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5CD7F" w14:textId="77777777" w:rsidR="00CA4D16" w:rsidRPr="008B12E6" w:rsidRDefault="00CA4D16">
      <w:pPr>
        <w:spacing w:line="360" w:lineRule="auto"/>
        <w:rPr>
          <w:rFonts w:asciiTheme="majorBidi" w:hAnsiTheme="majorBidi" w:cstheme="majorBidi"/>
          <w:sz w:val="24"/>
          <w:szCs w:val="24"/>
          <w:rtl/>
        </w:rPr>
        <w:pPrChange w:id="0" w:author="Moran Davoodi" w:date="2023-03-21T14:20:00Z">
          <w:pPr>
            <w:spacing w:line="480" w:lineRule="auto"/>
          </w:pPr>
        </w:pPrChange>
      </w:pPr>
    </w:p>
    <w:p w14:paraId="0809543C" w14:textId="6E6C3891" w:rsidR="00CA4D16" w:rsidRDefault="00D40647">
      <w:pPr>
        <w:spacing w:line="360" w:lineRule="auto"/>
        <w:jc w:val="center"/>
        <w:rPr>
          <w:rFonts w:asciiTheme="majorBidi" w:hAnsiTheme="majorBidi" w:cstheme="majorBidi"/>
          <w:b/>
          <w:bCs/>
          <w:sz w:val="24"/>
          <w:szCs w:val="24"/>
        </w:rPr>
        <w:pPrChange w:id="1" w:author="Moran Davoodi" w:date="2023-03-21T14:20:00Z">
          <w:pPr>
            <w:spacing w:line="480" w:lineRule="auto"/>
            <w:jc w:val="center"/>
          </w:pPr>
        </w:pPrChange>
      </w:pPr>
      <w:r>
        <w:rPr>
          <w:rFonts w:asciiTheme="majorBidi" w:hAnsiTheme="majorBidi" w:cstheme="majorBidi"/>
          <w:b/>
          <w:bCs/>
          <w:sz w:val="24"/>
          <w:szCs w:val="24"/>
        </w:rPr>
        <w:t>Age independent b</w:t>
      </w:r>
      <w:r w:rsidR="0003252E" w:rsidRPr="0003252E">
        <w:rPr>
          <w:rFonts w:asciiTheme="majorBidi" w:hAnsiTheme="majorBidi" w:cstheme="majorBidi"/>
          <w:b/>
          <w:bCs/>
          <w:sz w:val="24"/>
          <w:szCs w:val="24"/>
        </w:rPr>
        <w:t xml:space="preserve">iometric verification from </w:t>
      </w:r>
      <w:r>
        <w:rPr>
          <w:rFonts w:asciiTheme="majorBidi" w:hAnsiTheme="majorBidi" w:cstheme="majorBidi"/>
          <w:b/>
          <w:bCs/>
          <w:sz w:val="24"/>
          <w:szCs w:val="24"/>
        </w:rPr>
        <w:t xml:space="preserve">short </w:t>
      </w:r>
      <w:r w:rsidR="0003252E" w:rsidRPr="0003252E">
        <w:rPr>
          <w:rFonts w:asciiTheme="majorBidi" w:hAnsiTheme="majorBidi" w:cstheme="majorBidi"/>
          <w:b/>
          <w:bCs/>
          <w:sz w:val="24"/>
          <w:szCs w:val="24"/>
        </w:rPr>
        <w:t xml:space="preserve">heart beat </w:t>
      </w:r>
      <w:r>
        <w:rPr>
          <w:rFonts w:asciiTheme="majorBidi" w:hAnsiTheme="majorBidi" w:cstheme="majorBidi"/>
          <w:b/>
          <w:bCs/>
          <w:sz w:val="24"/>
          <w:szCs w:val="24"/>
        </w:rPr>
        <w:t xml:space="preserve">signal </w:t>
      </w:r>
    </w:p>
    <w:p w14:paraId="4685A99A" w14:textId="77777777" w:rsidR="00D40647" w:rsidRPr="0003252E" w:rsidRDefault="00D40647">
      <w:pPr>
        <w:spacing w:line="360" w:lineRule="auto"/>
        <w:jc w:val="center"/>
        <w:rPr>
          <w:rFonts w:asciiTheme="majorBidi" w:hAnsiTheme="majorBidi" w:cstheme="majorBidi"/>
          <w:b/>
          <w:bCs/>
          <w:sz w:val="24"/>
          <w:szCs w:val="24"/>
        </w:rPr>
        <w:pPrChange w:id="2" w:author="Moran Davoodi" w:date="2023-03-21T14:20:00Z">
          <w:pPr>
            <w:spacing w:line="480" w:lineRule="auto"/>
            <w:jc w:val="center"/>
          </w:pPr>
        </w:pPrChange>
      </w:pPr>
    </w:p>
    <w:p w14:paraId="1E455E6A" w14:textId="28B2ADFA" w:rsidR="0003252E" w:rsidRPr="0003252E" w:rsidRDefault="0003252E">
      <w:pPr>
        <w:spacing w:line="360" w:lineRule="auto"/>
        <w:jc w:val="center"/>
        <w:rPr>
          <w:rFonts w:asciiTheme="majorBidi" w:hAnsiTheme="majorBidi" w:cstheme="majorBidi"/>
          <w:b/>
          <w:bCs/>
          <w:sz w:val="24"/>
          <w:szCs w:val="24"/>
        </w:rPr>
        <w:pPrChange w:id="3" w:author="Moran Davoodi" w:date="2023-03-21T14:20:00Z">
          <w:pPr>
            <w:spacing w:line="480" w:lineRule="auto"/>
            <w:jc w:val="center"/>
          </w:pPr>
        </w:pPrChange>
      </w:pPr>
      <w:r w:rsidRPr="0003252E">
        <w:rPr>
          <w:rFonts w:asciiTheme="majorBidi" w:hAnsiTheme="majorBidi" w:cstheme="majorBidi"/>
          <w:b/>
          <w:bCs/>
          <w:sz w:val="24"/>
          <w:szCs w:val="24"/>
        </w:rPr>
        <w:t xml:space="preserve">Davoodi et al. Beat to beat biometric verification </w:t>
      </w:r>
    </w:p>
    <w:p w14:paraId="68F14621" w14:textId="4A33F66F" w:rsidR="00CA4D16" w:rsidRPr="00D40647" w:rsidRDefault="00CA4D16">
      <w:pPr>
        <w:spacing w:line="360" w:lineRule="auto"/>
        <w:jc w:val="center"/>
        <w:rPr>
          <w:rFonts w:asciiTheme="majorBidi" w:hAnsiTheme="majorBidi" w:cstheme="majorBidi"/>
          <w:sz w:val="24"/>
          <w:szCs w:val="24"/>
          <w:vertAlign w:val="superscript"/>
        </w:rPr>
        <w:pPrChange w:id="4" w:author="Moran Davoodi" w:date="2023-03-21T14:20:00Z">
          <w:pPr>
            <w:spacing w:line="480" w:lineRule="auto"/>
            <w:jc w:val="center"/>
          </w:pPr>
        </w:pPrChange>
      </w:pPr>
      <w:r w:rsidRPr="007A1AD0">
        <w:rPr>
          <w:rFonts w:asciiTheme="majorBidi" w:hAnsiTheme="majorBidi" w:cstheme="majorBidi"/>
          <w:sz w:val="24"/>
          <w:szCs w:val="24"/>
        </w:rPr>
        <w:t>Moran Davoodi</w:t>
      </w:r>
      <w:r w:rsidR="009B080D">
        <w:rPr>
          <w:rFonts w:asciiTheme="majorBidi" w:hAnsiTheme="majorBidi" w:cstheme="majorBidi"/>
          <w:sz w:val="24"/>
          <w:szCs w:val="24"/>
          <w:vertAlign w:val="superscript"/>
        </w:rPr>
        <w:t>1</w:t>
      </w:r>
      <w:r w:rsidRPr="007A1AD0">
        <w:rPr>
          <w:rFonts w:asciiTheme="majorBidi" w:hAnsiTheme="majorBidi" w:cstheme="majorBidi"/>
          <w:sz w:val="24"/>
          <w:szCs w:val="24"/>
        </w:rPr>
        <w:t>, Adam Soker</w:t>
      </w:r>
      <w:r w:rsidR="009B080D">
        <w:rPr>
          <w:rFonts w:asciiTheme="majorBidi" w:hAnsiTheme="majorBidi" w:cstheme="majorBidi"/>
          <w:sz w:val="24"/>
          <w:szCs w:val="24"/>
          <w:vertAlign w:val="superscript"/>
        </w:rPr>
        <w:t>1</w:t>
      </w:r>
      <w:r w:rsidR="0003252E">
        <w:rPr>
          <w:rFonts w:asciiTheme="majorBidi" w:hAnsiTheme="majorBidi" w:cstheme="majorBidi"/>
          <w:sz w:val="24"/>
          <w:szCs w:val="24"/>
        </w:rPr>
        <w:t>, Joachim A</w:t>
      </w:r>
      <w:r w:rsidR="00D40647">
        <w:rPr>
          <w:rFonts w:asciiTheme="majorBidi" w:hAnsiTheme="majorBidi" w:cstheme="majorBidi"/>
          <w:sz w:val="24"/>
          <w:szCs w:val="24"/>
        </w:rPr>
        <w:t>. Behar</w:t>
      </w:r>
      <w:r w:rsidR="00D40647">
        <w:rPr>
          <w:rFonts w:asciiTheme="majorBidi" w:hAnsiTheme="majorBidi" w:cstheme="majorBidi"/>
          <w:sz w:val="24"/>
          <w:szCs w:val="24"/>
          <w:vertAlign w:val="superscript"/>
        </w:rPr>
        <w:t>1</w:t>
      </w:r>
      <w:r w:rsidR="00D40647">
        <w:rPr>
          <w:rFonts w:asciiTheme="majorBidi" w:hAnsiTheme="majorBidi" w:cstheme="majorBidi"/>
          <w:sz w:val="24"/>
          <w:szCs w:val="24"/>
        </w:rPr>
        <w:t xml:space="preserve"> and Yael Yaniv</w:t>
      </w:r>
      <w:proofErr w:type="gramStart"/>
      <w:r w:rsidR="00D40647">
        <w:rPr>
          <w:rFonts w:asciiTheme="majorBidi" w:hAnsiTheme="majorBidi" w:cstheme="majorBidi"/>
          <w:sz w:val="24"/>
          <w:szCs w:val="24"/>
          <w:vertAlign w:val="superscript"/>
        </w:rPr>
        <w:t>1,*</w:t>
      </w:r>
      <w:proofErr w:type="gramEnd"/>
    </w:p>
    <w:p w14:paraId="23C49358" w14:textId="43EA0649" w:rsidR="00D40647" w:rsidRDefault="009B080D">
      <w:pPr>
        <w:spacing w:beforeLines="100" w:before="240" w:afterLines="100" w:after="240" w:line="360" w:lineRule="auto"/>
        <w:jc w:val="center"/>
        <w:rPr>
          <w:rFonts w:asciiTheme="majorBidi" w:hAnsiTheme="majorBidi" w:cstheme="majorBidi"/>
          <w:color w:val="000000" w:themeColor="text1"/>
          <w:sz w:val="24"/>
          <w:szCs w:val="24"/>
        </w:rPr>
        <w:pPrChange w:id="5" w:author="Moran Davoodi" w:date="2023-03-21T14:20:00Z">
          <w:pPr>
            <w:spacing w:beforeLines="100" w:before="240" w:afterLines="100" w:after="240" w:line="240" w:lineRule="auto"/>
            <w:jc w:val="center"/>
          </w:pPr>
        </w:pPrChange>
      </w:pPr>
      <w:r w:rsidRPr="00D40647">
        <w:rPr>
          <w:rFonts w:asciiTheme="majorBidi" w:hAnsiTheme="majorBidi" w:cstheme="majorBidi"/>
          <w:sz w:val="24"/>
          <w:szCs w:val="24"/>
          <w:vertAlign w:val="superscript"/>
        </w:rPr>
        <w:t>1</w:t>
      </w:r>
      <w:r w:rsidR="00D40647" w:rsidRPr="00D40647">
        <w:rPr>
          <w:rFonts w:asciiTheme="majorBidi" w:hAnsiTheme="majorBidi" w:cstheme="majorBidi"/>
          <w:color w:val="000000" w:themeColor="text1"/>
          <w:sz w:val="24"/>
          <w:szCs w:val="24"/>
        </w:rPr>
        <w:t xml:space="preserve"> Biomedical Engineering Faculty, Technion-IIT, Haifa, Israel</w:t>
      </w:r>
    </w:p>
    <w:p w14:paraId="03FFE867" w14:textId="0B836EA5" w:rsidR="00D40647" w:rsidRDefault="00D40647">
      <w:pPr>
        <w:spacing w:beforeLines="100" w:before="240" w:afterLines="100" w:after="240" w:line="360" w:lineRule="auto"/>
        <w:jc w:val="center"/>
        <w:rPr>
          <w:rFonts w:asciiTheme="majorBidi" w:hAnsiTheme="majorBidi" w:cstheme="majorBidi"/>
          <w:color w:val="000000" w:themeColor="text1"/>
          <w:sz w:val="24"/>
          <w:szCs w:val="24"/>
        </w:rPr>
        <w:pPrChange w:id="6" w:author="Moran Davoodi" w:date="2023-03-21T14:20:00Z">
          <w:pPr>
            <w:spacing w:beforeLines="100" w:before="240" w:afterLines="100" w:after="240" w:line="240" w:lineRule="auto"/>
            <w:jc w:val="center"/>
          </w:pPr>
        </w:pPrChange>
      </w:pPr>
    </w:p>
    <w:p w14:paraId="21891055" w14:textId="77777777" w:rsidR="00D40647" w:rsidRDefault="00D40647">
      <w:pPr>
        <w:pStyle w:val="NoSpacing"/>
        <w:spacing w:beforeLines="100" w:before="240" w:afterLines="100" w:after="240" w:line="360" w:lineRule="auto"/>
        <w:rPr>
          <w:rFonts w:asciiTheme="majorBidi" w:hAnsiTheme="majorBidi" w:cstheme="majorBidi"/>
          <w:b/>
          <w:bCs/>
          <w:color w:val="000000" w:themeColor="text1"/>
          <w:sz w:val="24"/>
          <w:szCs w:val="24"/>
          <w:vertAlign w:val="superscript"/>
        </w:rPr>
        <w:pPrChange w:id="7" w:author="Moran Davoodi" w:date="2023-03-21T14:20:00Z">
          <w:pPr>
            <w:pStyle w:val="NoSpacing"/>
            <w:spacing w:beforeLines="100" w:before="240" w:afterLines="100" w:after="240"/>
          </w:pPr>
        </w:pPrChange>
      </w:pPr>
    </w:p>
    <w:p w14:paraId="34A6F835" w14:textId="77777777" w:rsidR="00D40647" w:rsidRDefault="00D40647">
      <w:pPr>
        <w:pStyle w:val="NoSpacing"/>
        <w:spacing w:beforeLines="100" w:before="240" w:afterLines="100" w:after="240" w:line="360" w:lineRule="auto"/>
        <w:rPr>
          <w:rFonts w:asciiTheme="majorBidi" w:hAnsiTheme="majorBidi" w:cstheme="majorBidi"/>
          <w:b/>
          <w:bCs/>
          <w:color w:val="000000" w:themeColor="text1"/>
          <w:sz w:val="24"/>
          <w:szCs w:val="24"/>
          <w:vertAlign w:val="superscript"/>
        </w:rPr>
        <w:pPrChange w:id="8" w:author="Moran Davoodi" w:date="2023-03-21T14:20:00Z">
          <w:pPr>
            <w:pStyle w:val="NoSpacing"/>
            <w:spacing w:beforeLines="100" w:before="240" w:afterLines="100" w:after="240"/>
          </w:pPr>
        </w:pPrChange>
      </w:pPr>
    </w:p>
    <w:p w14:paraId="2A4D3446" w14:textId="77777777" w:rsidR="00D40647" w:rsidRDefault="00D40647">
      <w:pPr>
        <w:pStyle w:val="NoSpacing"/>
        <w:spacing w:beforeLines="100" w:before="240" w:afterLines="100" w:after="240" w:line="360" w:lineRule="auto"/>
        <w:rPr>
          <w:rFonts w:asciiTheme="majorBidi" w:hAnsiTheme="majorBidi" w:cstheme="majorBidi"/>
          <w:b/>
          <w:bCs/>
          <w:color w:val="000000" w:themeColor="text1"/>
          <w:sz w:val="24"/>
          <w:szCs w:val="24"/>
          <w:vertAlign w:val="superscript"/>
        </w:rPr>
        <w:pPrChange w:id="9" w:author="Moran Davoodi" w:date="2023-03-21T14:20:00Z">
          <w:pPr>
            <w:pStyle w:val="NoSpacing"/>
            <w:spacing w:beforeLines="100" w:before="240" w:afterLines="100" w:after="240"/>
          </w:pPr>
        </w:pPrChange>
      </w:pPr>
    </w:p>
    <w:p w14:paraId="699AAD76" w14:textId="77777777" w:rsidR="00D40647" w:rsidRDefault="00D40647">
      <w:pPr>
        <w:pStyle w:val="NoSpacing"/>
        <w:spacing w:beforeLines="100" w:before="240" w:afterLines="100" w:after="240" w:line="360" w:lineRule="auto"/>
        <w:rPr>
          <w:rFonts w:asciiTheme="majorBidi" w:hAnsiTheme="majorBidi" w:cstheme="majorBidi"/>
          <w:b/>
          <w:bCs/>
          <w:color w:val="000000" w:themeColor="text1"/>
          <w:sz w:val="24"/>
          <w:szCs w:val="24"/>
          <w:vertAlign w:val="superscript"/>
        </w:rPr>
        <w:pPrChange w:id="10" w:author="Moran Davoodi" w:date="2023-03-21T14:20:00Z">
          <w:pPr>
            <w:pStyle w:val="NoSpacing"/>
            <w:spacing w:beforeLines="100" w:before="240" w:afterLines="100" w:after="240"/>
          </w:pPr>
        </w:pPrChange>
      </w:pPr>
    </w:p>
    <w:p w14:paraId="329369A0" w14:textId="77777777" w:rsidR="00D40647" w:rsidRDefault="00D40647">
      <w:pPr>
        <w:pStyle w:val="NoSpacing"/>
        <w:spacing w:beforeLines="100" w:before="240" w:afterLines="100" w:after="240" w:line="360" w:lineRule="auto"/>
        <w:rPr>
          <w:rFonts w:asciiTheme="majorBidi" w:hAnsiTheme="majorBidi" w:cstheme="majorBidi"/>
          <w:b/>
          <w:bCs/>
          <w:color w:val="000000" w:themeColor="text1"/>
          <w:sz w:val="24"/>
          <w:szCs w:val="24"/>
          <w:vertAlign w:val="superscript"/>
        </w:rPr>
        <w:pPrChange w:id="11" w:author="Moran Davoodi" w:date="2023-03-21T14:20:00Z">
          <w:pPr>
            <w:pStyle w:val="NoSpacing"/>
            <w:spacing w:beforeLines="100" w:before="240" w:afterLines="100" w:after="240"/>
          </w:pPr>
        </w:pPrChange>
      </w:pPr>
    </w:p>
    <w:p w14:paraId="4F40F7BF" w14:textId="77777777" w:rsidR="00D40647" w:rsidRDefault="00D40647">
      <w:pPr>
        <w:pStyle w:val="NoSpacing"/>
        <w:spacing w:beforeLines="100" w:before="240" w:afterLines="100" w:after="240" w:line="360" w:lineRule="auto"/>
        <w:rPr>
          <w:rFonts w:asciiTheme="majorBidi" w:hAnsiTheme="majorBidi" w:cstheme="majorBidi"/>
          <w:b/>
          <w:bCs/>
          <w:color w:val="000000" w:themeColor="text1"/>
          <w:sz w:val="24"/>
          <w:szCs w:val="24"/>
          <w:vertAlign w:val="superscript"/>
        </w:rPr>
        <w:pPrChange w:id="12" w:author="Moran Davoodi" w:date="2023-03-21T14:20:00Z">
          <w:pPr>
            <w:pStyle w:val="NoSpacing"/>
            <w:spacing w:beforeLines="100" w:before="240" w:afterLines="100" w:after="240"/>
          </w:pPr>
        </w:pPrChange>
      </w:pPr>
    </w:p>
    <w:p w14:paraId="1DD20035" w14:textId="77777777" w:rsidR="00D40647" w:rsidRDefault="00D40647">
      <w:pPr>
        <w:pStyle w:val="NoSpacing"/>
        <w:spacing w:beforeLines="100" w:before="240" w:afterLines="100" w:after="240" w:line="360" w:lineRule="auto"/>
        <w:rPr>
          <w:rFonts w:asciiTheme="majorBidi" w:hAnsiTheme="majorBidi" w:cstheme="majorBidi"/>
          <w:b/>
          <w:bCs/>
          <w:color w:val="000000" w:themeColor="text1"/>
          <w:sz w:val="24"/>
          <w:szCs w:val="24"/>
          <w:vertAlign w:val="superscript"/>
        </w:rPr>
        <w:pPrChange w:id="13" w:author="Moran Davoodi" w:date="2023-03-21T14:20:00Z">
          <w:pPr>
            <w:pStyle w:val="NoSpacing"/>
            <w:spacing w:beforeLines="100" w:before="240" w:afterLines="100" w:after="240"/>
          </w:pPr>
        </w:pPrChange>
      </w:pPr>
    </w:p>
    <w:p w14:paraId="75BFED28" w14:textId="77777777" w:rsidR="00D40647" w:rsidRDefault="00D40647">
      <w:pPr>
        <w:pStyle w:val="NoSpacing"/>
        <w:spacing w:beforeLines="100" w:before="240" w:afterLines="100" w:after="240" w:line="360" w:lineRule="auto"/>
        <w:rPr>
          <w:rFonts w:asciiTheme="majorBidi" w:hAnsiTheme="majorBidi" w:cstheme="majorBidi"/>
          <w:b/>
          <w:bCs/>
          <w:color w:val="000000" w:themeColor="text1"/>
          <w:sz w:val="24"/>
          <w:szCs w:val="24"/>
          <w:vertAlign w:val="superscript"/>
        </w:rPr>
        <w:pPrChange w:id="14" w:author="Moran Davoodi" w:date="2023-03-21T14:20:00Z">
          <w:pPr>
            <w:pStyle w:val="NoSpacing"/>
            <w:spacing w:beforeLines="100" w:before="240" w:afterLines="100" w:after="240"/>
          </w:pPr>
        </w:pPrChange>
      </w:pPr>
    </w:p>
    <w:p w14:paraId="3745C8E5" w14:textId="77777777" w:rsidR="00D40647" w:rsidRDefault="00D40647">
      <w:pPr>
        <w:pStyle w:val="NoSpacing"/>
        <w:spacing w:beforeLines="100" w:before="240" w:afterLines="100" w:after="240" w:line="360" w:lineRule="auto"/>
        <w:rPr>
          <w:rFonts w:asciiTheme="majorBidi" w:hAnsiTheme="majorBidi" w:cstheme="majorBidi"/>
          <w:b/>
          <w:bCs/>
          <w:color w:val="000000" w:themeColor="text1"/>
          <w:sz w:val="24"/>
          <w:szCs w:val="24"/>
          <w:vertAlign w:val="superscript"/>
        </w:rPr>
        <w:pPrChange w:id="15" w:author="Moran Davoodi" w:date="2023-03-21T14:20:00Z">
          <w:pPr>
            <w:pStyle w:val="NoSpacing"/>
            <w:spacing w:beforeLines="100" w:before="240" w:afterLines="100" w:after="240"/>
          </w:pPr>
        </w:pPrChange>
      </w:pPr>
    </w:p>
    <w:p w14:paraId="1D891124" w14:textId="77777777" w:rsidR="00D40647" w:rsidRDefault="00D40647">
      <w:pPr>
        <w:pStyle w:val="NoSpacing"/>
        <w:spacing w:beforeLines="100" w:before="240" w:afterLines="100" w:after="240" w:line="360" w:lineRule="auto"/>
        <w:rPr>
          <w:rFonts w:asciiTheme="majorBidi" w:hAnsiTheme="majorBidi" w:cstheme="majorBidi"/>
          <w:b/>
          <w:bCs/>
          <w:color w:val="000000" w:themeColor="text1"/>
          <w:sz w:val="24"/>
          <w:szCs w:val="24"/>
          <w:vertAlign w:val="superscript"/>
        </w:rPr>
        <w:pPrChange w:id="16" w:author="Moran Davoodi" w:date="2023-03-21T14:20:00Z">
          <w:pPr>
            <w:pStyle w:val="NoSpacing"/>
            <w:spacing w:beforeLines="100" w:before="240" w:afterLines="100" w:after="240"/>
          </w:pPr>
        </w:pPrChange>
      </w:pPr>
    </w:p>
    <w:p w14:paraId="298A3A36" w14:textId="0B38CFD0" w:rsidR="00D40647" w:rsidRPr="00415962" w:rsidRDefault="00D40647">
      <w:pPr>
        <w:pStyle w:val="NoSpacing"/>
        <w:spacing w:beforeLines="100" w:before="240" w:afterLines="100" w:after="240" w:line="360" w:lineRule="auto"/>
        <w:rPr>
          <w:rFonts w:asciiTheme="majorBidi" w:hAnsiTheme="majorBidi" w:cstheme="majorBidi"/>
          <w:b/>
          <w:bCs/>
          <w:color w:val="000000" w:themeColor="text1"/>
          <w:sz w:val="24"/>
          <w:szCs w:val="24"/>
        </w:rPr>
        <w:pPrChange w:id="17" w:author="Moran Davoodi" w:date="2023-03-21T14:20:00Z">
          <w:pPr>
            <w:pStyle w:val="NoSpacing"/>
            <w:spacing w:beforeLines="100" w:before="240" w:afterLines="100" w:after="240"/>
          </w:pPr>
        </w:pPrChange>
      </w:pPr>
      <w:r w:rsidRPr="008E57B0">
        <w:rPr>
          <w:rFonts w:asciiTheme="majorBidi" w:hAnsiTheme="majorBidi" w:cstheme="majorBidi"/>
          <w:b/>
          <w:bCs/>
          <w:color w:val="000000" w:themeColor="text1"/>
          <w:sz w:val="24"/>
          <w:szCs w:val="24"/>
          <w:vertAlign w:val="superscript"/>
        </w:rPr>
        <w:t>*</w:t>
      </w:r>
      <w:r w:rsidRPr="008E57B0">
        <w:rPr>
          <w:rFonts w:asciiTheme="majorBidi" w:hAnsiTheme="majorBidi" w:cstheme="majorBidi"/>
          <w:b/>
          <w:bCs/>
          <w:color w:val="000000" w:themeColor="text1"/>
          <w:sz w:val="24"/>
          <w:szCs w:val="24"/>
        </w:rPr>
        <w:t>Correspond</w:t>
      </w:r>
      <w:r w:rsidRPr="005966DB">
        <w:rPr>
          <w:rFonts w:asciiTheme="majorBidi" w:hAnsiTheme="majorBidi" w:cstheme="majorBidi"/>
          <w:b/>
          <w:bCs/>
          <w:color w:val="000000" w:themeColor="text1"/>
          <w:sz w:val="24"/>
          <w:szCs w:val="24"/>
        </w:rPr>
        <w:t>ence</w:t>
      </w:r>
      <w:r w:rsidRPr="00415962">
        <w:rPr>
          <w:rFonts w:asciiTheme="majorBidi" w:hAnsiTheme="majorBidi" w:cstheme="majorBidi"/>
          <w:b/>
          <w:bCs/>
          <w:color w:val="000000" w:themeColor="text1"/>
          <w:sz w:val="24"/>
          <w:szCs w:val="24"/>
        </w:rPr>
        <w:t>:</w:t>
      </w:r>
    </w:p>
    <w:p w14:paraId="36E7E436" w14:textId="77777777" w:rsidR="00D40647" w:rsidRDefault="00D40647">
      <w:pPr>
        <w:spacing w:line="360" w:lineRule="auto"/>
        <w:rPr>
          <w:rFonts w:asciiTheme="majorBidi" w:hAnsiTheme="majorBidi" w:cstheme="majorBidi"/>
        </w:rPr>
      </w:pPr>
      <w:r w:rsidRPr="00B41C83">
        <w:rPr>
          <w:rFonts w:asciiTheme="majorBidi" w:hAnsiTheme="majorBidi" w:cstheme="majorBidi"/>
        </w:rPr>
        <w:t>Yael Yaniv, PhD</w:t>
      </w:r>
      <w:r w:rsidRPr="00B41C83">
        <w:rPr>
          <w:rFonts w:asciiTheme="majorBidi" w:hAnsiTheme="majorBidi" w:cstheme="majorBidi"/>
        </w:rPr>
        <w:br/>
        <w:t>Laboratory of Bioenergetic and Bioelectric Systems, Biomedical Engineering Faculty, Technion—IIT, Haifa</w:t>
      </w:r>
    </w:p>
    <w:p w14:paraId="792AC71A" w14:textId="77777777" w:rsidR="00D40647" w:rsidRPr="00755388" w:rsidRDefault="00D40647">
      <w:pPr>
        <w:spacing w:line="360" w:lineRule="auto"/>
        <w:rPr>
          <w:rFonts w:asciiTheme="majorBidi" w:hAnsiTheme="majorBidi" w:cstheme="majorBidi"/>
        </w:rPr>
      </w:pPr>
      <w:r w:rsidRPr="00B41C83">
        <w:rPr>
          <w:rFonts w:asciiTheme="majorBidi" w:hAnsiTheme="majorBidi" w:cstheme="majorBidi"/>
        </w:rPr>
        <w:t xml:space="preserve">Email: </w:t>
      </w:r>
      <w:hyperlink r:id="rId8" w:history="1">
        <w:r w:rsidRPr="00B41C83">
          <w:rPr>
            <w:rStyle w:val="Hyperlink"/>
            <w:rFonts w:asciiTheme="majorBidi" w:hAnsiTheme="majorBidi" w:cstheme="majorBidi"/>
          </w:rPr>
          <w:t>yaely@bm.technion.ac.il</w:t>
        </w:r>
      </w:hyperlink>
      <w:r w:rsidRPr="00B41C83">
        <w:rPr>
          <w:rFonts w:asciiTheme="majorBidi" w:hAnsiTheme="majorBidi" w:cstheme="majorBidi"/>
        </w:rPr>
        <w:br/>
        <w:t>Phone: 972-4-8294124</w:t>
      </w:r>
      <w:r w:rsidRPr="00B41C83">
        <w:rPr>
          <w:rFonts w:asciiTheme="majorBidi" w:hAnsiTheme="majorBidi" w:cstheme="majorBidi"/>
        </w:rPr>
        <w:br/>
        <w:t>Fax: 972-4-8294599</w:t>
      </w:r>
    </w:p>
    <w:p w14:paraId="4C385E66" w14:textId="77777777" w:rsidR="00D40647" w:rsidRPr="00D40647" w:rsidRDefault="00D40647">
      <w:pPr>
        <w:spacing w:beforeLines="100" w:before="240" w:afterLines="100" w:after="240" w:line="360" w:lineRule="auto"/>
        <w:jc w:val="center"/>
        <w:rPr>
          <w:rFonts w:asciiTheme="majorBidi" w:hAnsiTheme="majorBidi" w:cstheme="majorBidi"/>
          <w:color w:val="000000" w:themeColor="text1"/>
          <w:sz w:val="24"/>
          <w:szCs w:val="24"/>
        </w:rPr>
        <w:pPrChange w:id="18" w:author="Moran Davoodi" w:date="2023-03-21T14:20:00Z">
          <w:pPr>
            <w:spacing w:beforeLines="100" w:before="240" w:afterLines="100" w:after="240" w:line="240" w:lineRule="auto"/>
            <w:jc w:val="center"/>
          </w:pPr>
        </w:pPrChange>
      </w:pPr>
    </w:p>
    <w:p w14:paraId="58A9203C" w14:textId="629C5DBA" w:rsidR="00CA4D16" w:rsidRPr="007A1AD0" w:rsidRDefault="00CA4D16">
      <w:pPr>
        <w:spacing w:line="360" w:lineRule="auto"/>
        <w:jc w:val="center"/>
        <w:rPr>
          <w:rFonts w:asciiTheme="majorBidi" w:hAnsiTheme="majorBidi" w:cstheme="majorBidi"/>
          <w:sz w:val="24"/>
          <w:szCs w:val="24"/>
        </w:rPr>
        <w:pPrChange w:id="19" w:author="Moran Davoodi" w:date="2023-03-21T14:20:00Z">
          <w:pPr>
            <w:spacing w:line="480" w:lineRule="auto"/>
            <w:jc w:val="center"/>
          </w:pPr>
        </w:pPrChange>
      </w:pPr>
    </w:p>
    <w:p w14:paraId="6B467396" w14:textId="5CAEFED4" w:rsidR="00CA4D16" w:rsidDel="0022695E" w:rsidRDefault="009B080D">
      <w:pPr>
        <w:spacing w:line="360" w:lineRule="auto"/>
        <w:jc w:val="center"/>
        <w:rPr>
          <w:del w:id="20" w:author="Moran Davoodi" w:date="2023-03-21T17:59:00Z"/>
          <w:rFonts w:asciiTheme="majorBidi" w:hAnsiTheme="majorBidi" w:cstheme="majorBidi"/>
          <w:b/>
          <w:bCs/>
          <w:sz w:val="24"/>
          <w:szCs w:val="24"/>
        </w:rPr>
        <w:pPrChange w:id="21" w:author="Moran Davoodi" w:date="2023-03-21T14:20:00Z">
          <w:pPr>
            <w:spacing w:line="480" w:lineRule="auto"/>
            <w:jc w:val="center"/>
          </w:pPr>
        </w:pPrChange>
      </w:pPr>
      <w:r w:rsidRPr="009B080D">
        <w:rPr>
          <w:rFonts w:asciiTheme="majorBidi" w:hAnsiTheme="majorBidi" w:cstheme="majorBidi"/>
          <w:b/>
          <w:bCs/>
          <w:sz w:val="24"/>
          <w:szCs w:val="24"/>
        </w:rPr>
        <w:t>Abstract</w:t>
      </w:r>
    </w:p>
    <w:p w14:paraId="6CF2AC6D" w14:textId="6B1542E5" w:rsidR="000E6A38" w:rsidRPr="000E6A38" w:rsidDel="0022695E" w:rsidRDefault="000E6A38">
      <w:pPr>
        <w:spacing w:after="120" w:line="360" w:lineRule="auto"/>
        <w:rPr>
          <w:del w:id="22" w:author="Moran Davoodi" w:date="2023-03-21T17:59:00Z"/>
          <w:rFonts w:asciiTheme="majorBidi" w:hAnsiTheme="majorBidi" w:cstheme="majorBidi"/>
          <w:color w:val="000000"/>
          <w:highlight w:val="yellow"/>
        </w:rPr>
        <w:pPrChange w:id="23" w:author="Moran Davoodi" w:date="2023-03-21T17:59:00Z">
          <w:pPr>
            <w:spacing w:after="120" w:line="360" w:lineRule="auto"/>
            <w:jc w:val="both"/>
          </w:pPr>
        </w:pPrChange>
      </w:pPr>
      <w:del w:id="24" w:author="Moran Davoodi" w:date="2023-03-21T17:59:00Z">
        <w:r w:rsidRPr="000E6A38" w:rsidDel="0022695E">
          <w:rPr>
            <w:rFonts w:asciiTheme="majorBidi" w:hAnsiTheme="majorBidi" w:cstheme="majorBidi"/>
            <w:color w:val="000000" w:themeColor="text1"/>
            <w:highlight w:val="yellow"/>
          </w:rPr>
          <w:delText>Interpretation of 12-lead electrocardiogram (ECG) recordings is the main clinical tool used to detect cardiac conditions. While such interpretations are currently performed in the clinic by expert cardiologists, modern machine learning tools may make them automatable. However, the majority of 12-lead ECG data is available in printed paper only and comes in various formats, limiting automated interpretation.</w:delText>
        </w:r>
        <w:r w:rsidRPr="000E6A38" w:rsidDel="0022695E">
          <w:rPr>
            <w:rFonts w:asciiTheme="majorBidi" w:hAnsiTheme="majorBidi" w:cstheme="majorBidi"/>
            <w:color w:val="000000"/>
            <w:highlight w:val="yellow"/>
          </w:rPr>
          <w:delText xml:space="preserve"> To digitize the data, it makes sense to use highly available mobile cameras, such as those found in smartphones. However, this approach may further introduce various artifacts and occlusions into the obtained images. Thus, advanced image processing and learning methods should be utilized to automate the analysis.  </w:delText>
        </w:r>
      </w:del>
    </w:p>
    <w:p w14:paraId="34CDBBEC" w14:textId="235CEFE0" w:rsidR="000E6A38" w:rsidRPr="000E19FC" w:rsidDel="0022695E" w:rsidRDefault="000E6A38">
      <w:pPr>
        <w:spacing w:line="360" w:lineRule="auto"/>
        <w:rPr>
          <w:del w:id="25" w:author="Moran Davoodi" w:date="2023-03-21T17:59:00Z"/>
          <w:rFonts w:asciiTheme="majorBidi" w:hAnsiTheme="majorBidi" w:cstheme="majorBidi"/>
          <w:color w:val="000000"/>
        </w:rPr>
        <w:pPrChange w:id="26" w:author="Moran Davoodi" w:date="2023-03-21T17:59:00Z">
          <w:pPr>
            <w:spacing w:line="360" w:lineRule="auto"/>
            <w:jc w:val="both"/>
          </w:pPr>
        </w:pPrChange>
      </w:pPr>
      <w:del w:id="27" w:author="Moran Davoodi" w:date="2023-03-21T17:59:00Z">
        <w:r w:rsidRPr="000E6A38" w:rsidDel="0022695E">
          <w:rPr>
            <w:rFonts w:asciiTheme="majorBidi" w:hAnsiTheme="majorBidi" w:cstheme="majorBidi"/>
            <w:color w:val="000000" w:themeColor="text1"/>
            <w:highlight w:val="yellow"/>
          </w:rPr>
          <w:delText xml:space="preserve">In this work we show how to overcome the challenges of automating 12-lead ECG analysis using mobile-captured images. We first present a deep neural convolutional network, called ECG-Vanilla. </w:delText>
        </w:r>
        <w:r w:rsidRPr="000E6A38" w:rsidDel="0022695E">
          <w:rPr>
            <w:rFonts w:asciiTheme="majorBidi" w:hAnsiTheme="majorBidi" w:cstheme="majorBidi"/>
            <w:color w:val="000000"/>
            <w:highlight w:val="yellow"/>
          </w:rPr>
          <w:delText>achieving state-of-the-art results with an average 0.94 area under the receiver</w:delText>
        </w:r>
        <w:r w:rsidRPr="000E6A38" w:rsidDel="0022695E">
          <w:rPr>
            <w:rFonts w:asciiTheme="majorBidi" w:hAnsiTheme="majorBidi" w:cstheme="majorBidi"/>
            <w:color w:val="000000" w:themeColor="text1"/>
            <w:highlight w:val="yellow"/>
          </w:rPr>
          <w:delText xml:space="preserve"> </w:delText>
        </w:r>
        <w:r w:rsidRPr="000E6A38" w:rsidDel="0022695E">
          <w:rPr>
            <w:rFonts w:asciiTheme="majorBidi" w:hAnsiTheme="majorBidi" w:cstheme="majorBidi"/>
            <w:color w:val="000000"/>
            <w:highlight w:val="yellow"/>
          </w:rPr>
          <w:delText>operating characteristic curve (ROC-AUC) on a test set of perfectly scanned images</w:delText>
        </w:r>
        <w:r w:rsidRPr="000E6A38" w:rsidDel="0022695E">
          <w:rPr>
            <w:rFonts w:asciiTheme="majorBidi" w:hAnsiTheme="majorBidi" w:cstheme="majorBidi"/>
            <w:highlight w:val="yellow"/>
          </w:rPr>
          <w:delText xml:space="preserve">. </w:delText>
        </w:r>
        <w:r w:rsidRPr="000E6A38" w:rsidDel="0022695E">
          <w:rPr>
            <w:rFonts w:asciiTheme="majorBidi" w:hAnsiTheme="majorBidi" w:cstheme="majorBidi"/>
            <w:color w:val="000000"/>
            <w:highlight w:val="yellow"/>
          </w:rPr>
          <w:delText xml:space="preserve">To cope with mobile captured data of various formats, we use a transfer learning approach to restrict the feature selection of ECG-Vanilla so that it uses only domain-independent features. The resulting deep neural network, called </w:delText>
        </w:r>
        <w:r w:rsidRPr="000E6A38" w:rsidDel="0022695E">
          <w:rPr>
            <w:rFonts w:asciiTheme="majorBidi" w:hAnsiTheme="majorBidi" w:cstheme="majorBidi"/>
            <w:color w:val="000000" w:themeColor="text1"/>
            <w:highlight w:val="yellow"/>
          </w:rPr>
          <w:delText>ECG-Adversarial</w:delText>
        </w:r>
        <w:r w:rsidRPr="000E6A38" w:rsidDel="0022695E">
          <w:rPr>
            <w:rFonts w:asciiTheme="majorBidi" w:hAnsiTheme="majorBidi" w:cstheme="majorBidi"/>
            <w:color w:val="000000"/>
            <w:highlight w:val="yellow"/>
          </w:rPr>
          <w:delText xml:space="preserve"> is trained using a domain adversarial approach. </w:delText>
        </w:r>
        <w:r w:rsidRPr="000E6A38" w:rsidDel="0022695E">
          <w:rPr>
            <w:rFonts w:asciiTheme="majorBidi" w:hAnsiTheme="majorBidi" w:cstheme="majorBidi"/>
            <w:color w:val="000000" w:themeColor="text1"/>
            <w:highlight w:val="yellow"/>
          </w:rPr>
          <w:delText xml:space="preserve">It achieved an average </w:delText>
        </w:r>
        <w:r w:rsidRPr="000E6A38" w:rsidDel="0022695E">
          <w:rPr>
            <w:rFonts w:asciiTheme="majorBidi" w:hAnsiTheme="majorBidi" w:cstheme="majorBidi"/>
            <w:color w:val="000000"/>
            <w:highlight w:val="yellow"/>
          </w:rPr>
          <w:delText xml:space="preserve">0.91 ROC-AUC on images captured by a mobile device and on images of ECG recording that use formats the network was not trained on. </w:delText>
        </w:r>
        <w:r w:rsidRPr="000E6A38" w:rsidDel="0022695E">
          <w:rPr>
            <w:rFonts w:asciiTheme="majorBidi" w:hAnsiTheme="majorBidi" w:cstheme="majorBidi"/>
            <w:color w:val="000000" w:themeColor="text1"/>
            <w:highlight w:val="yellow"/>
          </w:rPr>
          <w:delText>We further show that the network accuracy can be improved by including a small number of unlabeled samples from unknown formats in the training data.</w:delText>
        </w:r>
        <w:r w:rsidDel="0022695E">
          <w:rPr>
            <w:rFonts w:asciiTheme="majorBidi" w:hAnsiTheme="majorBidi" w:cstheme="majorBidi"/>
            <w:color w:val="000000" w:themeColor="text1"/>
          </w:rPr>
          <w:delText xml:space="preserve"> </w:delText>
        </w:r>
      </w:del>
    </w:p>
    <w:p w14:paraId="4072EA53" w14:textId="77777777" w:rsidR="000E6A38" w:rsidRPr="009B080D" w:rsidRDefault="000E6A38">
      <w:pPr>
        <w:spacing w:line="360" w:lineRule="auto"/>
        <w:jc w:val="center"/>
        <w:rPr>
          <w:rFonts w:asciiTheme="majorBidi" w:hAnsiTheme="majorBidi" w:cstheme="majorBidi"/>
          <w:b/>
          <w:bCs/>
          <w:sz w:val="24"/>
          <w:szCs w:val="24"/>
        </w:rPr>
        <w:pPrChange w:id="28" w:author="Moran Davoodi" w:date="2023-03-21T17:59:00Z">
          <w:pPr>
            <w:spacing w:line="480" w:lineRule="auto"/>
            <w:jc w:val="center"/>
          </w:pPr>
        </w:pPrChange>
      </w:pPr>
    </w:p>
    <w:p w14:paraId="2F011AFA" w14:textId="09C87435" w:rsidR="009B715C" w:rsidRPr="0022695E" w:rsidRDefault="00CA4D16" w:rsidP="00D71596">
      <w:pPr>
        <w:spacing w:line="360" w:lineRule="auto"/>
        <w:rPr>
          <w:ins w:id="29" w:author="Moran Davoodi" w:date="2023-03-21T17:26:00Z"/>
          <w:rFonts w:asciiTheme="majorBidi" w:hAnsiTheme="majorBidi" w:cstheme="majorBidi"/>
          <w:sz w:val="24"/>
          <w:szCs w:val="24"/>
          <w:rPrChange w:id="30" w:author="Moran Davoodi" w:date="2023-03-21T17:59:00Z">
            <w:rPr>
              <w:ins w:id="31" w:author="Moran Davoodi" w:date="2023-03-21T17:26:00Z"/>
              <w:rFonts w:asciiTheme="majorBidi" w:hAnsiTheme="majorBidi" w:cstheme="majorBidi"/>
              <w:sz w:val="24"/>
              <w:szCs w:val="24"/>
              <w:highlight w:val="green"/>
            </w:rPr>
          </w:rPrChange>
        </w:rPr>
      </w:pPr>
      <w:del w:id="32" w:author="Moran Davoodi" w:date="2023-03-21T17:00:00Z">
        <w:r w:rsidRPr="0022695E" w:rsidDel="00CD504D">
          <w:rPr>
            <w:rFonts w:asciiTheme="majorBidi" w:hAnsiTheme="majorBidi" w:cstheme="majorBidi"/>
            <w:sz w:val="24"/>
            <w:szCs w:val="24"/>
            <w:rPrChange w:id="33" w:author="Moran Davoodi" w:date="2023-03-21T17:59:00Z">
              <w:rPr>
                <w:rFonts w:asciiTheme="majorBidi" w:hAnsiTheme="majorBidi" w:cstheme="majorBidi"/>
                <w:sz w:val="24"/>
                <w:szCs w:val="24"/>
                <w:highlight w:val="yellow"/>
              </w:rPr>
            </w:rPrChange>
          </w:rPr>
          <w:delText>The challenge of automatic</w:delText>
        </w:r>
      </w:del>
      <w:ins w:id="34" w:author="Moran Davoodi" w:date="2023-03-21T17:00:00Z">
        <w:r w:rsidR="00CD504D" w:rsidRPr="0022695E">
          <w:rPr>
            <w:rFonts w:asciiTheme="majorBidi" w:hAnsiTheme="majorBidi" w:cstheme="majorBidi"/>
            <w:sz w:val="24"/>
            <w:szCs w:val="24"/>
            <w:rPrChange w:id="35" w:author="Moran Davoodi" w:date="2023-03-21T17:59:00Z">
              <w:rPr>
                <w:rFonts w:asciiTheme="majorBidi" w:hAnsiTheme="majorBidi" w:cstheme="majorBidi"/>
                <w:sz w:val="24"/>
                <w:szCs w:val="24"/>
                <w:highlight w:val="green"/>
              </w:rPr>
            </w:rPrChange>
          </w:rPr>
          <w:t>Automatic</w:t>
        </w:r>
      </w:ins>
      <w:r w:rsidRPr="0022695E">
        <w:rPr>
          <w:rFonts w:asciiTheme="majorBidi" w:hAnsiTheme="majorBidi" w:cstheme="majorBidi"/>
          <w:sz w:val="24"/>
          <w:szCs w:val="24"/>
          <w:rPrChange w:id="36" w:author="Moran Davoodi" w:date="2023-03-21T17:59:00Z">
            <w:rPr>
              <w:rFonts w:asciiTheme="majorBidi" w:hAnsiTheme="majorBidi" w:cstheme="majorBidi"/>
              <w:sz w:val="24"/>
              <w:szCs w:val="24"/>
              <w:highlight w:val="yellow"/>
            </w:rPr>
          </w:rPrChange>
        </w:rPr>
        <w:t xml:space="preserve"> identity verification became more complicated with </w:t>
      </w:r>
      <w:del w:id="37" w:author="Moran Davoodi" w:date="2023-03-21T17:00:00Z">
        <w:r w:rsidRPr="0022695E" w:rsidDel="00CD504D">
          <w:rPr>
            <w:rFonts w:asciiTheme="majorBidi" w:hAnsiTheme="majorBidi" w:cstheme="majorBidi"/>
            <w:sz w:val="24"/>
            <w:szCs w:val="24"/>
            <w:rPrChange w:id="38" w:author="Moran Davoodi" w:date="2023-03-21T17:59:00Z">
              <w:rPr>
                <w:rFonts w:asciiTheme="majorBidi" w:hAnsiTheme="majorBidi" w:cstheme="majorBidi"/>
                <w:sz w:val="24"/>
                <w:szCs w:val="24"/>
                <w:highlight w:val="yellow"/>
              </w:rPr>
            </w:rPrChange>
          </w:rPr>
          <w:delText>the years</w:delText>
        </w:r>
      </w:del>
      <w:ins w:id="39" w:author="Moran Davoodi" w:date="2023-03-21T17:00:00Z">
        <w:r w:rsidR="00CD504D" w:rsidRPr="0022695E">
          <w:rPr>
            <w:rFonts w:asciiTheme="majorBidi" w:hAnsiTheme="majorBidi" w:cstheme="majorBidi"/>
            <w:sz w:val="24"/>
            <w:szCs w:val="24"/>
            <w:rPrChange w:id="40" w:author="Moran Davoodi" w:date="2023-03-21T17:59:00Z">
              <w:rPr>
                <w:rFonts w:asciiTheme="majorBidi" w:hAnsiTheme="majorBidi" w:cstheme="majorBidi"/>
                <w:sz w:val="24"/>
                <w:szCs w:val="24"/>
                <w:highlight w:val="green"/>
              </w:rPr>
            </w:rPrChange>
          </w:rPr>
          <w:t>time</w:t>
        </w:r>
      </w:ins>
      <w:r w:rsidRPr="0022695E">
        <w:rPr>
          <w:rFonts w:asciiTheme="majorBidi" w:hAnsiTheme="majorBidi" w:cstheme="majorBidi"/>
          <w:sz w:val="24"/>
          <w:szCs w:val="24"/>
          <w:rPrChange w:id="41" w:author="Moran Davoodi" w:date="2023-03-21T17:59:00Z">
            <w:rPr>
              <w:rFonts w:asciiTheme="majorBidi" w:hAnsiTheme="majorBidi" w:cstheme="majorBidi"/>
              <w:sz w:val="24"/>
              <w:szCs w:val="24"/>
              <w:highlight w:val="yellow"/>
            </w:rPr>
          </w:rPrChange>
        </w:rPr>
        <w:t xml:space="preserve"> due to new methods</w:t>
      </w:r>
      <w:ins w:id="42" w:author="Moran Davoodi" w:date="2023-03-21T17:01:00Z">
        <w:r w:rsidR="00CD504D" w:rsidRPr="0022695E">
          <w:rPr>
            <w:rFonts w:asciiTheme="majorBidi" w:hAnsiTheme="majorBidi" w:cstheme="majorBidi"/>
            <w:sz w:val="24"/>
            <w:szCs w:val="24"/>
            <w:rPrChange w:id="43" w:author="Moran Davoodi" w:date="2023-03-21T17:59:00Z">
              <w:rPr>
                <w:rFonts w:asciiTheme="majorBidi" w:hAnsiTheme="majorBidi" w:cstheme="majorBidi"/>
                <w:sz w:val="24"/>
                <w:szCs w:val="24"/>
                <w:highlight w:val="green"/>
              </w:rPr>
            </w:rPrChange>
          </w:rPr>
          <w:t xml:space="preserve"> and techniques used</w:t>
        </w:r>
      </w:ins>
      <w:r w:rsidRPr="0022695E">
        <w:rPr>
          <w:rFonts w:asciiTheme="majorBidi" w:hAnsiTheme="majorBidi" w:cstheme="majorBidi"/>
          <w:sz w:val="24"/>
          <w:szCs w:val="24"/>
          <w:rPrChange w:id="44" w:author="Moran Davoodi" w:date="2023-03-21T17:59:00Z">
            <w:rPr>
              <w:rFonts w:asciiTheme="majorBidi" w:hAnsiTheme="majorBidi" w:cstheme="majorBidi"/>
              <w:sz w:val="24"/>
              <w:szCs w:val="24"/>
              <w:highlight w:val="yellow"/>
            </w:rPr>
          </w:rPrChange>
        </w:rPr>
        <w:t xml:space="preserve"> </w:t>
      </w:r>
      <w:del w:id="45" w:author="Joachim Behar" w:date="2023-03-04T18:58:00Z">
        <w:r w:rsidRPr="0022695E" w:rsidDel="00455BB0">
          <w:rPr>
            <w:rFonts w:asciiTheme="majorBidi" w:hAnsiTheme="majorBidi" w:cstheme="majorBidi"/>
            <w:sz w:val="24"/>
            <w:szCs w:val="24"/>
            <w:rPrChange w:id="46" w:author="Moran Davoodi" w:date="2023-03-21T17:59:00Z">
              <w:rPr>
                <w:rFonts w:asciiTheme="majorBidi" w:hAnsiTheme="majorBidi" w:cstheme="majorBidi"/>
                <w:sz w:val="24"/>
                <w:szCs w:val="24"/>
                <w:highlight w:val="yellow"/>
              </w:rPr>
            </w:rPrChange>
          </w:rPr>
          <w:delText xml:space="preserve">of </w:delText>
        </w:r>
      </w:del>
      <w:ins w:id="47" w:author="Joachim Behar" w:date="2023-03-04T18:58:00Z">
        <w:r w:rsidR="00455BB0" w:rsidRPr="0022695E">
          <w:rPr>
            <w:rFonts w:asciiTheme="majorBidi" w:hAnsiTheme="majorBidi" w:cstheme="majorBidi"/>
            <w:sz w:val="24"/>
            <w:szCs w:val="24"/>
            <w:rPrChange w:id="48" w:author="Moran Davoodi" w:date="2023-03-21T17:59:00Z">
              <w:rPr>
                <w:rFonts w:asciiTheme="majorBidi" w:hAnsiTheme="majorBidi" w:cstheme="majorBidi"/>
                <w:sz w:val="24"/>
                <w:szCs w:val="24"/>
                <w:highlight w:val="yellow"/>
              </w:rPr>
            </w:rPrChange>
          </w:rPr>
          <w:t>for</w:t>
        </w:r>
      </w:ins>
      <w:ins w:id="49" w:author="Moran Davoodi" w:date="2023-03-21T17:01:00Z">
        <w:r w:rsidR="00CD504D" w:rsidRPr="0022695E">
          <w:rPr>
            <w:rFonts w:asciiTheme="majorBidi" w:hAnsiTheme="majorBidi" w:cstheme="majorBidi"/>
            <w:sz w:val="24"/>
            <w:szCs w:val="24"/>
            <w:rPrChange w:id="50" w:author="Moran Davoodi" w:date="2023-03-21T17:59:00Z">
              <w:rPr>
                <w:rFonts w:asciiTheme="majorBidi" w:hAnsiTheme="majorBidi" w:cstheme="majorBidi"/>
                <w:sz w:val="24"/>
                <w:szCs w:val="24"/>
                <w:highlight w:val="green"/>
              </w:rPr>
            </w:rPrChange>
          </w:rPr>
          <w:t xml:space="preserve"> identity</w:t>
        </w:r>
      </w:ins>
      <w:ins w:id="51" w:author="Joachim Behar" w:date="2023-03-04T18:58:00Z">
        <w:r w:rsidR="00455BB0" w:rsidRPr="0022695E">
          <w:rPr>
            <w:rFonts w:asciiTheme="majorBidi" w:hAnsiTheme="majorBidi" w:cstheme="majorBidi"/>
            <w:sz w:val="24"/>
            <w:szCs w:val="24"/>
            <w:rPrChange w:id="52" w:author="Moran Davoodi" w:date="2023-03-21T17:59:00Z">
              <w:rPr>
                <w:rFonts w:asciiTheme="majorBidi" w:hAnsiTheme="majorBidi" w:cstheme="majorBidi"/>
                <w:sz w:val="24"/>
                <w:szCs w:val="24"/>
                <w:highlight w:val="yellow"/>
              </w:rPr>
            </w:rPrChange>
          </w:rPr>
          <w:t xml:space="preserve"> </w:t>
        </w:r>
      </w:ins>
      <w:r w:rsidRPr="0022695E">
        <w:rPr>
          <w:rFonts w:asciiTheme="majorBidi" w:hAnsiTheme="majorBidi" w:cstheme="majorBidi"/>
          <w:sz w:val="24"/>
          <w:szCs w:val="24"/>
          <w:rPrChange w:id="53" w:author="Moran Davoodi" w:date="2023-03-21T17:59:00Z">
            <w:rPr>
              <w:rFonts w:asciiTheme="majorBidi" w:hAnsiTheme="majorBidi" w:cstheme="majorBidi"/>
              <w:sz w:val="24"/>
              <w:szCs w:val="24"/>
              <w:highlight w:val="yellow"/>
            </w:rPr>
          </w:rPrChange>
        </w:rPr>
        <w:t>forging. Most of the solutions rely on biometric methods that are based on a biomarker matching which should be unique per individual such as fingerprints</w:t>
      </w:r>
      <w:ins w:id="54" w:author="Moran Davoodi" w:date="2023-03-21T17:27:00Z">
        <w:r w:rsidR="005F3A50" w:rsidRPr="0022695E">
          <w:rPr>
            <w:rFonts w:asciiTheme="majorBidi" w:hAnsiTheme="majorBidi" w:cstheme="majorBidi"/>
            <w:sz w:val="24"/>
            <w:szCs w:val="24"/>
            <w:rPrChange w:id="55" w:author="Moran Davoodi" w:date="2023-03-21T17:59:00Z">
              <w:rPr>
                <w:rFonts w:asciiTheme="majorBidi" w:hAnsiTheme="majorBidi" w:cstheme="majorBidi"/>
                <w:sz w:val="24"/>
                <w:szCs w:val="24"/>
                <w:highlight w:val="green"/>
              </w:rPr>
            </w:rPrChange>
          </w:rPr>
          <w:t xml:space="preserve"> and</w:t>
        </w:r>
      </w:ins>
      <w:del w:id="56" w:author="Moran Davoodi" w:date="2023-03-21T17:27:00Z">
        <w:r w:rsidRPr="0022695E" w:rsidDel="005F3A50">
          <w:rPr>
            <w:rFonts w:asciiTheme="majorBidi" w:hAnsiTheme="majorBidi" w:cstheme="majorBidi"/>
            <w:sz w:val="24"/>
            <w:szCs w:val="24"/>
            <w:rPrChange w:id="57" w:author="Moran Davoodi" w:date="2023-03-21T17:59:00Z">
              <w:rPr>
                <w:rFonts w:asciiTheme="majorBidi" w:hAnsiTheme="majorBidi" w:cstheme="majorBidi"/>
                <w:sz w:val="24"/>
                <w:szCs w:val="24"/>
                <w:highlight w:val="yellow"/>
              </w:rPr>
            </w:rPrChange>
          </w:rPr>
          <w:delText>,</w:delText>
        </w:r>
      </w:del>
      <w:r w:rsidRPr="0022695E">
        <w:rPr>
          <w:rFonts w:asciiTheme="majorBidi" w:hAnsiTheme="majorBidi" w:cstheme="majorBidi"/>
          <w:sz w:val="24"/>
          <w:szCs w:val="24"/>
          <w:rPrChange w:id="58" w:author="Moran Davoodi" w:date="2023-03-21T17:59:00Z">
            <w:rPr>
              <w:rFonts w:asciiTheme="majorBidi" w:hAnsiTheme="majorBidi" w:cstheme="majorBidi"/>
              <w:sz w:val="24"/>
              <w:szCs w:val="24"/>
              <w:highlight w:val="yellow"/>
            </w:rPr>
          </w:rPrChange>
        </w:rPr>
        <w:t xml:space="preserve"> face recognition</w:t>
      </w:r>
      <w:ins w:id="59" w:author="Moran Davoodi" w:date="2023-03-21T17:27:00Z">
        <w:r w:rsidR="005F3A50" w:rsidRPr="0022695E">
          <w:rPr>
            <w:rFonts w:asciiTheme="majorBidi" w:hAnsiTheme="majorBidi" w:cstheme="majorBidi"/>
            <w:sz w:val="24"/>
            <w:szCs w:val="24"/>
            <w:rPrChange w:id="60" w:author="Moran Davoodi" w:date="2023-03-21T17:59:00Z">
              <w:rPr>
                <w:rFonts w:asciiTheme="majorBidi" w:hAnsiTheme="majorBidi" w:cstheme="majorBidi"/>
                <w:sz w:val="24"/>
                <w:szCs w:val="24"/>
                <w:highlight w:val="green"/>
              </w:rPr>
            </w:rPrChange>
          </w:rPr>
          <w:t xml:space="preserve"> which are highly </w:t>
        </w:r>
      </w:ins>
      <w:ins w:id="61" w:author="Moran Davoodi" w:date="2023-03-21T17:28:00Z">
        <w:r w:rsidR="005F3A50" w:rsidRPr="0022695E">
          <w:rPr>
            <w:rFonts w:asciiTheme="majorBidi" w:hAnsiTheme="majorBidi" w:cstheme="majorBidi"/>
            <w:sz w:val="24"/>
            <w:szCs w:val="24"/>
            <w:rPrChange w:id="62" w:author="Moran Davoodi" w:date="2023-03-21T17:59:00Z">
              <w:rPr>
                <w:rFonts w:asciiTheme="majorBidi" w:hAnsiTheme="majorBidi" w:cstheme="majorBidi"/>
                <w:sz w:val="24"/>
                <w:szCs w:val="24"/>
                <w:highlight w:val="green"/>
              </w:rPr>
            </w:rPrChange>
          </w:rPr>
          <w:t>vulnerable</w:t>
        </w:r>
      </w:ins>
      <w:ins w:id="63" w:author="Moran Davoodi" w:date="2023-03-21T17:27:00Z">
        <w:r w:rsidR="005F3A50" w:rsidRPr="0022695E">
          <w:rPr>
            <w:rFonts w:asciiTheme="majorBidi" w:hAnsiTheme="majorBidi" w:cstheme="majorBidi"/>
            <w:sz w:val="24"/>
            <w:szCs w:val="24"/>
            <w:rPrChange w:id="64" w:author="Moran Davoodi" w:date="2023-03-21T17:59:00Z">
              <w:rPr>
                <w:rFonts w:asciiTheme="majorBidi" w:hAnsiTheme="majorBidi" w:cstheme="majorBidi"/>
                <w:sz w:val="24"/>
                <w:szCs w:val="24"/>
                <w:highlight w:val="green"/>
              </w:rPr>
            </w:rPrChange>
          </w:rPr>
          <w:t xml:space="preserve"> </w:t>
        </w:r>
      </w:ins>
      <w:ins w:id="65" w:author="Moran Davoodi" w:date="2023-03-21T17:28:00Z">
        <w:r w:rsidR="005F3A50" w:rsidRPr="0022695E">
          <w:rPr>
            <w:rFonts w:asciiTheme="majorBidi" w:hAnsiTheme="majorBidi" w:cstheme="majorBidi"/>
            <w:sz w:val="24"/>
            <w:szCs w:val="24"/>
            <w:rPrChange w:id="66" w:author="Moran Davoodi" w:date="2023-03-21T17:59:00Z">
              <w:rPr>
                <w:rFonts w:asciiTheme="majorBidi" w:hAnsiTheme="majorBidi" w:cstheme="majorBidi"/>
                <w:sz w:val="24"/>
                <w:szCs w:val="24"/>
                <w:highlight w:val="green"/>
              </w:rPr>
            </w:rPrChange>
          </w:rPr>
          <w:t xml:space="preserve">for forging. </w:t>
        </w:r>
      </w:ins>
      <w:ins w:id="67" w:author="Moran Davoodi" w:date="2023-03-21T17:30:00Z">
        <w:r w:rsidR="005F3A50" w:rsidRPr="0022695E">
          <w:rPr>
            <w:rFonts w:asciiTheme="majorBidi" w:hAnsiTheme="majorBidi" w:cstheme="majorBidi"/>
            <w:sz w:val="24"/>
            <w:szCs w:val="24"/>
            <w:rPrChange w:id="68" w:author="Moran Davoodi" w:date="2023-03-21T17:59:00Z">
              <w:rPr>
                <w:rFonts w:asciiTheme="majorBidi" w:hAnsiTheme="majorBidi" w:cstheme="majorBidi"/>
                <w:sz w:val="24"/>
                <w:szCs w:val="24"/>
                <w:highlight w:val="green"/>
              </w:rPr>
            </w:rPrChange>
          </w:rPr>
          <w:t>In order to overcome</w:t>
        </w:r>
      </w:ins>
      <w:ins w:id="69" w:author="Moran Davoodi" w:date="2023-03-21T17:31:00Z">
        <w:r w:rsidR="005F3A50" w:rsidRPr="0022695E">
          <w:rPr>
            <w:rFonts w:asciiTheme="majorBidi" w:hAnsiTheme="majorBidi" w:cstheme="majorBidi"/>
            <w:sz w:val="24"/>
            <w:szCs w:val="24"/>
            <w:rPrChange w:id="70" w:author="Moran Davoodi" w:date="2023-03-21T17:59:00Z">
              <w:rPr>
                <w:rFonts w:asciiTheme="majorBidi" w:hAnsiTheme="majorBidi" w:cstheme="majorBidi"/>
                <w:sz w:val="24"/>
                <w:szCs w:val="24"/>
                <w:highlight w:val="green"/>
              </w:rPr>
            </w:rPrChange>
          </w:rPr>
          <w:t xml:space="preserve"> this limitation, bio</w:t>
        </w:r>
      </w:ins>
      <w:ins w:id="71" w:author="Moran Davoodi" w:date="2023-03-21T17:29:00Z">
        <w:r w:rsidR="005F3A50" w:rsidRPr="0022695E">
          <w:rPr>
            <w:rFonts w:asciiTheme="majorBidi" w:hAnsiTheme="majorBidi" w:cstheme="majorBidi"/>
            <w:sz w:val="24"/>
            <w:szCs w:val="24"/>
            <w:rPrChange w:id="72" w:author="Moran Davoodi" w:date="2023-03-21T17:59:00Z">
              <w:rPr>
                <w:rFonts w:asciiTheme="majorBidi" w:hAnsiTheme="majorBidi" w:cstheme="majorBidi"/>
                <w:sz w:val="24"/>
                <w:szCs w:val="24"/>
                <w:highlight w:val="green"/>
              </w:rPr>
            </w:rPrChange>
          </w:rPr>
          <w:t>metric</w:t>
        </w:r>
      </w:ins>
      <w:ins w:id="73" w:author="Moran Davoodi" w:date="2023-03-21T17:31:00Z">
        <w:r w:rsidR="005F3A50" w:rsidRPr="0022695E">
          <w:rPr>
            <w:rFonts w:asciiTheme="majorBidi" w:hAnsiTheme="majorBidi" w:cstheme="majorBidi"/>
            <w:sz w:val="24"/>
            <w:szCs w:val="24"/>
            <w:rPrChange w:id="74" w:author="Moran Davoodi" w:date="2023-03-21T17:59:00Z">
              <w:rPr>
                <w:rFonts w:asciiTheme="majorBidi" w:hAnsiTheme="majorBidi" w:cstheme="majorBidi"/>
                <w:sz w:val="24"/>
                <w:szCs w:val="24"/>
                <w:highlight w:val="green"/>
              </w:rPr>
            </w:rPrChange>
          </w:rPr>
          <w:t xml:space="preserve"> methods based on a </w:t>
        </w:r>
      </w:ins>
      <w:proofErr w:type="gramStart"/>
      <w:ins w:id="75" w:author="Moran Davoodi" w:date="2023-03-21T17:34:00Z">
        <w:r w:rsidR="005F3A50" w:rsidRPr="0022695E">
          <w:rPr>
            <w:rFonts w:asciiTheme="majorBidi" w:hAnsiTheme="majorBidi" w:cstheme="majorBidi"/>
            <w:sz w:val="24"/>
            <w:szCs w:val="24"/>
            <w:rPrChange w:id="76" w:author="Moran Davoodi" w:date="2023-03-21T17:59:00Z">
              <w:rPr>
                <w:rFonts w:asciiTheme="majorBidi" w:hAnsiTheme="majorBidi" w:cstheme="majorBidi"/>
                <w:sz w:val="24"/>
                <w:szCs w:val="24"/>
                <w:highlight w:val="green"/>
              </w:rPr>
            </w:rPrChange>
          </w:rPr>
          <w:t>non-stationary signals</w:t>
        </w:r>
      </w:ins>
      <w:proofErr w:type="gramEnd"/>
      <w:ins w:id="77" w:author="Moran Davoodi" w:date="2023-03-21T17:29:00Z">
        <w:r w:rsidR="005F3A50" w:rsidRPr="0022695E">
          <w:rPr>
            <w:rFonts w:asciiTheme="majorBidi" w:hAnsiTheme="majorBidi" w:cstheme="majorBidi"/>
            <w:sz w:val="24"/>
            <w:szCs w:val="24"/>
            <w:rPrChange w:id="78" w:author="Moran Davoodi" w:date="2023-03-21T17:59:00Z">
              <w:rPr>
                <w:rFonts w:asciiTheme="majorBidi" w:hAnsiTheme="majorBidi" w:cstheme="majorBidi"/>
                <w:sz w:val="24"/>
                <w:szCs w:val="24"/>
                <w:highlight w:val="green"/>
              </w:rPr>
            </w:rPrChange>
          </w:rPr>
          <w:t xml:space="preserve"> w</w:t>
        </w:r>
      </w:ins>
      <w:ins w:id="79" w:author="Moran Davoodi" w:date="2023-03-21T17:32:00Z">
        <w:r w:rsidR="005F3A50" w:rsidRPr="0022695E">
          <w:rPr>
            <w:rFonts w:asciiTheme="majorBidi" w:hAnsiTheme="majorBidi" w:cstheme="majorBidi"/>
            <w:sz w:val="24"/>
            <w:szCs w:val="24"/>
            <w:rPrChange w:id="80" w:author="Moran Davoodi" w:date="2023-03-21T17:59:00Z">
              <w:rPr>
                <w:rFonts w:asciiTheme="majorBidi" w:hAnsiTheme="majorBidi" w:cstheme="majorBidi"/>
                <w:sz w:val="24"/>
                <w:szCs w:val="24"/>
                <w:highlight w:val="green"/>
              </w:rPr>
            </w:rPrChange>
          </w:rPr>
          <w:t>ere</w:t>
        </w:r>
      </w:ins>
      <w:ins w:id="81" w:author="Moran Davoodi" w:date="2023-03-21T17:29:00Z">
        <w:r w:rsidR="005F3A50" w:rsidRPr="0022695E">
          <w:rPr>
            <w:rFonts w:asciiTheme="majorBidi" w:hAnsiTheme="majorBidi" w:cstheme="majorBidi"/>
            <w:sz w:val="24"/>
            <w:szCs w:val="24"/>
            <w:rPrChange w:id="82" w:author="Moran Davoodi" w:date="2023-03-21T17:59:00Z">
              <w:rPr>
                <w:rFonts w:asciiTheme="majorBidi" w:hAnsiTheme="majorBidi" w:cstheme="majorBidi"/>
                <w:sz w:val="24"/>
                <w:szCs w:val="24"/>
                <w:highlight w:val="green"/>
              </w:rPr>
            </w:rPrChange>
          </w:rPr>
          <w:t xml:space="preserve"> suggested </w:t>
        </w:r>
      </w:ins>
      <w:ins w:id="83" w:author="Moran Davoodi" w:date="2023-03-21T17:32:00Z">
        <w:r w:rsidR="005F3A50" w:rsidRPr="0022695E">
          <w:rPr>
            <w:rFonts w:asciiTheme="majorBidi" w:hAnsiTheme="majorBidi" w:cstheme="majorBidi"/>
            <w:sz w:val="24"/>
            <w:szCs w:val="24"/>
            <w:rPrChange w:id="84" w:author="Moran Davoodi" w:date="2023-03-21T17:59:00Z">
              <w:rPr>
                <w:rFonts w:asciiTheme="majorBidi" w:hAnsiTheme="majorBidi" w:cstheme="majorBidi"/>
                <w:sz w:val="24"/>
                <w:szCs w:val="24"/>
                <w:highlight w:val="green"/>
              </w:rPr>
            </w:rPrChange>
          </w:rPr>
          <w:t>such as the</w:t>
        </w:r>
      </w:ins>
      <w:del w:id="85" w:author="Moran Davoodi" w:date="2023-03-21T17:32:00Z">
        <w:r w:rsidRPr="0022695E" w:rsidDel="005F3A50">
          <w:rPr>
            <w:rFonts w:asciiTheme="majorBidi" w:hAnsiTheme="majorBidi" w:cstheme="majorBidi"/>
            <w:sz w:val="24"/>
            <w:szCs w:val="24"/>
            <w:rPrChange w:id="86" w:author="Moran Davoodi" w:date="2023-03-21T17:59:00Z">
              <w:rPr>
                <w:rFonts w:asciiTheme="majorBidi" w:hAnsiTheme="majorBidi" w:cstheme="majorBidi"/>
                <w:sz w:val="24"/>
                <w:szCs w:val="24"/>
                <w:highlight w:val="yellow"/>
              </w:rPr>
            </w:rPrChange>
          </w:rPr>
          <w:delText xml:space="preserve"> and</w:delText>
        </w:r>
      </w:del>
      <w:r w:rsidRPr="0022695E">
        <w:rPr>
          <w:rFonts w:asciiTheme="majorBidi" w:hAnsiTheme="majorBidi" w:cstheme="majorBidi"/>
          <w:sz w:val="24"/>
          <w:szCs w:val="24"/>
          <w:rPrChange w:id="87" w:author="Moran Davoodi" w:date="2023-03-21T17:59:00Z">
            <w:rPr>
              <w:rFonts w:asciiTheme="majorBidi" w:hAnsiTheme="majorBidi" w:cstheme="majorBidi"/>
              <w:sz w:val="24"/>
              <w:szCs w:val="24"/>
              <w:highlight w:val="yellow"/>
            </w:rPr>
          </w:rPrChange>
        </w:rPr>
        <w:t xml:space="preserve"> </w:t>
      </w:r>
      <w:del w:id="88" w:author="Joachim Behar" w:date="2023-03-04T18:59:00Z">
        <w:r w:rsidRPr="0022695E" w:rsidDel="00E571F8">
          <w:rPr>
            <w:rFonts w:asciiTheme="majorBidi" w:hAnsiTheme="majorBidi" w:cstheme="majorBidi"/>
            <w:sz w:val="24"/>
            <w:szCs w:val="24"/>
            <w:rPrChange w:id="89" w:author="Moran Davoodi" w:date="2023-03-21T17:59:00Z">
              <w:rPr>
                <w:rFonts w:asciiTheme="majorBidi" w:hAnsiTheme="majorBidi" w:cstheme="majorBidi"/>
                <w:sz w:val="24"/>
                <w:szCs w:val="24"/>
                <w:highlight w:val="yellow"/>
              </w:rPr>
            </w:rPrChange>
          </w:rPr>
          <w:delText xml:space="preserve">even </w:delText>
        </w:r>
      </w:del>
      <w:r w:rsidRPr="0022695E">
        <w:rPr>
          <w:rFonts w:asciiTheme="majorBidi" w:hAnsiTheme="majorBidi" w:cstheme="majorBidi"/>
          <w:sz w:val="24"/>
          <w:szCs w:val="24"/>
          <w:rPrChange w:id="90" w:author="Moran Davoodi" w:date="2023-03-21T17:59:00Z">
            <w:rPr>
              <w:rFonts w:asciiTheme="majorBidi" w:hAnsiTheme="majorBidi" w:cstheme="majorBidi"/>
              <w:sz w:val="24"/>
              <w:szCs w:val="24"/>
              <w:highlight w:val="yellow"/>
            </w:rPr>
          </w:rPrChange>
        </w:rPr>
        <w:t xml:space="preserve">heart activity recorded by an electrocardiogram (ECG). </w:t>
      </w:r>
      <w:ins w:id="91" w:author="Moran Davoodi" w:date="2023-03-21T17:32:00Z">
        <w:r w:rsidR="005F3A50" w:rsidRPr="0022695E">
          <w:rPr>
            <w:rFonts w:asciiTheme="majorBidi" w:hAnsiTheme="majorBidi" w:cstheme="majorBidi"/>
            <w:sz w:val="24"/>
            <w:szCs w:val="24"/>
            <w:rPrChange w:id="92" w:author="Moran Davoodi" w:date="2023-03-21T17:59:00Z">
              <w:rPr>
                <w:rFonts w:asciiTheme="majorBidi" w:hAnsiTheme="majorBidi" w:cstheme="majorBidi"/>
                <w:sz w:val="24"/>
                <w:szCs w:val="24"/>
                <w:highlight w:val="green"/>
              </w:rPr>
            </w:rPrChange>
          </w:rPr>
          <w:t>The complexity of the si</w:t>
        </w:r>
      </w:ins>
      <w:ins w:id="93" w:author="Moran Davoodi" w:date="2023-03-21T17:33:00Z">
        <w:r w:rsidR="005F3A50" w:rsidRPr="0022695E">
          <w:rPr>
            <w:rFonts w:asciiTheme="majorBidi" w:hAnsiTheme="majorBidi" w:cstheme="majorBidi"/>
            <w:sz w:val="24"/>
            <w:szCs w:val="24"/>
            <w:rPrChange w:id="94" w:author="Moran Davoodi" w:date="2023-03-21T17:59:00Z">
              <w:rPr>
                <w:rFonts w:asciiTheme="majorBidi" w:hAnsiTheme="majorBidi" w:cstheme="majorBidi"/>
                <w:sz w:val="24"/>
                <w:szCs w:val="24"/>
                <w:highlight w:val="green"/>
              </w:rPr>
            </w:rPrChange>
          </w:rPr>
          <w:t xml:space="preserve">gnals and their uniqueness do limit the ability to forge them but </w:t>
        </w:r>
      </w:ins>
      <w:ins w:id="95" w:author="Moran Davoodi" w:date="2023-03-21T17:34:00Z">
        <w:r w:rsidR="005F3A50" w:rsidRPr="0022695E">
          <w:rPr>
            <w:rFonts w:asciiTheme="majorBidi" w:hAnsiTheme="majorBidi" w:cstheme="majorBidi"/>
            <w:sz w:val="24"/>
            <w:szCs w:val="24"/>
            <w:rPrChange w:id="96" w:author="Moran Davoodi" w:date="2023-03-21T17:59:00Z">
              <w:rPr>
                <w:rFonts w:asciiTheme="majorBidi" w:hAnsiTheme="majorBidi" w:cstheme="majorBidi"/>
                <w:sz w:val="24"/>
                <w:szCs w:val="24"/>
                <w:highlight w:val="green"/>
              </w:rPr>
            </w:rPrChange>
          </w:rPr>
          <w:t>it is highly inefficient in terms of acquisition.</w:t>
        </w:r>
      </w:ins>
    </w:p>
    <w:p w14:paraId="160BCF40" w14:textId="1CD41C09" w:rsidR="00931984" w:rsidRPr="007A1AD0" w:rsidRDefault="00CA4D16">
      <w:pPr>
        <w:spacing w:line="360" w:lineRule="auto"/>
        <w:rPr>
          <w:rFonts w:asciiTheme="majorBidi" w:hAnsiTheme="majorBidi" w:cstheme="majorBidi"/>
          <w:sz w:val="24"/>
          <w:szCs w:val="24"/>
        </w:rPr>
        <w:pPrChange w:id="97" w:author="Moran Davoodi" w:date="2023-03-21T17:56:00Z">
          <w:pPr>
            <w:spacing w:line="480" w:lineRule="auto"/>
          </w:pPr>
        </w:pPrChange>
      </w:pPr>
      <w:r w:rsidRPr="0022695E">
        <w:rPr>
          <w:rFonts w:asciiTheme="majorBidi" w:hAnsiTheme="majorBidi" w:cstheme="majorBidi"/>
          <w:sz w:val="24"/>
          <w:szCs w:val="24"/>
          <w:rPrChange w:id="98" w:author="Moran Davoodi" w:date="2023-03-21T17:59:00Z">
            <w:rPr>
              <w:rFonts w:asciiTheme="majorBidi" w:hAnsiTheme="majorBidi" w:cstheme="majorBidi"/>
              <w:sz w:val="24"/>
              <w:szCs w:val="24"/>
              <w:highlight w:val="yellow"/>
            </w:rPr>
          </w:rPrChange>
        </w:rPr>
        <w:t>In this work, we present a novel biometric method which is based on</w:t>
      </w:r>
      <w:ins w:id="99" w:author="Moran Davoodi" w:date="2023-03-21T16:59:00Z">
        <w:r w:rsidR="001577C2" w:rsidRPr="0022695E">
          <w:rPr>
            <w:rFonts w:asciiTheme="majorBidi" w:hAnsiTheme="majorBidi" w:cstheme="majorBidi"/>
            <w:sz w:val="24"/>
            <w:szCs w:val="24"/>
            <w:rPrChange w:id="100" w:author="Moran Davoodi" w:date="2023-03-21T17:59:00Z">
              <w:rPr>
                <w:rFonts w:asciiTheme="majorBidi" w:hAnsiTheme="majorBidi" w:cstheme="majorBidi"/>
                <w:sz w:val="24"/>
                <w:szCs w:val="24"/>
                <w:highlight w:val="green"/>
              </w:rPr>
            </w:rPrChange>
          </w:rPr>
          <w:t>ly on beat to beat information</w:t>
        </w:r>
      </w:ins>
      <w:ins w:id="101" w:author="Moran Davoodi" w:date="2023-03-21T17:00:00Z">
        <w:r w:rsidR="007B5BB5" w:rsidRPr="0022695E">
          <w:rPr>
            <w:rFonts w:asciiTheme="majorBidi" w:hAnsiTheme="majorBidi" w:cstheme="majorBidi"/>
            <w:sz w:val="24"/>
            <w:szCs w:val="24"/>
            <w:rPrChange w:id="102" w:author="Moran Davoodi" w:date="2023-03-21T17:59:00Z">
              <w:rPr>
                <w:rFonts w:asciiTheme="majorBidi" w:hAnsiTheme="majorBidi" w:cstheme="majorBidi"/>
                <w:sz w:val="24"/>
                <w:szCs w:val="24"/>
                <w:highlight w:val="green"/>
              </w:rPr>
            </w:rPrChange>
          </w:rPr>
          <w:t xml:space="preserve"> embedded within the time intervals between consecutive heart beats</w:t>
        </w:r>
      </w:ins>
      <w:del w:id="103" w:author="Moran Davoodi" w:date="2023-03-21T17:00:00Z">
        <w:r w:rsidRPr="0022695E" w:rsidDel="007B5BB5">
          <w:rPr>
            <w:rFonts w:asciiTheme="majorBidi" w:hAnsiTheme="majorBidi" w:cstheme="majorBidi"/>
            <w:sz w:val="24"/>
            <w:szCs w:val="24"/>
            <w:rPrChange w:id="104" w:author="Moran Davoodi" w:date="2023-03-21T17:59:00Z">
              <w:rPr>
                <w:rFonts w:asciiTheme="majorBidi" w:hAnsiTheme="majorBidi" w:cstheme="majorBidi"/>
                <w:sz w:val="24"/>
                <w:szCs w:val="24"/>
                <w:highlight w:val="yellow"/>
              </w:rPr>
            </w:rPrChange>
          </w:rPr>
          <w:delText xml:space="preserve"> heart rate variability (HRV)</w:delText>
        </w:r>
      </w:del>
      <w:r w:rsidRPr="0022695E">
        <w:rPr>
          <w:rFonts w:asciiTheme="majorBidi" w:hAnsiTheme="majorBidi" w:cstheme="majorBidi"/>
          <w:sz w:val="24"/>
          <w:szCs w:val="24"/>
          <w:rPrChange w:id="105" w:author="Moran Davoodi" w:date="2023-03-21T17:59:00Z">
            <w:rPr>
              <w:rFonts w:asciiTheme="majorBidi" w:hAnsiTheme="majorBidi" w:cstheme="majorBidi"/>
              <w:sz w:val="24"/>
              <w:szCs w:val="24"/>
              <w:highlight w:val="yellow"/>
            </w:rPr>
          </w:rPrChange>
        </w:rPr>
        <w:t>.</w:t>
      </w:r>
      <w:ins w:id="106" w:author="Moran Davoodi" w:date="2023-03-21T17:35:00Z">
        <w:r w:rsidR="005F3A50" w:rsidRPr="0022695E">
          <w:rPr>
            <w:rFonts w:asciiTheme="majorBidi" w:hAnsiTheme="majorBidi" w:cstheme="majorBidi"/>
            <w:sz w:val="24"/>
            <w:szCs w:val="24"/>
            <w:rPrChange w:id="107" w:author="Moran Davoodi" w:date="2023-03-21T17:59:00Z">
              <w:rPr>
                <w:rFonts w:asciiTheme="majorBidi" w:hAnsiTheme="majorBidi" w:cstheme="majorBidi"/>
                <w:sz w:val="24"/>
                <w:szCs w:val="24"/>
                <w:highlight w:val="green"/>
              </w:rPr>
            </w:rPrChange>
          </w:rPr>
          <w:t xml:space="preserve"> This allows us to com</w:t>
        </w:r>
      </w:ins>
      <w:ins w:id="108" w:author="Moran Davoodi" w:date="2023-03-21T17:36:00Z">
        <w:r w:rsidR="005F3A50" w:rsidRPr="0022695E">
          <w:rPr>
            <w:rFonts w:asciiTheme="majorBidi" w:hAnsiTheme="majorBidi" w:cstheme="majorBidi"/>
            <w:sz w:val="24"/>
            <w:szCs w:val="24"/>
            <w:rPrChange w:id="109" w:author="Moran Davoodi" w:date="2023-03-21T17:59:00Z">
              <w:rPr>
                <w:rFonts w:asciiTheme="majorBidi" w:hAnsiTheme="majorBidi" w:cstheme="majorBidi"/>
                <w:sz w:val="24"/>
                <w:szCs w:val="24"/>
                <w:highlight w:val="green"/>
              </w:rPr>
            </w:rPrChange>
          </w:rPr>
          <w:t>bine the benefit of non-stationarity along with easy, affordable acquisition. Moreover,</w:t>
        </w:r>
      </w:ins>
      <w:r w:rsidRPr="0022695E">
        <w:rPr>
          <w:rFonts w:asciiTheme="majorBidi" w:hAnsiTheme="majorBidi" w:cstheme="majorBidi"/>
          <w:sz w:val="24"/>
          <w:szCs w:val="24"/>
          <w:rPrChange w:id="110" w:author="Moran Davoodi" w:date="2023-03-21T17:59:00Z">
            <w:rPr>
              <w:rFonts w:asciiTheme="majorBidi" w:hAnsiTheme="majorBidi" w:cstheme="majorBidi"/>
              <w:sz w:val="24"/>
              <w:szCs w:val="24"/>
              <w:highlight w:val="yellow"/>
            </w:rPr>
          </w:rPrChange>
        </w:rPr>
        <w:t xml:space="preserve"> </w:t>
      </w:r>
      <w:del w:id="111" w:author="Moran Davoodi" w:date="2023-03-21T17:36:00Z">
        <w:r w:rsidRPr="0022695E" w:rsidDel="005F3A50">
          <w:rPr>
            <w:rFonts w:asciiTheme="majorBidi" w:hAnsiTheme="majorBidi" w:cstheme="majorBidi"/>
            <w:sz w:val="24"/>
            <w:szCs w:val="24"/>
            <w:rPrChange w:id="112" w:author="Moran Davoodi" w:date="2023-03-21T17:59:00Z">
              <w:rPr>
                <w:rFonts w:asciiTheme="majorBidi" w:hAnsiTheme="majorBidi" w:cstheme="majorBidi"/>
                <w:sz w:val="24"/>
                <w:szCs w:val="24"/>
                <w:highlight w:val="yellow"/>
              </w:rPr>
            </w:rPrChange>
          </w:rPr>
          <w:delText xml:space="preserve">We show that it is possible to make a new biometric which </w:delText>
        </w:r>
      </w:del>
      <w:ins w:id="113" w:author="Moran Davoodi" w:date="2023-03-21T17:36:00Z">
        <w:r w:rsidR="005F3A50" w:rsidRPr="0022695E">
          <w:rPr>
            <w:rFonts w:asciiTheme="majorBidi" w:hAnsiTheme="majorBidi" w:cstheme="majorBidi"/>
            <w:sz w:val="24"/>
            <w:szCs w:val="24"/>
            <w:rPrChange w:id="114" w:author="Moran Davoodi" w:date="2023-03-21T17:59:00Z">
              <w:rPr>
                <w:rFonts w:asciiTheme="majorBidi" w:hAnsiTheme="majorBidi" w:cstheme="majorBidi"/>
                <w:sz w:val="24"/>
                <w:szCs w:val="24"/>
                <w:highlight w:val="green"/>
              </w:rPr>
            </w:rPrChange>
          </w:rPr>
          <w:t xml:space="preserve">this type of biometry </w:t>
        </w:r>
      </w:ins>
      <w:r w:rsidRPr="0022695E">
        <w:rPr>
          <w:rFonts w:asciiTheme="majorBidi" w:hAnsiTheme="majorBidi" w:cstheme="majorBidi"/>
          <w:sz w:val="24"/>
          <w:szCs w:val="24"/>
          <w:rPrChange w:id="115" w:author="Moran Davoodi" w:date="2023-03-21T17:59:00Z">
            <w:rPr>
              <w:rFonts w:asciiTheme="majorBidi" w:hAnsiTheme="majorBidi" w:cstheme="majorBidi"/>
              <w:sz w:val="24"/>
              <w:szCs w:val="24"/>
              <w:highlight w:val="yellow"/>
            </w:rPr>
          </w:rPrChange>
        </w:rPr>
        <w:t xml:space="preserve">relies on data with </w:t>
      </w:r>
      <w:del w:id="116" w:author="Joachim Behar" w:date="2023-03-04T19:00:00Z">
        <w:r w:rsidRPr="0022695E" w:rsidDel="008E4338">
          <w:rPr>
            <w:rFonts w:asciiTheme="majorBidi" w:hAnsiTheme="majorBidi" w:cstheme="majorBidi"/>
            <w:sz w:val="24"/>
            <w:szCs w:val="24"/>
            <w:rPrChange w:id="117" w:author="Moran Davoodi" w:date="2023-03-21T17:59:00Z">
              <w:rPr>
                <w:rFonts w:asciiTheme="majorBidi" w:hAnsiTheme="majorBidi" w:cstheme="majorBidi"/>
                <w:sz w:val="24"/>
                <w:szCs w:val="24"/>
                <w:highlight w:val="yellow"/>
              </w:rPr>
            </w:rPrChange>
          </w:rPr>
          <w:delText xml:space="preserve">much </w:delText>
        </w:r>
      </w:del>
      <w:r w:rsidRPr="0022695E">
        <w:rPr>
          <w:rFonts w:asciiTheme="majorBidi" w:hAnsiTheme="majorBidi" w:cstheme="majorBidi"/>
          <w:sz w:val="24"/>
          <w:szCs w:val="24"/>
          <w:rPrChange w:id="118" w:author="Moran Davoodi" w:date="2023-03-21T17:59:00Z">
            <w:rPr>
              <w:rFonts w:asciiTheme="majorBidi" w:hAnsiTheme="majorBidi" w:cstheme="majorBidi"/>
              <w:sz w:val="24"/>
              <w:szCs w:val="24"/>
              <w:highlight w:val="yellow"/>
            </w:rPr>
          </w:rPrChange>
        </w:rPr>
        <w:t xml:space="preserve">lower dimensionality </w:t>
      </w:r>
      <w:del w:id="119" w:author="Joachim Behar" w:date="2023-03-04T19:00:00Z">
        <w:r w:rsidRPr="0022695E" w:rsidDel="008E4338">
          <w:rPr>
            <w:rFonts w:asciiTheme="majorBidi" w:hAnsiTheme="majorBidi" w:cstheme="majorBidi"/>
            <w:sz w:val="24"/>
            <w:szCs w:val="24"/>
            <w:rPrChange w:id="120" w:author="Moran Davoodi" w:date="2023-03-21T17:59:00Z">
              <w:rPr>
                <w:rFonts w:asciiTheme="majorBidi" w:hAnsiTheme="majorBidi" w:cstheme="majorBidi"/>
                <w:sz w:val="24"/>
                <w:szCs w:val="24"/>
                <w:highlight w:val="yellow"/>
              </w:rPr>
            </w:rPrChange>
          </w:rPr>
          <w:delText xml:space="preserve">comparing </w:delText>
        </w:r>
      </w:del>
      <w:ins w:id="121" w:author="Joachim Behar" w:date="2023-03-04T19:00:00Z">
        <w:r w:rsidR="008E4338" w:rsidRPr="0022695E">
          <w:rPr>
            <w:rFonts w:asciiTheme="majorBidi" w:hAnsiTheme="majorBidi" w:cstheme="majorBidi"/>
            <w:sz w:val="24"/>
            <w:szCs w:val="24"/>
            <w:rPrChange w:id="122" w:author="Moran Davoodi" w:date="2023-03-21T17:59:00Z">
              <w:rPr>
                <w:rFonts w:asciiTheme="majorBidi" w:hAnsiTheme="majorBidi" w:cstheme="majorBidi"/>
                <w:sz w:val="24"/>
                <w:szCs w:val="24"/>
                <w:highlight w:val="yellow"/>
              </w:rPr>
            </w:rPrChange>
          </w:rPr>
          <w:t xml:space="preserve">compared to the </w:t>
        </w:r>
      </w:ins>
      <w:r w:rsidRPr="0022695E">
        <w:rPr>
          <w:rFonts w:asciiTheme="majorBidi" w:hAnsiTheme="majorBidi" w:cstheme="majorBidi"/>
          <w:sz w:val="24"/>
          <w:szCs w:val="24"/>
          <w:rPrChange w:id="123" w:author="Moran Davoodi" w:date="2023-03-21T17:59:00Z">
            <w:rPr>
              <w:rFonts w:asciiTheme="majorBidi" w:hAnsiTheme="majorBidi" w:cstheme="majorBidi"/>
              <w:sz w:val="24"/>
              <w:szCs w:val="24"/>
              <w:highlight w:val="yellow"/>
            </w:rPr>
          </w:rPrChange>
        </w:rPr>
        <w:t xml:space="preserve">ECG. </w:t>
      </w:r>
      <w:ins w:id="124" w:author="Moran Davoodi" w:date="2023-03-21T17:44:00Z">
        <w:r w:rsidR="00931984" w:rsidRPr="0022695E">
          <w:rPr>
            <w:rFonts w:asciiTheme="majorBidi" w:hAnsiTheme="majorBidi" w:cstheme="majorBidi"/>
            <w:sz w:val="24"/>
            <w:szCs w:val="24"/>
            <w:rPrChange w:id="125" w:author="Moran Davoodi" w:date="2023-03-21T17:59:00Z">
              <w:rPr>
                <w:rFonts w:asciiTheme="majorBidi" w:hAnsiTheme="majorBidi" w:cstheme="majorBidi"/>
                <w:sz w:val="24"/>
                <w:szCs w:val="24"/>
                <w:highlight w:val="green"/>
              </w:rPr>
            </w:rPrChange>
          </w:rPr>
          <w:t xml:space="preserve">We first present a </w:t>
        </w:r>
      </w:ins>
      <w:ins w:id="126" w:author="Moran Davoodi" w:date="2023-03-21T17:48:00Z">
        <w:r w:rsidR="00931984" w:rsidRPr="0022695E">
          <w:rPr>
            <w:rFonts w:asciiTheme="majorBidi" w:hAnsiTheme="majorBidi" w:cstheme="majorBidi"/>
            <w:sz w:val="24"/>
            <w:szCs w:val="24"/>
            <w:rPrChange w:id="127" w:author="Moran Davoodi" w:date="2023-03-21T17:59:00Z">
              <w:rPr>
                <w:rFonts w:asciiTheme="majorBidi" w:hAnsiTheme="majorBidi" w:cstheme="majorBidi"/>
                <w:sz w:val="24"/>
                <w:szCs w:val="24"/>
                <w:highlight w:val="green"/>
              </w:rPr>
            </w:rPrChange>
          </w:rPr>
          <w:t>Siamese convolutional</w:t>
        </w:r>
      </w:ins>
      <w:ins w:id="128" w:author="Moran Davoodi" w:date="2023-03-21T17:44:00Z">
        <w:r w:rsidR="00931984" w:rsidRPr="0022695E">
          <w:rPr>
            <w:rFonts w:asciiTheme="majorBidi" w:hAnsiTheme="majorBidi" w:cstheme="majorBidi"/>
            <w:sz w:val="24"/>
            <w:szCs w:val="24"/>
            <w:rPrChange w:id="129" w:author="Moran Davoodi" w:date="2023-03-21T17:59:00Z">
              <w:rPr>
                <w:rFonts w:asciiTheme="majorBidi" w:hAnsiTheme="majorBidi" w:cstheme="majorBidi"/>
                <w:sz w:val="24"/>
                <w:szCs w:val="24"/>
                <w:highlight w:val="green"/>
              </w:rPr>
            </w:rPrChange>
          </w:rPr>
          <w:t xml:space="preserve"> neural network called RR-comp which is trained using </w:t>
        </w:r>
      </w:ins>
      <w:proofErr w:type="spellStart"/>
      <w:ins w:id="130" w:author="Moran Davoodi" w:date="2023-03-21T17:45:00Z">
        <w:r w:rsidR="00931984" w:rsidRPr="0022695E">
          <w:rPr>
            <w:rFonts w:asciiTheme="majorBidi" w:hAnsiTheme="majorBidi" w:cstheme="majorBidi"/>
            <w:sz w:val="24"/>
            <w:szCs w:val="24"/>
            <w:rPrChange w:id="131" w:author="Moran Davoodi" w:date="2023-03-21T17:59:00Z">
              <w:rPr>
                <w:rFonts w:asciiTheme="majorBidi" w:hAnsiTheme="majorBidi" w:cstheme="majorBidi"/>
                <w:sz w:val="24"/>
                <w:szCs w:val="24"/>
                <w:highlight w:val="green"/>
              </w:rPr>
            </w:rPrChange>
          </w:rPr>
          <w:t>constractive</w:t>
        </w:r>
        <w:proofErr w:type="spellEnd"/>
        <w:r w:rsidR="00931984" w:rsidRPr="0022695E">
          <w:rPr>
            <w:rFonts w:asciiTheme="majorBidi" w:hAnsiTheme="majorBidi" w:cstheme="majorBidi"/>
            <w:sz w:val="24"/>
            <w:szCs w:val="24"/>
            <w:rPrChange w:id="132" w:author="Moran Davoodi" w:date="2023-03-21T17:59:00Z">
              <w:rPr>
                <w:rFonts w:asciiTheme="majorBidi" w:hAnsiTheme="majorBidi" w:cstheme="majorBidi"/>
                <w:sz w:val="24"/>
                <w:szCs w:val="24"/>
                <w:highlight w:val="green"/>
              </w:rPr>
            </w:rPrChange>
          </w:rPr>
          <w:t xml:space="preserve"> loss which was modified according the needs of verification.</w:t>
        </w:r>
      </w:ins>
      <w:ins w:id="133" w:author="Moran Davoodi" w:date="2023-03-21T17:49:00Z">
        <w:r w:rsidR="00931984" w:rsidRPr="0022695E">
          <w:rPr>
            <w:rFonts w:asciiTheme="majorBidi" w:hAnsiTheme="majorBidi" w:cstheme="majorBidi"/>
            <w:sz w:val="24"/>
            <w:szCs w:val="24"/>
            <w:rPrChange w:id="134" w:author="Moran Davoodi" w:date="2023-03-21T17:59:00Z">
              <w:rPr>
                <w:rFonts w:asciiTheme="majorBidi" w:hAnsiTheme="majorBidi" w:cstheme="majorBidi"/>
                <w:sz w:val="24"/>
                <w:szCs w:val="24"/>
                <w:highlight w:val="green"/>
              </w:rPr>
            </w:rPrChange>
          </w:rPr>
          <w:t xml:space="preserve"> In the first e</w:t>
        </w:r>
      </w:ins>
      <w:ins w:id="135" w:author="Moran Davoodi" w:date="2023-03-21T17:50:00Z">
        <w:r w:rsidR="00931984" w:rsidRPr="0022695E">
          <w:rPr>
            <w:rFonts w:asciiTheme="majorBidi" w:hAnsiTheme="majorBidi" w:cstheme="majorBidi"/>
            <w:sz w:val="24"/>
            <w:szCs w:val="24"/>
            <w:rPrChange w:id="136" w:author="Moran Davoodi" w:date="2023-03-21T17:59:00Z">
              <w:rPr>
                <w:rFonts w:asciiTheme="majorBidi" w:hAnsiTheme="majorBidi" w:cstheme="majorBidi"/>
                <w:sz w:val="24"/>
                <w:szCs w:val="24"/>
                <w:highlight w:val="green"/>
              </w:rPr>
            </w:rPrChange>
          </w:rPr>
          <w:t xml:space="preserve">xperiment we show the effect of number of beats needed for the verification task achieving 11% EER over </w:t>
        </w:r>
      </w:ins>
      <w:ins w:id="137" w:author="Moran Davoodi" w:date="2023-03-21T17:51:00Z">
        <w:r w:rsidR="00931984" w:rsidRPr="00931984">
          <w:rPr>
            <w:rFonts w:asciiTheme="majorBidi" w:hAnsiTheme="majorBidi" w:cstheme="majorBidi"/>
            <w:sz w:val="24"/>
            <w:szCs w:val="24"/>
            <w:highlight w:val="cyan"/>
            <w:rPrChange w:id="138" w:author="Moran Davoodi" w:date="2023-03-21T17:51:00Z">
              <w:rPr>
                <w:rFonts w:asciiTheme="majorBidi" w:hAnsiTheme="majorBidi" w:cstheme="majorBidi"/>
                <w:sz w:val="24"/>
                <w:szCs w:val="24"/>
                <w:highlight w:val="green"/>
              </w:rPr>
            </w:rPrChange>
          </w:rPr>
          <w:t>number of pairs</w:t>
        </w:r>
        <w:r w:rsidR="00931984" w:rsidRPr="00931984">
          <w:rPr>
            <w:rFonts w:asciiTheme="majorBidi" w:hAnsiTheme="majorBidi" w:cstheme="majorBidi"/>
            <w:sz w:val="24"/>
            <w:szCs w:val="24"/>
            <w:rPrChange w:id="139" w:author="Moran Davoodi" w:date="2023-03-21T17:51:00Z">
              <w:rPr>
                <w:rFonts w:asciiTheme="majorBidi" w:hAnsiTheme="majorBidi" w:cstheme="majorBidi"/>
                <w:sz w:val="24"/>
                <w:szCs w:val="24"/>
                <w:highlight w:val="green"/>
              </w:rPr>
            </w:rPrChange>
          </w:rPr>
          <w:t xml:space="preserve"> </w:t>
        </w:r>
        <w:r w:rsidR="00931984" w:rsidRPr="0022695E">
          <w:rPr>
            <w:rFonts w:asciiTheme="majorBidi" w:hAnsiTheme="majorBidi" w:cstheme="majorBidi"/>
            <w:sz w:val="24"/>
            <w:szCs w:val="24"/>
            <w:rPrChange w:id="140" w:author="Moran Davoodi" w:date="2023-03-21T17:59:00Z">
              <w:rPr>
                <w:rFonts w:asciiTheme="majorBidi" w:hAnsiTheme="majorBidi" w:cstheme="majorBidi"/>
                <w:sz w:val="24"/>
                <w:szCs w:val="24"/>
                <w:highlight w:val="green"/>
              </w:rPr>
            </w:rPrChange>
          </w:rPr>
          <w:t>tested.</w:t>
        </w:r>
      </w:ins>
      <w:ins w:id="141" w:author="Moran Davoodi" w:date="2023-03-21T17:45:00Z">
        <w:r w:rsidR="00931984" w:rsidRPr="0022695E">
          <w:rPr>
            <w:rFonts w:asciiTheme="majorBidi" w:hAnsiTheme="majorBidi" w:cstheme="majorBidi"/>
            <w:sz w:val="24"/>
            <w:szCs w:val="24"/>
            <w:rPrChange w:id="142" w:author="Moran Davoodi" w:date="2023-03-21T17:59:00Z">
              <w:rPr>
                <w:rFonts w:asciiTheme="majorBidi" w:hAnsiTheme="majorBidi" w:cstheme="majorBidi"/>
                <w:sz w:val="24"/>
                <w:szCs w:val="24"/>
                <w:highlight w:val="green"/>
              </w:rPr>
            </w:rPrChange>
          </w:rPr>
          <w:t xml:space="preserve"> </w:t>
        </w:r>
      </w:ins>
      <w:ins w:id="143" w:author="Moran Davoodi" w:date="2023-03-21T17:52:00Z">
        <w:r w:rsidR="00931984" w:rsidRPr="0022695E">
          <w:rPr>
            <w:rFonts w:asciiTheme="majorBidi" w:hAnsiTheme="majorBidi" w:cstheme="majorBidi"/>
            <w:sz w:val="24"/>
            <w:szCs w:val="24"/>
            <w:rPrChange w:id="144" w:author="Moran Davoodi" w:date="2023-03-21T17:59:00Z">
              <w:rPr>
                <w:rFonts w:asciiTheme="majorBidi" w:hAnsiTheme="majorBidi" w:cstheme="majorBidi"/>
                <w:sz w:val="24"/>
                <w:szCs w:val="24"/>
                <w:highlight w:val="green"/>
              </w:rPr>
            </w:rPrChange>
          </w:rPr>
          <w:t>In the s</w:t>
        </w:r>
      </w:ins>
      <w:ins w:id="145" w:author="Moran Davoodi" w:date="2023-03-21T17:53:00Z">
        <w:r w:rsidR="001D20BA" w:rsidRPr="0022695E">
          <w:rPr>
            <w:rFonts w:asciiTheme="majorBidi" w:hAnsiTheme="majorBidi" w:cstheme="majorBidi"/>
            <w:sz w:val="24"/>
            <w:szCs w:val="24"/>
            <w:rPrChange w:id="146" w:author="Moran Davoodi" w:date="2023-03-21T17:59:00Z">
              <w:rPr>
                <w:rFonts w:asciiTheme="majorBidi" w:hAnsiTheme="majorBidi" w:cstheme="majorBidi"/>
                <w:sz w:val="24"/>
                <w:szCs w:val="24"/>
                <w:highlight w:val="green"/>
              </w:rPr>
            </w:rPrChange>
          </w:rPr>
          <w:t>e</w:t>
        </w:r>
      </w:ins>
      <w:ins w:id="147" w:author="Moran Davoodi" w:date="2023-03-21T17:52:00Z">
        <w:r w:rsidR="00931984" w:rsidRPr="0022695E">
          <w:rPr>
            <w:rFonts w:asciiTheme="majorBidi" w:hAnsiTheme="majorBidi" w:cstheme="majorBidi"/>
            <w:sz w:val="24"/>
            <w:szCs w:val="24"/>
            <w:rPrChange w:id="148" w:author="Moran Davoodi" w:date="2023-03-21T17:59:00Z">
              <w:rPr>
                <w:rFonts w:asciiTheme="majorBidi" w:hAnsiTheme="majorBidi" w:cstheme="majorBidi"/>
                <w:sz w:val="24"/>
                <w:szCs w:val="24"/>
                <w:highlight w:val="green"/>
              </w:rPr>
            </w:rPrChange>
          </w:rPr>
          <w:t xml:space="preserve">cond experiment, we </w:t>
        </w:r>
      </w:ins>
      <w:ins w:id="149" w:author="Moran Davoodi" w:date="2023-03-21T17:53:00Z">
        <w:r w:rsidR="001D20BA" w:rsidRPr="0022695E">
          <w:rPr>
            <w:rFonts w:asciiTheme="majorBidi" w:hAnsiTheme="majorBidi" w:cstheme="majorBidi"/>
            <w:sz w:val="24"/>
            <w:szCs w:val="24"/>
            <w:rPrChange w:id="150" w:author="Moran Davoodi" w:date="2023-03-21T17:59:00Z">
              <w:rPr>
                <w:rFonts w:asciiTheme="majorBidi" w:hAnsiTheme="majorBidi" w:cstheme="majorBidi"/>
                <w:sz w:val="24"/>
                <w:szCs w:val="24"/>
                <w:highlight w:val="green"/>
              </w:rPr>
            </w:rPrChange>
          </w:rPr>
          <w:t>examined</w:t>
        </w:r>
      </w:ins>
      <w:ins w:id="151" w:author="Moran Davoodi" w:date="2023-03-21T17:52:00Z">
        <w:r w:rsidR="00931984" w:rsidRPr="0022695E">
          <w:rPr>
            <w:rFonts w:asciiTheme="majorBidi" w:hAnsiTheme="majorBidi" w:cstheme="majorBidi"/>
            <w:sz w:val="24"/>
            <w:szCs w:val="24"/>
            <w:rPrChange w:id="152" w:author="Moran Davoodi" w:date="2023-03-21T17:59:00Z">
              <w:rPr>
                <w:rFonts w:asciiTheme="majorBidi" w:hAnsiTheme="majorBidi" w:cstheme="majorBidi"/>
                <w:sz w:val="24"/>
                <w:szCs w:val="24"/>
                <w:highlight w:val="green"/>
              </w:rPr>
            </w:rPrChange>
          </w:rPr>
          <w:t xml:space="preserve"> the effect of age on the performance of our model with </w:t>
        </w:r>
      </w:ins>
      <w:ins w:id="153" w:author="Moran Davoodi" w:date="2023-03-21T17:53:00Z">
        <w:r w:rsidR="00931984" w:rsidRPr="0022695E">
          <w:rPr>
            <w:rFonts w:asciiTheme="majorBidi" w:hAnsiTheme="majorBidi" w:cstheme="majorBidi"/>
            <w:sz w:val="24"/>
            <w:szCs w:val="24"/>
            <w:rPrChange w:id="154" w:author="Moran Davoodi" w:date="2023-03-21T17:59:00Z">
              <w:rPr>
                <w:rFonts w:asciiTheme="majorBidi" w:hAnsiTheme="majorBidi" w:cstheme="majorBidi"/>
                <w:sz w:val="24"/>
                <w:szCs w:val="24"/>
                <w:highlight w:val="green"/>
              </w:rPr>
            </w:rPrChange>
          </w:rPr>
          <w:t xml:space="preserve">pairs of the length of only 50 beats and </w:t>
        </w:r>
      </w:ins>
      <w:del w:id="155" w:author="Moran Davoodi" w:date="2023-03-21T17:46:00Z">
        <w:r w:rsidRPr="0022695E" w:rsidDel="00931984">
          <w:rPr>
            <w:rFonts w:asciiTheme="majorBidi" w:hAnsiTheme="majorBidi" w:cstheme="majorBidi"/>
            <w:sz w:val="24"/>
            <w:szCs w:val="24"/>
            <w:rPrChange w:id="156" w:author="Moran Davoodi" w:date="2023-03-21T17:59:00Z">
              <w:rPr>
                <w:rFonts w:asciiTheme="majorBidi" w:hAnsiTheme="majorBidi" w:cstheme="majorBidi"/>
                <w:sz w:val="24"/>
                <w:szCs w:val="24"/>
                <w:highlight w:val="yellow"/>
              </w:rPr>
            </w:rPrChange>
          </w:rPr>
          <w:delText xml:space="preserve">The experiments were executed </w:delText>
        </w:r>
      </w:del>
      <w:ins w:id="157" w:author="Joachim Behar" w:date="2023-03-04T19:00:00Z">
        <w:del w:id="158" w:author="Moran Davoodi" w:date="2023-03-21T17:46:00Z">
          <w:r w:rsidR="008E4338" w:rsidRPr="0022695E" w:rsidDel="00931984">
            <w:rPr>
              <w:rFonts w:asciiTheme="majorBidi" w:hAnsiTheme="majorBidi" w:cstheme="majorBidi"/>
              <w:sz w:val="24"/>
              <w:szCs w:val="24"/>
              <w:rPrChange w:id="159" w:author="Moran Davoodi" w:date="2023-03-21T17:59:00Z">
                <w:rPr>
                  <w:rFonts w:asciiTheme="majorBidi" w:hAnsiTheme="majorBidi" w:cstheme="majorBidi"/>
                  <w:sz w:val="24"/>
                  <w:szCs w:val="24"/>
                  <w:highlight w:val="yellow"/>
                </w:rPr>
              </w:rPrChange>
            </w:rPr>
            <w:delText xml:space="preserve">performed </w:delText>
          </w:r>
        </w:del>
      </w:ins>
      <w:del w:id="160" w:author="Moran Davoodi" w:date="2023-03-21T17:46:00Z">
        <w:r w:rsidRPr="0022695E" w:rsidDel="00931984">
          <w:rPr>
            <w:rFonts w:asciiTheme="majorBidi" w:hAnsiTheme="majorBidi" w:cstheme="majorBidi"/>
            <w:sz w:val="24"/>
            <w:szCs w:val="24"/>
            <w:rPrChange w:id="161" w:author="Moran Davoodi" w:date="2023-03-21T17:59:00Z">
              <w:rPr>
                <w:rFonts w:asciiTheme="majorBidi" w:hAnsiTheme="majorBidi" w:cstheme="majorBidi"/>
                <w:sz w:val="24"/>
                <w:szCs w:val="24"/>
                <w:highlight w:val="yellow"/>
              </w:rPr>
            </w:rPrChange>
          </w:rPr>
          <w:delText xml:space="preserve">on 58 mice's ECG recordings. </w:delText>
        </w:r>
      </w:del>
      <w:ins w:id="162" w:author="Joachim Behar" w:date="2023-03-04T19:01:00Z">
        <w:del w:id="163" w:author="Moran Davoodi" w:date="2023-03-21T17:46:00Z">
          <w:r w:rsidR="008E4338" w:rsidRPr="0022695E" w:rsidDel="00931984">
            <w:rPr>
              <w:rFonts w:asciiTheme="majorBidi" w:hAnsiTheme="majorBidi" w:cstheme="majorBidi"/>
              <w:sz w:val="24"/>
              <w:szCs w:val="24"/>
              <w:rPrChange w:id="164" w:author="Moran Davoodi" w:date="2023-03-21T17:59:00Z">
                <w:rPr>
                  <w:rFonts w:asciiTheme="majorBidi" w:hAnsiTheme="majorBidi" w:cstheme="majorBidi"/>
                  <w:sz w:val="24"/>
                  <w:szCs w:val="24"/>
                  <w:highlight w:val="yellow"/>
                </w:rPr>
              </w:rPrChange>
            </w:rPr>
            <w:delText>A m</w:delText>
          </w:r>
        </w:del>
      </w:ins>
      <w:del w:id="165" w:author="Moran Davoodi" w:date="2023-03-21T17:46:00Z">
        <w:r w:rsidRPr="0022695E" w:rsidDel="00931984">
          <w:rPr>
            <w:rFonts w:asciiTheme="majorBidi" w:hAnsiTheme="majorBidi" w:cstheme="majorBidi"/>
            <w:sz w:val="24"/>
            <w:szCs w:val="24"/>
            <w:rPrChange w:id="166" w:author="Moran Davoodi" w:date="2023-03-21T17:59:00Z">
              <w:rPr>
                <w:rFonts w:asciiTheme="majorBidi" w:hAnsiTheme="majorBidi" w:cstheme="majorBidi"/>
                <w:sz w:val="24"/>
                <w:szCs w:val="24"/>
                <w:highlight w:val="yellow"/>
              </w:rPr>
            </w:rPrChange>
          </w:rPr>
          <w:delText>Mice</w:delText>
        </w:r>
      </w:del>
      <w:ins w:id="167" w:author="Joachim Behar" w:date="2023-03-04T19:01:00Z">
        <w:del w:id="168" w:author="Moran Davoodi" w:date="2023-03-21T17:46:00Z">
          <w:r w:rsidR="008E4338" w:rsidRPr="0022695E" w:rsidDel="00931984">
            <w:rPr>
              <w:rFonts w:asciiTheme="majorBidi" w:hAnsiTheme="majorBidi" w:cstheme="majorBidi"/>
              <w:sz w:val="24"/>
              <w:szCs w:val="24"/>
              <w:rPrChange w:id="169" w:author="Moran Davoodi" w:date="2023-03-21T17:59:00Z">
                <w:rPr>
                  <w:rFonts w:asciiTheme="majorBidi" w:hAnsiTheme="majorBidi" w:cstheme="majorBidi"/>
                  <w:sz w:val="24"/>
                  <w:szCs w:val="24"/>
                  <w:highlight w:val="yellow"/>
                </w:rPr>
              </w:rPrChange>
            </w:rPr>
            <w:delText xml:space="preserve"> model was used to</w:delText>
          </w:r>
        </w:del>
      </w:ins>
      <w:del w:id="170" w:author="Moran Davoodi" w:date="2023-03-21T17:46:00Z">
        <w:r w:rsidRPr="0022695E" w:rsidDel="00931984">
          <w:rPr>
            <w:rFonts w:asciiTheme="majorBidi" w:hAnsiTheme="majorBidi" w:cstheme="majorBidi"/>
            <w:sz w:val="24"/>
            <w:szCs w:val="24"/>
            <w:rPrChange w:id="171" w:author="Moran Davoodi" w:date="2023-03-21T17:59:00Z">
              <w:rPr>
                <w:rFonts w:asciiTheme="majorBidi" w:hAnsiTheme="majorBidi" w:cstheme="majorBidi"/>
                <w:sz w:val="24"/>
                <w:szCs w:val="24"/>
                <w:highlight w:val="yellow"/>
              </w:rPr>
            </w:rPrChange>
          </w:rPr>
          <w:delText xml:space="preserve"> were used mainly in order to </w:delText>
        </w:r>
      </w:del>
      <w:ins w:id="172" w:author="Joachim Behar" w:date="2023-03-04T19:01:00Z">
        <w:del w:id="173" w:author="Moran Davoodi" w:date="2023-03-21T17:46:00Z">
          <w:r w:rsidR="008E4338" w:rsidRPr="0022695E" w:rsidDel="00931984">
            <w:rPr>
              <w:rFonts w:asciiTheme="majorBidi" w:hAnsiTheme="majorBidi" w:cstheme="majorBidi"/>
              <w:sz w:val="24"/>
              <w:szCs w:val="24"/>
              <w:rPrChange w:id="174" w:author="Moran Davoodi" w:date="2023-03-21T17:59:00Z">
                <w:rPr>
                  <w:rFonts w:asciiTheme="majorBidi" w:hAnsiTheme="majorBidi" w:cstheme="majorBidi"/>
                  <w:sz w:val="24"/>
                  <w:szCs w:val="24"/>
                  <w:highlight w:val="yellow"/>
                </w:rPr>
              </w:rPrChange>
            </w:rPr>
            <w:delText xml:space="preserve">simulate the performance of the approach as a function of age </w:delText>
          </w:r>
        </w:del>
      </w:ins>
      <w:del w:id="175" w:author="Moran Davoodi" w:date="2023-03-21T17:46:00Z">
        <w:r w:rsidRPr="0022695E" w:rsidDel="00931984">
          <w:rPr>
            <w:rFonts w:asciiTheme="majorBidi" w:hAnsiTheme="majorBidi" w:cstheme="majorBidi"/>
            <w:sz w:val="24"/>
            <w:szCs w:val="24"/>
            <w:rPrChange w:id="176" w:author="Moran Davoodi" w:date="2023-03-21T17:59:00Z">
              <w:rPr>
                <w:rFonts w:asciiTheme="majorBidi" w:hAnsiTheme="majorBidi" w:cstheme="majorBidi"/>
                <w:sz w:val="24"/>
                <w:szCs w:val="24"/>
                <w:highlight w:val="yellow"/>
              </w:rPr>
            </w:rPrChange>
          </w:rPr>
          <w:delText>evaluate the ability of verification as a function of age. The mice were under anesthesia</w:delText>
        </w:r>
      </w:del>
      <w:ins w:id="177" w:author="Joachim Behar" w:date="2023-03-04T19:01:00Z">
        <w:del w:id="178" w:author="Moran Davoodi" w:date="2023-03-21T17:46:00Z">
          <w:r w:rsidR="008E4338" w:rsidRPr="0022695E" w:rsidDel="00931984">
            <w:rPr>
              <w:rFonts w:asciiTheme="majorBidi" w:hAnsiTheme="majorBidi" w:cstheme="majorBidi"/>
              <w:sz w:val="24"/>
              <w:szCs w:val="24"/>
              <w:rPrChange w:id="179" w:author="Moran Davoodi" w:date="2023-03-21T17:59:00Z">
                <w:rPr>
                  <w:rFonts w:asciiTheme="majorBidi" w:hAnsiTheme="majorBidi" w:cstheme="majorBidi"/>
                  <w:sz w:val="24"/>
                  <w:szCs w:val="24"/>
                  <w:highlight w:val="yellow"/>
                </w:rPr>
              </w:rPrChange>
            </w:rPr>
            <w:delText>anaesthesia</w:delText>
          </w:r>
        </w:del>
      </w:ins>
      <w:del w:id="180" w:author="Moran Davoodi" w:date="2023-03-21T17:46:00Z">
        <w:r w:rsidRPr="0022695E" w:rsidDel="00931984">
          <w:rPr>
            <w:rFonts w:asciiTheme="majorBidi" w:hAnsiTheme="majorBidi" w:cstheme="majorBidi"/>
            <w:sz w:val="24"/>
            <w:szCs w:val="24"/>
            <w:rPrChange w:id="181" w:author="Moran Davoodi" w:date="2023-03-21T17:59:00Z">
              <w:rPr>
                <w:rFonts w:asciiTheme="majorBidi" w:hAnsiTheme="majorBidi" w:cstheme="majorBidi"/>
                <w:sz w:val="24"/>
                <w:szCs w:val="24"/>
                <w:highlight w:val="yellow"/>
              </w:rPr>
            </w:rPrChange>
          </w:rPr>
          <w:delText xml:space="preserve"> and had 10 minutes of control recording right before they were injected with </w:delText>
        </w:r>
        <w:r w:rsidR="00FB358F" w:rsidRPr="0022695E" w:rsidDel="00931984">
          <w:rPr>
            <w:rFonts w:asciiTheme="majorBidi" w:hAnsiTheme="majorBidi" w:cstheme="majorBidi"/>
            <w:sz w:val="24"/>
            <w:szCs w:val="24"/>
            <w:rPrChange w:id="182" w:author="Moran Davoodi" w:date="2023-03-21T17:59:00Z">
              <w:rPr>
                <w:rFonts w:asciiTheme="majorBidi" w:hAnsiTheme="majorBidi" w:cstheme="majorBidi"/>
                <w:sz w:val="24"/>
                <w:szCs w:val="24"/>
                <w:highlight w:val="yellow"/>
              </w:rPr>
            </w:rPrChange>
          </w:rPr>
          <w:delText xml:space="preserve">drugs that </w:delText>
        </w:r>
        <w:r w:rsidRPr="0022695E" w:rsidDel="00931984">
          <w:rPr>
            <w:rFonts w:asciiTheme="majorBidi" w:hAnsiTheme="majorBidi" w:cstheme="majorBidi"/>
            <w:sz w:val="24"/>
            <w:szCs w:val="24"/>
            <w:rPrChange w:id="183" w:author="Moran Davoodi" w:date="2023-03-21T17:59:00Z">
              <w:rPr>
                <w:rFonts w:asciiTheme="majorBidi" w:hAnsiTheme="majorBidi" w:cstheme="majorBidi"/>
                <w:sz w:val="24"/>
                <w:szCs w:val="24"/>
                <w:highlight w:val="yellow"/>
              </w:rPr>
            </w:rPrChange>
          </w:rPr>
          <w:delText>block</w:delText>
        </w:r>
        <w:r w:rsidR="00FB358F" w:rsidRPr="0022695E" w:rsidDel="00931984">
          <w:rPr>
            <w:rFonts w:asciiTheme="majorBidi" w:hAnsiTheme="majorBidi" w:cstheme="majorBidi"/>
            <w:sz w:val="24"/>
            <w:szCs w:val="24"/>
            <w:rPrChange w:id="184" w:author="Moran Davoodi" w:date="2023-03-21T17:59:00Z">
              <w:rPr>
                <w:rFonts w:asciiTheme="majorBidi" w:hAnsiTheme="majorBidi" w:cstheme="majorBidi"/>
                <w:sz w:val="24"/>
                <w:szCs w:val="24"/>
                <w:highlight w:val="yellow"/>
              </w:rPr>
            </w:rPrChange>
          </w:rPr>
          <w:delText>ed</w:delText>
        </w:r>
        <w:r w:rsidRPr="0022695E" w:rsidDel="00931984">
          <w:rPr>
            <w:rFonts w:asciiTheme="majorBidi" w:hAnsiTheme="majorBidi" w:cstheme="majorBidi"/>
            <w:sz w:val="24"/>
            <w:szCs w:val="24"/>
            <w:rPrChange w:id="185" w:author="Moran Davoodi" w:date="2023-03-21T17:59:00Z">
              <w:rPr>
                <w:rFonts w:asciiTheme="majorBidi" w:hAnsiTheme="majorBidi" w:cstheme="majorBidi"/>
                <w:sz w:val="24"/>
                <w:szCs w:val="24"/>
                <w:highlight w:val="yellow"/>
              </w:rPr>
            </w:rPrChange>
          </w:rPr>
          <w:delText xml:space="preserve"> the autonomic nervous system (ANS) and remain</w:delText>
        </w:r>
      </w:del>
      <w:ins w:id="186" w:author="Joachim Behar" w:date="2023-03-04T19:07:00Z">
        <w:del w:id="187" w:author="Moran Davoodi" w:date="2023-03-21T17:46:00Z">
          <w:r w:rsidR="00D95567" w:rsidRPr="0022695E" w:rsidDel="00931984">
            <w:rPr>
              <w:rFonts w:asciiTheme="majorBidi" w:hAnsiTheme="majorBidi" w:cstheme="majorBidi"/>
              <w:sz w:val="24"/>
              <w:szCs w:val="24"/>
              <w:rPrChange w:id="188" w:author="Moran Davoodi" w:date="2023-03-21T17:59:00Z">
                <w:rPr>
                  <w:rFonts w:asciiTheme="majorBidi" w:hAnsiTheme="majorBidi" w:cstheme="majorBidi"/>
                  <w:sz w:val="24"/>
                  <w:szCs w:val="24"/>
                  <w:highlight w:val="yellow"/>
                </w:rPr>
              </w:rPrChange>
            </w:rPr>
            <w:delText>ed</w:delText>
          </w:r>
        </w:del>
      </w:ins>
      <w:del w:id="189" w:author="Moran Davoodi" w:date="2023-03-21T17:46:00Z">
        <w:r w:rsidRPr="0022695E" w:rsidDel="00931984">
          <w:rPr>
            <w:rFonts w:asciiTheme="majorBidi" w:hAnsiTheme="majorBidi" w:cstheme="majorBidi"/>
            <w:sz w:val="24"/>
            <w:szCs w:val="24"/>
            <w:rPrChange w:id="190" w:author="Moran Davoodi" w:date="2023-03-21T17:59:00Z">
              <w:rPr>
                <w:rFonts w:asciiTheme="majorBidi" w:hAnsiTheme="majorBidi" w:cstheme="majorBidi"/>
                <w:sz w:val="24"/>
                <w:szCs w:val="24"/>
                <w:highlight w:val="yellow"/>
              </w:rPr>
            </w:rPrChange>
          </w:rPr>
          <w:delText xml:space="preserve"> only with the sino atrial node (SAN) stimulation.</w:delText>
        </w:r>
        <w:r w:rsidRPr="0022695E" w:rsidDel="00931984">
          <w:rPr>
            <w:rFonts w:asciiTheme="majorBidi" w:hAnsiTheme="majorBidi" w:cstheme="majorBidi"/>
            <w:sz w:val="24"/>
            <w:szCs w:val="24"/>
          </w:rPr>
          <w:delText xml:space="preserve"> </w:delText>
        </w:r>
        <w:r w:rsidRPr="0022695E" w:rsidDel="00931984">
          <w:rPr>
            <w:rFonts w:asciiTheme="majorBidi" w:hAnsiTheme="majorBidi" w:cstheme="majorBidi"/>
            <w:sz w:val="24"/>
            <w:szCs w:val="24"/>
            <w:rPrChange w:id="191" w:author="Moran Davoodi" w:date="2023-03-21T17:59:00Z">
              <w:rPr>
                <w:rFonts w:asciiTheme="majorBidi" w:hAnsiTheme="majorBidi" w:cstheme="majorBidi"/>
                <w:sz w:val="24"/>
                <w:szCs w:val="24"/>
                <w:highlight w:val="yellow"/>
              </w:rPr>
            </w:rPrChange>
          </w:rPr>
          <w:delText>We achieved</w:delText>
        </w:r>
      </w:del>
      <w:ins w:id="192" w:author="Joachim Behar" w:date="2023-03-04T19:07:00Z">
        <w:del w:id="193" w:author="Moran Davoodi" w:date="2023-03-21T17:46:00Z">
          <w:r w:rsidR="00D95567" w:rsidRPr="0022695E" w:rsidDel="00931984">
            <w:rPr>
              <w:rFonts w:asciiTheme="majorBidi" w:hAnsiTheme="majorBidi" w:cstheme="majorBidi"/>
              <w:sz w:val="24"/>
              <w:szCs w:val="24"/>
              <w:rPrChange w:id="194" w:author="Moran Davoodi" w:date="2023-03-21T17:59:00Z">
                <w:rPr>
                  <w:rFonts w:asciiTheme="majorBidi" w:hAnsiTheme="majorBidi" w:cstheme="majorBidi"/>
                  <w:sz w:val="24"/>
                  <w:szCs w:val="24"/>
                  <w:highlight w:val="yellow"/>
                </w:rPr>
              </w:rPrChange>
            </w:rPr>
            <w:delText xml:space="preserve"> an</w:delText>
          </w:r>
        </w:del>
      </w:ins>
      <w:del w:id="195" w:author="Moran Davoodi" w:date="2023-03-21T17:46:00Z">
        <w:r w:rsidRPr="0022695E" w:rsidDel="00931984">
          <w:rPr>
            <w:rFonts w:asciiTheme="majorBidi" w:hAnsiTheme="majorBidi" w:cstheme="majorBidi"/>
            <w:sz w:val="24"/>
            <w:szCs w:val="24"/>
            <w:rPrChange w:id="196" w:author="Moran Davoodi" w:date="2023-03-21T17:59:00Z">
              <w:rPr>
                <w:rFonts w:asciiTheme="majorBidi" w:hAnsiTheme="majorBidi" w:cstheme="majorBidi"/>
                <w:sz w:val="24"/>
                <w:szCs w:val="24"/>
                <w:highlight w:val="yellow"/>
              </w:rPr>
            </w:rPrChange>
          </w:rPr>
          <w:delText xml:space="preserve"> accuracy of 82.99% in verification task on balanced data under double-blockade condition when training and test sets were composed from completely different mice containing 49 and 9 mice respectively. We conclude that the SAN is the main system that creates the variability in the biometric signature of the mice.</w:delText>
        </w:r>
      </w:del>
      <w:ins w:id="197" w:author="Moran Davoodi" w:date="2023-03-21T17:53:00Z">
        <w:r w:rsidR="001D20BA" w:rsidRPr="0022695E">
          <w:rPr>
            <w:rFonts w:asciiTheme="majorBidi" w:hAnsiTheme="majorBidi" w:cstheme="majorBidi"/>
            <w:sz w:val="24"/>
            <w:szCs w:val="24"/>
            <w:rPrChange w:id="198" w:author="Moran Davoodi" w:date="2023-03-21T17:59:00Z">
              <w:rPr>
                <w:rFonts w:asciiTheme="majorBidi" w:hAnsiTheme="majorBidi" w:cstheme="majorBidi"/>
                <w:sz w:val="24"/>
                <w:szCs w:val="24"/>
                <w:highlight w:val="green"/>
              </w:rPr>
            </w:rPrChange>
          </w:rPr>
          <w:t xml:space="preserve">we show that </w:t>
        </w:r>
        <w:r w:rsidR="001D20BA" w:rsidRPr="001D20BA">
          <w:rPr>
            <w:rFonts w:asciiTheme="majorBidi" w:hAnsiTheme="majorBidi" w:cstheme="majorBidi"/>
            <w:sz w:val="24"/>
            <w:szCs w:val="24"/>
            <w:highlight w:val="cyan"/>
            <w:rPrChange w:id="199" w:author="Moran Davoodi" w:date="2023-03-21T17:55:00Z">
              <w:rPr>
                <w:rFonts w:asciiTheme="majorBidi" w:hAnsiTheme="majorBidi" w:cstheme="majorBidi"/>
                <w:sz w:val="24"/>
                <w:szCs w:val="24"/>
                <w:highlight w:val="green"/>
              </w:rPr>
            </w:rPrChange>
          </w:rPr>
          <w:t>no signific</w:t>
        </w:r>
      </w:ins>
      <w:ins w:id="200" w:author="Moran Davoodi" w:date="2023-03-21T17:54:00Z">
        <w:r w:rsidR="001D20BA" w:rsidRPr="001D20BA">
          <w:rPr>
            <w:rFonts w:asciiTheme="majorBidi" w:hAnsiTheme="majorBidi" w:cstheme="majorBidi"/>
            <w:sz w:val="24"/>
            <w:szCs w:val="24"/>
            <w:highlight w:val="cyan"/>
            <w:rPrChange w:id="201" w:author="Moran Davoodi" w:date="2023-03-21T17:55:00Z">
              <w:rPr>
                <w:rFonts w:asciiTheme="majorBidi" w:hAnsiTheme="majorBidi" w:cstheme="majorBidi"/>
                <w:sz w:val="24"/>
                <w:szCs w:val="24"/>
                <w:highlight w:val="green"/>
              </w:rPr>
            </w:rPrChange>
          </w:rPr>
          <w:t xml:space="preserve">ant change </w:t>
        </w:r>
        <w:r w:rsidR="001D20BA" w:rsidRPr="0022695E">
          <w:rPr>
            <w:rFonts w:asciiTheme="majorBidi" w:hAnsiTheme="majorBidi" w:cstheme="majorBidi"/>
            <w:sz w:val="24"/>
            <w:szCs w:val="24"/>
            <w:rPrChange w:id="202" w:author="Moran Davoodi" w:date="2023-03-21T17:59:00Z">
              <w:rPr>
                <w:rFonts w:asciiTheme="majorBidi" w:hAnsiTheme="majorBidi" w:cstheme="majorBidi"/>
                <w:sz w:val="24"/>
                <w:szCs w:val="24"/>
                <w:highlight w:val="green"/>
              </w:rPr>
            </w:rPrChange>
          </w:rPr>
          <w:t>in the performance had occurred along 18 months which is equivalent to 60 human years.</w:t>
        </w:r>
      </w:ins>
      <w:ins w:id="203" w:author="Moran Davoodi" w:date="2023-03-21T17:57:00Z">
        <w:r w:rsidR="004445BF" w:rsidRPr="0022695E">
          <w:rPr>
            <w:rFonts w:asciiTheme="majorBidi" w:hAnsiTheme="majorBidi" w:cstheme="majorBidi"/>
            <w:sz w:val="24"/>
            <w:szCs w:val="24"/>
            <w:rPrChange w:id="204" w:author="Moran Davoodi" w:date="2023-03-21T17:59:00Z">
              <w:rPr>
                <w:rFonts w:asciiTheme="majorBidi" w:hAnsiTheme="majorBidi" w:cstheme="majorBidi"/>
                <w:sz w:val="24"/>
                <w:szCs w:val="24"/>
                <w:highlight w:val="green"/>
              </w:rPr>
            </w:rPrChange>
          </w:rPr>
          <w:t xml:space="preserve"> The model was trained only once at the age of 6 months.</w:t>
        </w:r>
      </w:ins>
      <w:ins w:id="205" w:author="Moran Davoodi" w:date="2023-03-21T17:55:00Z">
        <w:r w:rsidR="001D20BA" w:rsidRPr="0022695E">
          <w:rPr>
            <w:rFonts w:asciiTheme="majorBidi" w:hAnsiTheme="majorBidi" w:cstheme="majorBidi"/>
            <w:sz w:val="24"/>
            <w:szCs w:val="24"/>
            <w:rPrChange w:id="206" w:author="Moran Davoodi" w:date="2023-03-21T17:59:00Z">
              <w:rPr>
                <w:rFonts w:asciiTheme="majorBidi" w:hAnsiTheme="majorBidi" w:cstheme="majorBidi"/>
                <w:sz w:val="24"/>
                <w:szCs w:val="24"/>
                <w:highlight w:val="green"/>
              </w:rPr>
            </w:rPrChange>
          </w:rPr>
          <w:t xml:space="preserve"> At the last experiment we show the effect of drugs administration and achieve </w:t>
        </w:r>
      </w:ins>
      <w:ins w:id="207" w:author="Moran Davoodi" w:date="2023-03-21T17:56:00Z">
        <w:r w:rsidR="001D20BA" w:rsidRPr="0022695E">
          <w:rPr>
            <w:rFonts w:asciiTheme="majorBidi" w:hAnsiTheme="majorBidi" w:cstheme="majorBidi"/>
            <w:sz w:val="24"/>
            <w:szCs w:val="24"/>
            <w:rPrChange w:id="208" w:author="Moran Davoodi" w:date="2023-03-21T17:59:00Z">
              <w:rPr>
                <w:rFonts w:asciiTheme="majorBidi" w:hAnsiTheme="majorBidi" w:cstheme="majorBidi"/>
                <w:sz w:val="24"/>
                <w:szCs w:val="24"/>
                <w:highlight w:val="green"/>
              </w:rPr>
            </w:rPrChange>
          </w:rPr>
          <w:t>13% EER when the algorithm was trained and tested with mice data in the presence of drugs.</w:t>
        </w:r>
      </w:ins>
      <w:ins w:id="209" w:author="Moran Davoodi" w:date="2023-03-21T17:57:00Z">
        <w:r w:rsidR="004445BF" w:rsidRPr="0022695E">
          <w:rPr>
            <w:rFonts w:asciiTheme="majorBidi" w:hAnsiTheme="majorBidi" w:cstheme="majorBidi"/>
            <w:sz w:val="24"/>
            <w:szCs w:val="24"/>
            <w:rPrChange w:id="210" w:author="Moran Davoodi" w:date="2023-03-21T17:59:00Z">
              <w:rPr>
                <w:rFonts w:asciiTheme="majorBidi" w:hAnsiTheme="majorBidi" w:cstheme="majorBidi"/>
                <w:sz w:val="24"/>
                <w:szCs w:val="24"/>
                <w:highlight w:val="green"/>
              </w:rPr>
            </w:rPrChange>
          </w:rPr>
          <w:t xml:space="preserve"> </w:t>
        </w:r>
      </w:ins>
      <w:ins w:id="211" w:author="Moran Davoodi" w:date="2023-03-21T17:46:00Z">
        <w:r w:rsidR="00931984" w:rsidRPr="0022695E">
          <w:rPr>
            <w:rFonts w:asciiTheme="majorBidi" w:hAnsiTheme="majorBidi" w:cstheme="majorBidi"/>
            <w:sz w:val="24"/>
            <w:szCs w:val="24"/>
          </w:rPr>
          <w:t xml:space="preserve">We believe that </w:t>
        </w:r>
      </w:ins>
      <w:ins w:id="212" w:author="Moran Davoodi" w:date="2023-03-21T17:58:00Z">
        <w:r w:rsidR="004445BF" w:rsidRPr="0022695E">
          <w:rPr>
            <w:rFonts w:asciiTheme="majorBidi" w:hAnsiTheme="majorBidi" w:cstheme="majorBidi"/>
            <w:sz w:val="24"/>
            <w:szCs w:val="24"/>
            <w:rPrChange w:id="213" w:author="Moran Davoodi" w:date="2023-03-21T17:59:00Z">
              <w:rPr>
                <w:rFonts w:asciiTheme="majorBidi" w:hAnsiTheme="majorBidi" w:cstheme="majorBidi"/>
                <w:sz w:val="24"/>
                <w:szCs w:val="24"/>
                <w:highlight w:val="green"/>
              </w:rPr>
            </w:rPrChange>
          </w:rPr>
          <w:t>this method</w:t>
        </w:r>
      </w:ins>
      <w:ins w:id="214" w:author="Moran Davoodi" w:date="2023-03-21T17:46:00Z">
        <w:r w:rsidR="00931984" w:rsidRPr="0022695E">
          <w:rPr>
            <w:rFonts w:asciiTheme="majorBidi" w:hAnsiTheme="majorBidi" w:cstheme="majorBidi"/>
            <w:sz w:val="24"/>
            <w:szCs w:val="24"/>
          </w:rPr>
          <w:t xml:space="preserve"> can be used as an aided-biometry along w</w:t>
        </w:r>
      </w:ins>
      <w:ins w:id="215" w:author="Moran Davoodi" w:date="2023-03-21T17:47:00Z">
        <w:r w:rsidR="00931984" w:rsidRPr="0022695E">
          <w:rPr>
            <w:rFonts w:asciiTheme="majorBidi" w:hAnsiTheme="majorBidi" w:cstheme="majorBidi"/>
            <w:sz w:val="24"/>
            <w:szCs w:val="24"/>
          </w:rPr>
          <w:t>ith other existing biometrics</w:t>
        </w:r>
      </w:ins>
      <w:ins w:id="216" w:author="Moran Davoodi" w:date="2023-03-21T17:58:00Z">
        <w:r w:rsidR="004445BF" w:rsidRPr="0022695E">
          <w:rPr>
            <w:rFonts w:asciiTheme="majorBidi" w:hAnsiTheme="majorBidi" w:cstheme="majorBidi"/>
            <w:sz w:val="24"/>
            <w:szCs w:val="24"/>
            <w:rPrChange w:id="217" w:author="Moran Davoodi" w:date="2023-03-21T17:59:00Z">
              <w:rPr>
                <w:rFonts w:asciiTheme="majorBidi" w:hAnsiTheme="majorBidi" w:cstheme="majorBidi"/>
                <w:sz w:val="24"/>
                <w:szCs w:val="24"/>
                <w:highlight w:val="green"/>
              </w:rPr>
            </w:rPrChange>
          </w:rPr>
          <w:t xml:space="preserve"> and we also mention that it does not necessarily needs retraining when new subjects are added to the database</w:t>
        </w:r>
      </w:ins>
      <w:ins w:id="218" w:author="Moran Davoodi" w:date="2023-03-21T17:59:00Z">
        <w:r w:rsidR="004445BF" w:rsidRPr="0022695E">
          <w:rPr>
            <w:rFonts w:asciiTheme="majorBidi" w:hAnsiTheme="majorBidi" w:cstheme="majorBidi"/>
            <w:sz w:val="24"/>
            <w:szCs w:val="24"/>
            <w:rPrChange w:id="219" w:author="Moran Davoodi" w:date="2023-03-21T17:59:00Z">
              <w:rPr>
                <w:rFonts w:asciiTheme="majorBidi" w:hAnsiTheme="majorBidi" w:cstheme="majorBidi"/>
                <w:sz w:val="24"/>
                <w:szCs w:val="24"/>
                <w:highlight w:val="green"/>
              </w:rPr>
            </w:rPrChange>
          </w:rPr>
          <w:t>.</w:t>
        </w:r>
      </w:ins>
    </w:p>
    <w:p w14:paraId="453E7CC2" w14:textId="2F7AD18E" w:rsidR="00CA4D16" w:rsidRDefault="00CA4D16">
      <w:pPr>
        <w:spacing w:line="360" w:lineRule="auto"/>
        <w:rPr>
          <w:rFonts w:asciiTheme="majorBidi" w:hAnsiTheme="majorBidi" w:cstheme="majorBidi"/>
          <w:sz w:val="24"/>
          <w:szCs w:val="24"/>
        </w:rPr>
        <w:pPrChange w:id="220" w:author="Moran Davoodi" w:date="2023-03-21T14:20:00Z">
          <w:pPr>
            <w:spacing w:line="480" w:lineRule="auto"/>
          </w:pPr>
        </w:pPrChange>
      </w:pPr>
    </w:p>
    <w:p w14:paraId="15C5FCBF" w14:textId="677DDBCA" w:rsidR="0012171F" w:rsidRDefault="0012171F">
      <w:pPr>
        <w:spacing w:line="360" w:lineRule="auto"/>
        <w:rPr>
          <w:rFonts w:asciiTheme="majorBidi" w:hAnsiTheme="majorBidi" w:cstheme="majorBidi"/>
          <w:sz w:val="24"/>
          <w:szCs w:val="24"/>
        </w:rPr>
        <w:pPrChange w:id="221" w:author="Moran Davoodi" w:date="2023-03-21T14:20:00Z">
          <w:pPr>
            <w:spacing w:line="480" w:lineRule="auto"/>
          </w:pPr>
        </w:pPrChange>
      </w:pPr>
    </w:p>
    <w:p w14:paraId="6265BB42" w14:textId="7E4F2258" w:rsidR="0012171F" w:rsidDel="005B26DC" w:rsidRDefault="0012171F">
      <w:pPr>
        <w:spacing w:line="360" w:lineRule="auto"/>
        <w:rPr>
          <w:del w:id="222" w:author="Moran Davoodi" w:date="2023-03-21T17:59:00Z"/>
          <w:rFonts w:asciiTheme="majorBidi" w:hAnsiTheme="majorBidi" w:cstheme="majorBidi"/>
          <w:sz w:val="24"/>
          <w:szCs w:val="24"/>
        </w:rPr>
        <w:pPrChange w:id="223" w:author="Moran Davoodi" w:date="2023-03-21T14:20:00Z">
          <w:pPr>
            <w:spacing w:line="480" w:lineRule="auto"/>
          </w:pPr>
        </w:pPrChange>
      </w:pPr>
    </w:p>
    <w:p w14:paraId="3CE594F6" w14:textId="4E90791C" w:rsidR="000E6A38" w:rsidDel="005B26DC" w:rsidRDefault="000E6A38">
      <w:pPr>
        <w:spacing w:line="360" w:lineRule="auto"/>
        <w:rPr>
          <w:del w:id="224" w:author="Moran Davoodi" w:date="2023-03-21T17:59:00Z"/>
          <w:rFonts w:asciiTheme="majorBidi" w:hAnsiTheme="majorBidi" w:cstheme="majorBidi"/>
          <w:sz w:val="24"/>
          <w:szCs w:val="24"/>
        </w:rPr>
        <w:pPrChange w:id="225" w:author="Moran Davoodi" w:date="2023-03-21T14:20:00Z">
          <w:pPr>
            <w:spacing w:line="480" w:lineRule="auto"/>
          </w:pPr>
        </w:pPrChange>
      </w:pPr>
    </w:p>
    <w:p w14:paraId="1782F58D" w14:textId="1612D58D" w:rsidR="000E6A38" w:rsidDel="005B26DC" w:rsidRDefault="000E6A38">
      <w:pPr>
        <w:spacing w:line="360" w:lineRule="auto"/>
        <w:rPr>
          <w:del w:id="226" w:author="Moran Davoodi" w:date="2023-03-21T17:59:00Z"/>
          <w:rFonts w:asciiTheme="majorBidi" w:hAnsiTheme="majorBidi" w:cstheme="majorBidi"/>
          <w:sz w:val="24"/>
          <w:szCs w:val="24"/>
        </w:rPr>
        <w:pPrChange w:id="227" w:author="Moran Davoodi" w:date="2023-03-21T14:20:00Z">
          <w:pPr>
            <w:spacing w:line="480" w:lineRule="auto"/>
          </w:pPr>
        </w:pPrChange>
      </w:pPr>
    </w:p>
    <w:p w14:paraId="6B9745F5" w14:textId="2563A9A3" w:rsidR="000E6A38" w:rsidDel="005B26DC" w:rsidRDefault="000E6A38">
      <w:pPr>
        <w:spacing w:line="360" w:lineRule="auto"/>
        <w:rPr>
          <w:del w:id="228" w:author="Moran Davoodi" w:date="2023-03-21T17:59:00Z"/>
          <w:rFonts w:asciiTheme="majorBidi" w:hAnsiTheme="majorBidi" w:cstheme="majorBidi"/>
          <w:sz w:val="24"/>
          <w:szCs w:val="24"/>
        </w:rPr>
        <w:pPrChange w:id="229" w:author="Moran Davoodi" w:date="2023-03-21T14:20:00Z">
          <w:pPr>
            <w:spacing w:line="480" w:lineRule="auto"/>
          </w:pPr>
        </w:pPrChange>
      </w:pPr>
    </w:p>
    <w:p w14:paraId="7B6F9FC3" w14:textId="0450FBF9" w:rsidR="000E6A38" w:rsidDel="005B26DC" w:rsidRDefault="000E6A38">
      <w:pPr>
        <w:spacing w:line="360" w:lineRule="auto"/>
        <w:rPr>
          <w:del w:id="230" w:author="Moran Davoodi" w:date="2023-03-21T17:59:00Z"/>
          <w:rFonts w:asciiTheme="majorBidi" w:hAnsiTheme="majorBidi" w:cstheme="majorBidi"/>
          <w:sz w:val="24"/>
          <w:szCs w:val="24"/>
        </w:rPr>
        <w:pPrChange w:id="231" w:author="Moran Davoodi" w:date="2023-03-21T14:20:00Z">
          <w:pPr>
            <w:spacing w:line="480" w:lineRule="auto"/>
          </w:pPr>
        </w:pPrChange>
      </w:pPr>
    </w:p>
    <w:p w14:paraId="31DF23F3" w14:textId="5872E65C" w:rsidR="000E6A38" w:rsidDel="005B26DC" w:rsidRDefault="000E6A38">
      <w:pPr>
        <w:spacing w:line="360" w:lineRule="auto"/>
        <w:rPr>
          <w:del w:id="232" w:author="Moran Davoodi" w:date="2023-03-21T17:59:00Z"/>
          <w:rFonts w:asciiTheme="majorBidi" w:hAnsiTheme="majorBidi" w:cstheme="majorBidi"/>
          <w:sz w:val="24"/>
          <w:szCs w:val="24"/>
        </w:rPr>
        <w:pPrChange w:id="233" w:author="Moran Davoodi" w:date="2023-03-21T14:20:00Z">
          <w:pPr>
            <w:spacing w:line="480" w:lineRule="auto"/>
          </w:pPr>
        </w:pPrChange>
      </w:pPr>
    </w:p>
    <w:p w14:paraId="4AFC4365" w14:textId="4AB249B7" w:rsidR="000E6A38" w:rsidDel="005B26DC" w:rsidRDefault="000E6A38">
      <w:pPr>
        <w:spacing w:line="360" w:lineRule="auto"/>
        <w:rPr>
          <w:del w:id="234" w:author="Moran Davoodi" w:date="2023-03-21T17:59:00Z"/>
          <w:rFonts w:asciiTheme="majorBidi" w:hAnsiTheme="majorBidi" w:cstheme="majorBidi"/>
          <w:sz w:val="24"/>
          <w:szCs w:val="24"/>
        </w:rPr>
        <w:pPrChange w:id="235" w:author="Moran Davoodi" w:date="2023-03-21T14:20:00Z">
          <w:pPr>
            <w:spacing w:line="480" w:lineRule="auto"/>
          </w:pPr>
        </w:pPrChange>
      </w:pPr>
    </w:p>
    <w:p w14:paraId="34C2CB05" w14:textId="2FF35AFB" w:rsidR="000E6A38" w:rsidDel="005B26DC" w:rsidRDefault="000E6A38">
      <w:pPr>
        <w:spacing w:line="360" w:lineRule="auto"/>
        <w:rPr>
          <w:del w:id="236" w:author="Moran Davoodi" w:date="2023-03-21T17:59:00Z"/>
          <w:rFonts w:asciiTheme="majorBidi" w:hAnsiTheme="majorBidi" w:cstheme="majorBidi"/>
          <w:sz w:val="24"/>
          <w:szCs w:val="24"/>
        </w:rPr>
        <w:pPrChange w:id="237" w:author="Moran Davoodi" w:date="2023-03-21T14:20:00Z">
          <w:pPr>
            <w:spacing w:line="480" w:lineRule="auto"/>
          </w:pPr>
        </w:pPrChange>
      </w:pPr>
    </w:p>
    <w:p w14:paraId="25F612B2" w14:textId="77777777" w:rsidR="000E6A38" w:rsidRPr="007A1AD0" w:rsidDel="005B26DC" w:rsidRDefault="000E6A38">
      <w:pPr>
        <w:spacing w:line="360" w:lineRule="auto"/>
        <w:rPr>
          <w:del w:id="238" w:author="Moran Davoodi" w:date="2023-03-21T17:59:00Z"/>
          <w:rFonts w:asciiTheme="majorBidi" w:hAnsiTheme="majorBidi" w:cstheme="majorBidi"/>
          <w:sz w:val="24"/>
          <w:szCs w:val="24"/>
        </w:rPr>
        <w:pPrChange w:id="239" w:author="Moran Davoodi" w:date="2023-03-21T14:20:00Z">
          <w:pPr>
            <w:spacing w:line="480" w:lineRule="auto"/>
          </w:pPr>
        </w:pPrChange>
      </w:pPr>
    </w:p>
    <w:p w14:paraId="6307ECD3" w14:textId="77777777" w:rsidR="00ED73DB" w:rsidRDefault="00ED73DB">
      <w:pPr>
        <w:spacing w:line="360" w:lineRule="auto"/>
        <w:rPr>
          <w:ins w:id="240" w:author="Moran Davoodi" w:date="2023-03-21T14:19:00Z"/>
          <w:rFonts w:asciiTheme="majorBidi" w:eastAsiaTheme="majorEastAsia" w:hAnsiTheme="majorBidi" w:cstheme="majorBidi"/>
          <w:b/>
          <w:color w:val="000000" w:themeColor="text1"/>
          <w:sz w:val="24"/>
          <w:szCs w:val="32"/>
        </w:rPr>
        <w:pPrChange w:id="241" w:author="Moran Davoodi" w:date="2023-03-21T14:20:00Z">
          <w:pPr/>
        </w:pPrChange>
      </w:pPr>
      <w:ins w:id="242" w:author="Moran Davoodi" w:date="2023-03-21T14:19:00Z">
        <w:r>
          <w:br w:type="page"/>
        </w:r>
      </w:ins>
    </w:p>
    <w:p w14:paraId="0944FED7" w14:textId="6DEE1E29" w:rsidR="00CA4D16" w:rsidRPr="00721D20" w:rsidRDefault="00CA4D16">
      <w:pPr>
        <w:pStyle w:val="Heading1"/>
        <w:numPr>
          <w:ilvl w:val="0"/>
          <w:numId w:val="0"/>
        </w:numPr>
        <w:spacing w:line="360" w:lineRule="auto"/>
        <w:pPrChange w:id="243" w:author="Moran Davoodi" w:date="2023-03-21T14:20:00Z">
          <w:pPr>
            <w:pStyle w:val="Heading1"/>
            <w:numPr>
              <w:numId w:val="0"/>
            </w:numPr>
            <w:ind w:left="0" w:firstLine="0"/>
          </w:pPr>
        </w:pPrChange>
      </w:pPr>
      <w:r w:rsidRPr="00721D20">
        <w:lastRenderedPageBreak/>
        <w:t>Introduction</w:t>
      </w:r>
    </w:p>
    <w:p w14:paraId="36F121D9" w14:textId="0D4D8C85" w:rsidR="00CA4D16" w:rsidRDefault="00CA4D16">
      <w:pPr>
        <w:spacing w:line="360" w:lineRule="auto"/>
        <w:jc w:val="both"/>
        <w:rPr>
          <w:rFonts w:asciiTheme="majorBidi" w:hAnsiTheme="majorBidi" w:cstheme="majorBidi"/>
          <w:sz w:val="24"/>
          <w:szCs w:val="24"/>
        </w:rPr>
        <w:pPrChange w:id="244" w:author="Moran Davoodi" w:date="2023-03-21T14:20:00Z">
          <w:pPr>
            <w:spacing w:line="480" w:lineRule="auto"/>
            <w:jc w:val="both"/>
          </w:pPr>
        </w:pPrChange>
      </w:pPr>
      <w:r w:rsidRPr="007A1AD0">
        <w:rPr>
          <w:rFonts w:asciiTheme="majorBidi" w:hAnsiTheme="majorBidi" w:cstheme="majorBidi"/>
          <w:sz w:val="24"/>
          <w:szCs w:val="24"/>
        </w:rPr>
        <w:t xml:space="preserve">In the last few decades there has been an increase </w:t>
      </w:r>
      <w:r w:rsidR="00D3750D">
        <w:rPr>
          <w:rFonts w:asciiTheme="majorBidi" w:hAnsiTheme="majorBidi" w:cstheme="majorBidi"/>
          <w:sz w:val="24"/>
          <w:szCs w:val="24"/>
        </w:rPr>
        <w:t>use of</w:t>
      </w:r>
      <w:r w:rsidRPr="007A1AD0">
        <w:rPr>
          <w:rFonts w:asciiTheme="majorBidi" w:hAnsiTheme="majorBidi" w:cstheme="majorBidi"/>
          <w:sz w:val="24"/>
          <w:szCs w:val="24"/>
        </w:rPr>
        <w:t xml:space="preserve"> biometric application for security identification</w:t>
      </w:r>
      <w:r w:rsidR="00D3750D">
        <w:rPr>
          <w:rFonts w:asciiTheme="majorBidi" w:hAnsiTheme="majorBidi" w:cstheme="majorBidi"/>
          <w:sz w:val="24"/>
          <w:szCs w:val="24"/>
        </w:rPr>
        <w:t xml:space="preserve">, </w:t>
      </w:r>
      <w:r w:rsidRPr="007A1AD0">
        <w:rPr>
          <w:rFonts w:asciiTheme="majorBidi" w:hAnsiTheme="majorBidi" w:cstheme="majorBidi"/>
          <w:sz w:val="24"/>
          <w:szCs w:val="24"/>
        </w:rPr>
        <w:t xml:space="preserve">forensic </w:t>
      </w:r>
      <w:r w:rsidR="00D3750D">
        <w:rPr>
          <w:rFonts w:asciiTheme="majorBidi" w:hAnsiTheme="majorBidi" w:cstheme="majorBidi"/>
          <w:sz w:val="24"/>
          <w:szCs w:val="24"/>
        </w:rPr>
        <w:t>evidence etc</w:t>
      </w:r>
      <w:r w:rsidRPr="007A1AD0">
        <w:rPr>
          <w:rFonts w:asciiTheme="majorBidi" w:hAnsiTheme="majorBidi" w:cstheme="majorBidi"/>
          <w:sz w:val="24"/>
          <w:szCs w:val="24"/>
        </w:rPr>
        <w:t>. Biometric is based on unique human characteristics</w:t>
      </w:r>
      <w:r w:rsidR="0059341A">
        <w:rPr>
          <w:rFonts w:asciiTheme="majorBidi" w:hAnsiTheme="majorBidi" w:cstheme="majorBidi"/>
          <w:sz w:val="24"/>
          <w:szCs w:val="24"/>
        </w:rPr>
        <w:t xml:space="preserve"> including biological, </w:t>
      </w:r>
      <w:r w:rsidRPr="007A1AD0">
        <w:rPr>
          <w:rFonts w:asciiTheme="majorBidi" w:hAnsiTheme="majorBidi" w:cstheme="majorBidi"/>
          <w:sz w:val="24"/>
          <w:szCs w:val="24"/>
        </w:rPr>
        <w:t>physical and</w:t>
      </w:r>
      <w:r w:rsidR="0059341A">
        <w:rPr>
          <w:rFonts w:asciiTheme="majorBidi" w:hAnsiTheme="majorBidi" w:cstheme="majorBidi"/>
          <w:sz w:val="24"/>
          <w:szCs w:val="24"/>
        </w:rPr>
        <w:t xml:space="preserve"> even</w:t>
      </w:r>
      <w:r w:rsidRPr="007A1AD0">
        <w:rPr>
          <w:rFonts w:asciiTheme="majorBidi" w:hAnsiTheme="majorBidi" w:cstheme="majorBidi"/>
          <w:sz w:val="24"/>
          <w:szCs w:val="24"/>
        </w:rPr>
        <w:t xml:space="preserve"> </w:t>
      </w:r>
      <w:r w:rsidR="0059341A" w:rsidRPr="007A1AD0">
        <w:rPr>
          <w:rFonts w:asciiTheme="majorBidi" w:hAnsiTheme="majorBidi" w:cstheme="majorBidi"/>
          <w:sz w:val="24"/>
          <w:szCs w:val="24"/>
        </w:rPr>
        <w:t>behavioral</w:t>
      </w:r>
      <w:r w:rsidR="0059341A">
        <w:rPr>
          <w:rFonts w:asciiTheme="majorBidi" w:hAnsiTheme="majorBidi" w:cstheme="majorBidi"/>
          <w:sz w:val="24"/>
          <w:szCs w:val="24"/>
        </w:rPr>
        <w:t xml:space="preserve"> ones</w:t>
      </w:r>
      <w:r w:rsidRPr="007A1AD0">
        <w:rPr>
          <w:rFonts w:asciiTheme="majorBidi" w:hAnsiTheme="majorBidi" w:cstheme="majorBidi"/>
          <w:sz w:val="24"/>
          <w:szCs w:val="24"/>
        </w:rPr>
        <w:t xml:space="preserve">. Various biometric technologies are available for identifying or verifying an individual </w:t>
      </w:r>
      <w:r w:rsidR="00442208">
        <w:rPr>
          <w:rFonts w:asciiTheme="majorBidi" w:hAnsiTheme="majorBidi" w:cstheme="majorBidi"/>
          <w:sz w:val="24"/>
          <w:szCs w:val="24"/>
        </w:rPr>
        <w:t>such as by</w:t>
      </w:r>
      <w:r w:rsidR="00442208" w:rsidRPr="007A1AD0">
        <w:rPr>
          <w:rFonts w:asciiTheme="majorBidi" w:hAnsiTheme="majorBidi" w:cstheme="majorBidi"/>
          <w:sz w:val="24"/>
          <w:szCs w:val="24"/>
        </w:rPr>
        <w:t xml:space="preserve"> </w:t>
      </w:r>
      <w:r w:rsidRPr="007A1AD0">
        <w:rPr>
          <w:rFonts w:asciiTheme="majorBidi" w:hAnsiTheme="majorBidi" w:cstheme="majorBidi"/>
          <w:sz w:val="24"/>
          <w:szCs w:val="24"/>
        </w:rPr>
        <w:t xml:space="preserve">measuring </w:t>
      </w:r>
      <w:commentRangeStart w:id="245"/>
      <w:r w:rsidRPr="007A1AD0">
        <w:rPr>
          <w:rFonts w:asciiTheme="majorBidi" w:hAnsiTheme="majorBidi" w:cstheme="majorBidi"/>
          <w:sz w:val="24"/>
          <w:szCs w:val="24"/>
        </w:rPr>
        <w:t>fingerprint, hand or face geometry, hand-written signature,</w:t>
      </w:r>
      <w:commentRangeEnd w:id="245"/>
      <w:r w:rsidR="0059341A">
        <w:rPr>
          <w:rStyle w:val="CommentReference"/>
        </w:rPr>
        <w:commentReference w:id="245"/>
      </w:r>
      <w:r w:rsidRPr="007A1AD0">
        <w:rPr>
          <w:rFonts w:asciiTheme="majorBidi" w:hAnsiTheme="majorBidi" w:cstheme="majorBidi"/>
          <w:sz w:val="24"/>
          <w:szCs w:val="24"/>
        </w:rPr>
        <w:t xml:space="preserve"> voice</w:t>
      </w:r>
      <w:bookmarkStart w:id="246" w:name="_GoBack"/>
      <w:bookmarkEnd w:id="246"/>
      <w:sdt>
        <w:sdtPr>
          <w:rPr>
            <w:rFonts w:asciiTheme="majorBidi" w:hAnsiTheme="majorBidi" w:cstheme="majorBidi"/>
            <w:color w:val="000000"/>
            <w:sz w:val="24"/>
            <w:szCs w:val="24"/>
            <w:vertAlign w:val="superscript"/>
            <w:rPrChange w:id="247" w:author="Moran Davoodi" w:date="2023-03-22T16:10:00Z">
              <w:rPr>
                <w:rFonts w:asciiTheme="majorBidi" w:hAnsiTheme="majorBidi" w:cstheme="majorBidi"/>
                <w:color w:val="000000"/>
                <w:sz w:val="24"/>
                <w:szCs w:val="24"/>
                <w:vertAlign w:val="superscript"/>
              </w:rPr>
            </w:rPrChange>
          </w:rPr>
          <w:tag w:val="MENDELEY_CITATION_v3_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"/>
          <w:id w:val="-172964087"/>
          <w:placeholder>
            <w:docPart w:val="DefaultPlaceholder_-1854013440"/>
          </w:placeholder>
        </w:sdtPr>
        <w:sdtEndPr>
          <w:rPr>
            <w:rPrChange w:id="248" w:author="Moran Davoodi" w:date="2023-03-22T16:10:00Z">
              <w:rPr/>
            </w:rPrChange>
          </w:rPr>
        </w:sdtEndPr>
        <w:sdtContent>
          <w:ins w:id="249" w:author="Moran Davoodi" w:date="2023-03-22T16:10:00Z">
            <w:r w:rsidR="00B310ED" w:rsidRPr="00B310ED">
              <w:rPr>
                <w:rFonts w:asciiTheme="majorBidi" w:hAnsiTheme="majorBidi" w:cstheme="majorBidi"/>
                <w:color w:val="000000"/>
                <w:sz w:val="24"/>
                <w:szCs w:val="24"/>
                <w:vertAlign w:val="superscript"/>
                <w:rPrChange w:id="250" w:author="Moran Davoodi" w:date="2023-03-22T16:10:00Z">
                  <w:rPr>
                    <w:rFonts w:asciiTheme="majorBidi" w:hAnsiTheme="majorBidi" w:cstheme="majorBidi"/>
                    <w:color w:val="000000"/>
                    <w:sz w:val="24"/>
                    <w:szCs w:val="24"/>
                    <w:vertAlign w:val="superscript"/>
                  </w:rPr>
                </w:rPrChange>
              </w:rPr>
              <w:t>1</w:t>
            </w:r>
          </w:ins>
          <w:del w:id="251" w:author="Moran Davoodi" w:date="2023-03-22T16:09:00Z">
            <w:r w:rsidR="000437D8" w:rsidRPr="00B310ED" w:rsidDel="00B310ED">
              <w:rPr>
                <w:rFonts w:asciiTheme="majorBidi" w:hAnsiTheme="majorBidi" w:cstheme="majorBidi"/>
                <w:color w:val="000000"/>
                <w:sz w:val="24"/>
                <w:szCs w:val="24"/>
                <w:vertAlign w:val="superscript"/>
                <w:rPrChange w:id="252" w:author="Moran Davoodi" w:date="2023-03-22T16:10:00Z">
                  <w:rPr>
                    <w:rFonts w:asciiTheme="majorBidi" w:hAnsiTheme="majorBidi" w:cstheme="majorBidi"/>
                    <w:color w:val="000000"/>
                    <w:sz w:val="24"/>
                    <w:szCs w:val="24"/>
                    <w:vertAlign w:val="superscript"/>
                  </w:rPr>
                </w:rPrChange>
              </w:rPr>
              <w:delText>1</w:delText>
            </w:r>
          </w:del>
        </w:sdtContent>
      </w:sdt>
      <w:r w:rsidRPr="007A1AD0">
        <w:rPr>
          <w:rFonts w:asciiTheme="majorBidi" w:hAnsiTheme="majorBidi" w:cstheme="majorBidi"/>
          <w:sz w:val="24"/>
          <w:szCs w:val="24"/>
        </w:rPr>
        <w:t xml:space="preserve"> </w:t>
      </w:r>
      <w:r w:rsidR="0059341A">
        <w:rPr>
          <w:rFonts w:asciiTheme="majorBidi" w:hAnsiTheme="majorBidi" w:cstheme="majorBidi"/>
          <w:sz w:val="24"/>
          <w:szCs w:val="24"/>
        </w:rPr>
        <w:t xml:space="preserve">etc. </w:t>
      </w:r>
      <w:r w:rsidR="00D3750D">
        <w:rPr>
          <w:rFonts w:asciiTheme="majorBidi" w:hAnsiTheme="majorBidi" w:cstheme="majorBidi"/>
          <w:sz w:val="24"/>
          <w:szCs w:val="24"/>
        </w:rPr>
        <w:t xml:space="preserve">However, </w:t>
      </w:r>
      <w:r w:rsidR="0041065F">
        <w:rPr>
          <w:rFonts w:asciiTheme="majorBidi" w:hAnsiTheme="majorBidi" w:cstheme="majorBidi"/>
          <w:sz w:val="24"/>
          <w:szCs w:val="24"/>
        </w:rPr>
        <w:t>the relative</w:t>
      </w:r>
      <w:r w:rsidR="00D3750D">
        <w:rPr>
          <w:rFonts w:asciiTheme="majorBidi" w:hAnsiTheme="majorBidi" w:cstheme="majorBidi"/>
          <w:sz w:val="24"/>
          <w:szCs w:val="24"/>
        </w:rPr>
        <w:t xml:space="preserve"> eas</w:t>
      </w:r>
      <w:r w:rsidR="0041065F">
        <w:rPr>
          <w:rFonts w:asciiTheme="majorBidi" w:hAnsiTheme="majorBidi" w:cstheme="majorBidi"/>
          <w:sz w:val="24"/>
          <w:szCs w:val="24"/>
        </w:rPr>
        <w:t>e</w:t>
      </w:r>
      <w:r w:rsidR="00D3750D">
        <w:rPr>
          <w:rFonts w:asciiTheme="majorBidi" w:hAnsiTheme="majorBidi" w:cstheme="majorBidi"/>
          <w:sz w:val="24"/>
          <w:szCs w:val="24"/>
        </w:rPr>
        <w:t xml:space="preserve"> to </w:t>
      </w:r>
      <w:r w:rsidRPr="007A1AD0">
        <w:rPr>
          <w:rFonts w:asciiTheme="majorBidi" w:hAnsiTheme="majorBidi" w:cstheme="majorBidi"/>
          <w:sz w:val="24"/>
          <w:szCs w:val="24"/>
        </w:rPr>
        <w:t>forg</w:t>
      </w:r>
      <w:r w:rsidR="00D3750D">
        <w:rPr>
          <w:rFonts w:asciiTheme="majorBidi" w:hAnsiTheme="majorBidi" w:cstheme="majorBidi"/>
          <w:sz w:val="24"/>
          <w:szCs w:val="24"/>
        </w:rPr>
        <w:t>e</w:t>
      </w:r>
      <w:r w:rsidR="0041065F">
        <w:rPr>
          <w:rFonts w:asciiTheme="majorBidi" w:hAnsiTheme="majorBidi" w:cstheme="majorBidi"/>
          <w:sz w:val="24"/>
          <w:szCs w:val="24"/>
        </w:rPr>
        <w:t xml:space="preserve"> those signals has made them limited biometrics in the aspect of reliability</w:t>
      </w:r>
      <w:sdt>
        <w:sdtPr>
          <w:rPr>
            <w:rFonts w:asciiTheme="majorBidi" w:hAnsiTheme="majorBidi" w:cstheme="majorBidi"/>
            <w:color w:val="000000"/>
            <w:sz w:val="24"/>
            <w:szCs w:val="24"/>
            <w:vertAlign w:val="superscript"/>
            <w:rPrChange w:id="253" w:author="Moran Davoodi" w:date="2023-03-22T16:10:00Z">
              <w:rPr>
                <w:rFonts w:asciiTheme="majorBidi" w:hAnsiTheme="majorBidi" w:cstheme="majorBidi"/>
                <w:color w:val="000000"/>
                <w:sz w:val="24"/>
                <w:szCs w:val="24"/>
                <w:vertAlign w:val="superscript"/>
              </w:rPr>
            </w:rPrChange>
          </w:rPr>
          <w:tag w:val="MENDELEY_CITATION_v3_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"/>
          <w:id w:val="-67585179"/>
          <w:placeholder>
            <w:docPart w:val="DefaultPlaceholder_-1854013440"/>
          </w:placeholder>
        </w:sdtPr>
        <w:sdtEndPr>
          <w:rPr>
            <w:rPrChange w:id="254" w:author="Moran Davoodi" w:date="2023-03-22T16:10:00Z">
              <w:rPr/>
            </w:rPrChange>
          </w:rPr>
        </w:sdtEndPr>
        <w:sdtContent>
          <w:ins w:id="255" w:author="Moran Davoodi" w:date="2023-03-22T16:10:00Z">
            <w:r w:rsidR="00B310ED" w:rsidRPr="00B310ED">
              <w:rPr>
                <w:rFonts w:asciiTheme="majorBidi" w:hAnsiTheme="majorBidi" w:cstheme="majorBidi"/>
                <w:color w:val="000000"/>
                <w:sz w:val="24"/>
                <w:szCs w:val="24"/>
                <w:vertAlign w:val="superscript"/>
                <w:rPrChange w:id="256" w:author="Moran Davoodi" w:date="2023-03-22T16:10:00Z">
                  <w:rPr>
                    <w:rFonts w:asciiTheme="majorBidi" w:hAnsiTheme="majorBidi" w:cstheme="majorBidi"/>
                    <w:color w:val="000000"/>
                    <w:sz w:val="24"/>
                    <w:szCs w:val="24"/>
                    <w:vertAlign w:val="superscript"/>
                  </w:rPr>
                </w:rPrChange>
              </w:rPr>
              <w:t>2,3</w:t>
            </w:r>
          </w:ins>
          <w:del w:id="257" w:author="Moran Davoodi" w:date="2023-03-22T16:09:00Z">
            <w:r w:rsidR="000437D8" w:rsidRPr="00B310ED" w:rsidDel="00B310ED">
              <w:rPr>
                <w:rFonts w:asciiTheme="majorBidi" w:hAnsiTheme="majorBidi" w:cstheme="majorBidi"/>
                <w:color w:val="000000"/>
                <w:sz w:val="24"/>
                <w:szCs w:val="24"/>
                <w:vertAlign w:val="superscript"/>
                <w:rPrChange w:id="258" w:author="Moran Davoodi" w:date="2023-03-22T16:10:00Z">
                  <w:rPr>
                    <w:rFonts w:asciiTheme="majorBidi" w:hAnsiTheme="majorBidi" w:cstheme="majorBidi"/>
                    <w:color w:val="000000"/>
                    <w:sz w:val="24"/>
                    <w:szCs w:val="24"/>
                    <w:vertAlign w:val="superscript"/>
                  </w:rPr>
                </w:rPrChange>
              </w:rPr>
              <w:delText>2,3</w:delText>
            </w:r>
          </w:del>
        </w:sdtContent>
      </w:sdt>
      <w:r w:rsidR="0041065F">
        <w:rPr>
          <w:rFonts w:asciiTheme="majorBidi" w:hAnsiTheme="majorBidi" w:cstheme="majorBidi"/>
          <w:sz w:val="24"/>
          <w:szCs w:val="24"/>
        </w:rPr>
        <w:t>.</w:t>
      </w:r>
    </w:p>
    <w:p w14:paraId="1E80C82D" w14:textId="59BB267F" w:rsidR="00D765C7" w:rsidRDefault="00A83D2C">
      <w:pPr>
        <w:spacing w:line="360" w:lineRule="auto"/>
        <w:jc w:val="both"/>
        <w:rPr>
          <w:rFonts w:asciiTheme="majorBidi" w:hAnsiTheme="majorBidi" w:cstheme="majorBidi"/>
          <w:sz w:val="24"/>
          <w:szCs w:val="24"/>
        </w:rPr>
        <w:pPrChange w:id="259" w:author="Moran Davoodi" w:date="2023-03-21T14:20:00Z">
          <w:pPr>
            <w:spacing w:line="480" w:lineRule="auto"/>
            <w:jc w:val="both"/>
          </w:pPr>
        </w:pPrChange>
      </w:pPr>
      <w:commentRangeStart w:id="260"/>
      <w:r>
        <w:rPr>
          <w:rFonts w:asciiTheme="majorBidi" w:hAnsiTheme="majorBidi" w:cstheme="majorBidi"/>
          <w:sz w:val="24"/>
          <w:szCs w:val="24"/>
        </w:rPr>
        <w:t>The h</w:t>
      </w:r>
      <w:r w:rsidR="00C741B5">
        <w:rPr>
          <w:rFonts w:asciiTheme="majorBidi" w:hAnsiTheme="majorBidi" w:cstheme="majorBidi"/>
          <w:sz w:val="24"/>
          <w:szCs w:val="24"/>
        </w:rPr>
        <w:t>eart electrical signal is the strongest signal in the body and can be sensed even in the fingertip</w:t>
      </w:r>
      <w:commentRangeEnd w:id="260"/>
      <w:r>
        <w:rPr>
          <w:rStyle w:val="CommentReference"/>
        </w:rPr>
        <w:commentReference w:id="260"/>
      </w:r>
      <w:r w:rsidR="00C741B5">
        <w:rPr>
          <w:rFonts w:asciiTheme="majorBidi" w:hAnsiTheme="majorBidi" w:cstheme="majorBidi"/>
          <w:sz w:val="24"/>
          <w:szCs w:val="24"/>
        </w:rPr>
        <w:t xml:space="preserve">. In the last decade, the registration of the electrical activity of the heart by electrocardiogram (ECG) has been shown to be suitable for personal identification. </w:t>
      </w:r>
      <w:sdt>
        <w:sdtPr>
          <w:rPr>
            <w:rFonts w:asciiTheme="majorBidi" w:hAnsiTheme="majorBidi" w:cstheme="majorBidi"/>
            <w:color w:val="000000"/>
            <w:sz w:val="24"/>
            <w:szCs w:val="24"/>
            <w:vertAlign w:val="superscript"/>
            <w:rPrChange w:id="261" w:author="Moran Davoodi" w:date="2023-03-22T16:10:00Z">
              <w:rPr>
                <w:rFonts w:asciiTheme="majorBidi" w:hAnsiTheme="majorBidi" w:cstheme="majorBidi"/>
                <w:color w:val="000000"/>
                <w:sz w:val="24"/>
                <w:szCs w:val="24"/>
                <w:vertAlign w:val="superscript"/>
              </w:rPr>
            </w:rPrChange>
          </w:rPr>
          <w:tag w:val="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"/>
          <w:id w:val="1994603152"/>
          <w:placeholder>
            <w:docPart w:val="39F8406989B34DFF82C77254285DF1B8"/>
          </w:placeholder>
        </w:sdtPr>
        <w:sdtEndPr>
          <w:rPr>
            <w:rPrChange w:id="262" w:author="Moran Davoodi" w:date="2023-03-22T16:10:00Z">
              <w:rPr/>
            </w:rPrChange>
          </w:rPr>
        </w:sdtEndPr>
        <w:sdtContent>
          <w:ins w:id="263" w:author="Moran Davoodi" w:date="2023-03-22T16:10:00Z">
            <w:r w:rsidR="00B310ED" w:rsidRPr="00B310ED">
              <w:rPr>
                <w:rFonts w:asciiTheme="majorBidi" w:hAnsiTheme="majorBidi" w:cstheme="majorBidi"/>
                <w:color w:val="000000"/>
                <w:sz w:val="24"/>
                <w:szCs w:val="24"/>
                <w:vertAlign w:val="superscript"/>
                <w:rPrChange w:id="264" w:author="Moran Davoodi" w:date="2023-03-22T16:10:00Z">
                  <w:rPr>
                    <w:rFonts w:asciiTheme="majorBidi" w:hAnsiTheme="majorBidi" w:cstheme="majorBidi"/>
                    <w:color w:val="000000"/>
                    <w:sz w:val="24"/>
                    <w:szCs w:val="24"/>
                    <w:vertAlign w:val="superscript"/>
                  </w:rPr>
                </w:rPrChange>
              </w:rPr>
              <w:t>2,4–8</w:t>
            </w:r>
          </w:ins>
          <w:del w:id="265" w:author="Moran Davoodi" w:date="2023-03-22T16:09:00Z">
            <w:r w:rsidR="00C741B5" w:rsidRPr="00B310ED" w:rsidDel="00B310ED">
              <w:rPr>
                <w:rFonts w:asciiTheme="majorBidi" w:hAnsiTheme="majorBidi" w:cstheme="majorBidi"/>
                <w:color w:val="000000"/>
                <w:sz w:val="24"/>
                <w:szCs w:val="24"/>
                <w:vertAlign w:val="superscript"/>
                <w:rPrChange w:id="266" w:author="Moran Davoodi" w:date="2023-03-22T16:10:00Z">
                  <w:rPr>
                    <w:rFonts w:asciiTheme="majorBidi" w:hAnsiTheme="majorBidi" w:cstheme="majorBidi"/>
                    <w:color w:val="000000"/>
                    <w:sz w:val="24"/>
                    <w:szCs w:val="24"/>
                    <w:vertAlign w:val="superscript"/>
                  </w:rPr>
                </w:rPrChange>
              </w:rPr>
              <w:delText>2,4–8</w:delText>
            </w:r>
          </w:del>
        </w:sdtContent>
      </w:sdt>
      <w:r w:rsidR="00C741B5" w:rsidRPr="007A1AD0">
        <w:rPr>
          <w:rFonts w:asciiTheme="majorBidi" w:hAnsiTheme="majorBidi" w:cstheme="majorBidi"/>
          <w:sz w:val="24"/>
          <w:szCs w:val="24"/>
        </w:rPr>
        <w:t>.</w:t>
      </w:r>
      <w:r w:rsidR="00C741B5">
        <w:rPr>
          <w:rFonts w:asciiTheme="majorBidi" w:hAnsiTheme="majorBidi" w:cstheme="majorBidi"/>
          <w:sz w:val="24"/>
          <w:szCs w:val="24"/>
        </w:rPr>
        <w:t xml:space="preserve"> </w:t>
      </w:r>
      <w:r w:rsidR="007228A4">
        <w:rPr>
          <w:rFonts w:asciiTheme="majorBidi" w:hAnsiTheme="majorBidi" w:cstheme="majorBidi"/>
          <w:sz w:val="24"/>
          <w:szCs w:val="24"/>
        </w:rPr>
        <w:t>Currently</w:t>
      </w:r>
      <w:r w:rsidR="00F13B49">
        <w:rPr>
          <w:rFonts w:asciiTheme="majorBidi" w:hAnsiTheme="majorBidi" w:cstheme="majorBidi"/>
          <w:sz w:val="24"/>
          <w:szCs w:val="24"/>
        </w:rPr>
        <w:t>,</w:t>
      </w:r>
      <w:r w:rsidR="007228A4">
        <w:rPr>
          <w:rFonts w:asciiTheme="majorBidi" w:hAnsiTheme="majorBidi" w:cstheme="majorBidi"/>
          <w:sz w:val="24"/>
          <w:szCs w:val="24"/>
        </w:rPr>
        <w:t xml:space="preserve"> biometric recognition is based on 12-lead ECG. However, the 12-lead system is not user friendly and usually requires medical personnel to be set up. Although an approach to move toward single-lead acquisition was developed,</w:t>
      </w:r>
      <w:r w:rsidR="007228A4">
        <w:rPr>
          <w:rFonts w:asciiTheme="majorBidi" w:hAnsiTheme="majorBidi" w:cstheme="majorBidi"/>
          <w:sz w:val="24"/>
          <w:szCs w:val="24"/>
        </w:rPr>
        <w:fldChar w:fldCharType="begin" w:fldLock="1"/>
      </w:r>
      <w:r w:rsidR="007228A4">
        <w:rPr>
          <w:rFonts w:asciiTheme="majorBidi" w:hAnsiTheme="majorBidi" w:cstheme="majorBidi"/>
          <w:sz w:val="24"/>
          <w:szCs w:val="24"/>
        </w:rPr>
        <w:instrText>ADDIN CSL_CITATION {"citationItems":[{"id":"ITEM-1","itemData":{"DOI":"10.1109/19.930458","ISSN":"00189456","author":[{"dropping-particle":"","family":"Biel","given":"L.","non-dropping-particle":"","parse-names":false,"suffix":""},{"dropping-particle":"","family":"Pettersson","given":"O.","non-dropping-particle":"","parse-names":false,"suffix":""},{"dropping-particle":"","family":"Philipson","given":"L.","non-dropping-particle":"","parse-names":false,"suffix":""},{"dropping-particle":"","family":"Wide","given":"P.","non-dropping-particle":"","parse-names":false,"suffix":""}],"container-title":"IEEE Transactions on Instrumentation and Measurement","id":"ITEM-1","issue":"3","issued":{"date-parts":[["2001","6"]]},"page":"808-812","title":"ECG analysis: a new approach in human identification","type":"article-journal","volume":"50"},"uris":["http://www.mendeley.com/documents/?uuid=9c32e615-e5d1-3cd7-aa4d-43284f5527aa"]},{"id":"ITEM-2","itemData":{"DOI":"10.1016/J.CMPB.2019.02.009","ISSN":"0169-2607","abstract":"BACKGROUND AND OBJECTIVE\nIn recent years, many attempts have been made to design reliable systems for identifying individuals using biometrics. Electrocardiogram (ECG) biometric is one of the newest methods that not only offers unique characteristics of individuals for human identification, but also the possibility of counterfeiting it is negligible. In this paper, our objective was to develop an identification system using a non-fiducial one-lead ECG feature set based on a sparse algorithm. \n\nMETHODS\nThe ECG signals of 90 participants were decomposed using a matching pursuit (MP) and several statistical and nonlinear measures were extracted from the MP coefficients. Then, the performance of ECG characteristics delivered by MP analysis in human identification was evaluated by the probabilistic neural network (PNN) and k-nearest neighbor (kNN) with one vs. all strategy. The role of the feature set in classification rates was also tested in different modes, including linear attributes, nonlinear indices, all features, features selected by principal component analysis (PCA), and features selected by linear discriminant analysis (LDA). \n\nRESULTS\nExperimental results showed that (1) the highest recognition rate was 99.68%; (2) the performance of the PNN was superior to the kNN; and (3) selecting features with LDA resulted in higher identification rates. \n\nCONCLUSIONS\nThe results are prominent from the performance perspective because it gives higher recognition rates over the group of 90 participants. The great performance of the proposed identification system advocates that it can be employed confidently in different smart systems.","author":[{"dropping-particle":"","family":"Goshvarpour","given":"Ateke","non-dropping-particle":"","parse-names":false,"suffix":""},{"dropping-particle":"","family":"Goshvarpour","given":"Atefeh","non-dropping-particle":"","parse-names":false,"suffix":""}],"container-title":"Computer Methods and Programs in Biomedicine","id":"ITEM-2","issued":{"date-parts":[["2019","4","1"]]},"page":"87-94","publisher":"Elsevier","title":"Human identification using a new matching Pursuit-based feature set of ECG","type":"article-journal","volume":"172"},"uris":["http://www.mendeley.com/documents/?uuid=cc2b22ee-e96b-35d0-91d2-c3a155dfd3d2"]}],"mendeley":{"formattedCitation":"&lt;sup&gt;10,11&lt;/sup&gt;","plainTextFormattedCitation":"10,11","previouslyFormattedCitation":"&lt;sup&gt;10,11&lt;/sup&gt;"},"properties":{"noteIndex":0},"schema":"https://github.com/citation-style-language/schema/raw/master/csl-citation.json"}</w:instrText>
      </w:r>
      <w:r w:rsidR="007228A4">
        <w:rPr>
          <w:rFonts w:asciiTheme="majorBidi" w:hAnsiTheme="majorBidi" w:cstheme="majorBidi"/>
          <w:sz w:val="24"/>
          <w:szCs w:val="24"/>
        </w:rPr>
        <w:fldChar w:fldCharType="separate"/>
      </w:r>
      <w:r w:rsidR="007228A4" w:rsidRPr="002A1E2B">
        <w:rPr>
          <w:rFonts w:asciiTheme="majorBidi" w:hAnsiTheme="majorBidi" w:cstheme="majorBidi"/>
          <w:noProof/>
          <w:sz w:val="24"/>
          <w:szCs w:val="24"/>
          <w:vertAlign w:val="superscript"/>
        </w:rPr>
        <w:t>10,11</w:t>
      </w:r>
      <w:r w:rsidR="007228A4">
        <w:rPr>
          <w:rFonts w:asciiTheme="majorBidi" w:hAnsiTheme="majorBidi" w:cstheme="majorBidi"/>
          <w:sz w:val="24"/>
          <w:szCs w:val="24"/>
        </w:rPr>
        <w:fldChar w:fldCharType="end"/>
      </w:r>
      <w:r w:rsidR="007228A4">
        <w:rPr>
          <w:rFonts w:asciiTheme="majorBidi" w:hAnsiTheme="majorBidi" w:cstheme="majorBidi"/>
          <w:sz w:val="24"/>
          <w:szCs w:val="24"/>
        </w:rPr>
        <w:t xml:space="preserve"> a pair of electrodes are still needed. </w:t>
      </w:r>
      <w:r w:rsidR="00F13B49">
        <w:rPr>
          <w:rFonts w:asciiTheme="majorBidi" w:hAnsiTheme="majorBidi" w:cstheme="majorBidi"/>
          <w:sz w:val="24"/>
          <w:szCs w:val="24"/>
        </w:rPr>
        <w:t>Two</w:t>
      </w:r>
      <w:r w:rsidR="007228A4">
        <w:rPr>
          <w:rFonts w:asciiTheme="majorBidi" w:hAnsiTheme="majorBidi" w:cstheme="majorBidi"/>
          <w:sz w:val="24"/>
          <w:szCs w:val="24"/>
        </w:rPr>
        <w:t xml:space="preserve"> electrodes </w:t>
      </w:r>
      <w:r w:rsidR="00F13B49">
        <w:rPr>
          <w:rFonts w:asciiTheme="majorBidi" w:hAnsiTheme="majorBidi" w:cstheme="majorBidi"/>
          <w:sz w:val="24"/>
          <w:szCs w:val="24"/>
        </w:rPr>
        <w:t>may be</w:t>
      </w:r>
      <w:r w:rsidR="007228A4">
        <w:rPr>
          <w:rFonts w:asciiTheme="majorBidi" w:hAnsiTheme="majorBidi" w:cstheme="majorBidi"/>
          <w:sz w:val="24"/>
          <w:szCs w:val="24"/>
        </w:rPr>
        <w:t xml:space="preserve"> affordable</w:t>
      </w:r>
      <w:r w:rsidR="00F13B49">
        <w:rPr>
          <w:rFonts w:asciiTheme="majorBidi" w:hAnsiTheme="majorBidi" w:cstheme="majorBidi"/>
          <w:sz w:val="24"/>
          <w:szCs w:val="24"/>
        </w:rPr>
        <w:t xml:space="preserve"> but </w:t>
      </w:r>
      <w:r w:rsidR="007228A4">
        <w:rPr>
          <w:rFonts w:asciiTheme="majorBidi" w:hAnsiTheme="majorBidi" w:cstheme="majorBidi"/>
          <w:sz w:val="24"/>
          <w:szCs w:val="24"/>
        </w:rPr>
        <w:t>a person</w:t>
      </w:r>
      <w:r w:rsidR="00F13B49">
        <w:rPr>
          <w:rFonts w:asciiTheme="majorBidi" w:hAnsiTheme="majorBidi" w:cstheme="majorBidi"/>
          <w:sz w:val="24"/>
          <w:szCs w:val="24"/>
        </w:rPr>
        <w:t xml:space="preserve"> still</w:t>
      </w:r>
      <w:r w:rsidR="007228A4">
        <w:rPr>
          <w:rFonts w:asciiTheme="majorBidi" w:hAnsiTheme="majorBidi" w:cstheme="majorBidi"/>
          <w:sz w:val="24"/>
          <w:szCs w:val="24"/>
        </w:rPr>
        <w:t xml:space="preserve"> needs to be in a physical </w:t>
      </w:r>
      <w:r w:rsidR="00CF315A">
        <w:rPr>
          <w:rFonts w:asciiTheme="majorBidi" w:hAnsiTheme="majorBidi" w:cstheme="majorBidi"/>
          <w:sz w:val="24"/>
          <w:szCs w:val="24"/>
        </w:rPr>
        <w:t xml:space="preserve">contact </w:t>
      </w:r>
      <w:r w:rsidR="007228A4">
        <w:rPr>
          <w:rFonts w:asciiTheme="majorBidi" w:hAnsiTheme="majorBidi" w:cstheme="majorBidi"/>
          <w:sz w:val="24"/>
          <w:szCs w:val="24"/>
        </w:rPr>
        <w:t xml:space="preserve">with a device for biometric recognition. </w:t>
      </w:r>
      <w:r w:rsidR="00D765C7">
        <w:rPr>
          <w:rFonts w:asciiTheme="majorBidi" w:hAnsiTheme="majorBidi" w:cstheme="majorBidi"/>
          <w:sz w:val="24"/>
          <w:szCs w:val="24"/>
        </w:rPr>
        <w:t>Beat-to-beat interval of heart rate can be measured by c</w:t>
      </w:r>
      <w:r w:rsidR="00D765C7" w:rsidRPr="00D765C7">
        <w:rPr>
          <w:rFonts w:asciiTheme="majorBidi" w:hAnsiTheme="majorBidi" w:cstheme="majorBidi"/>
          <w:sz w:val="24"/>
          <w:szCs w:val="24"/>
        </w:rPr>
        <w:t>ompact wearable devices such as watches or wristbands</w:t>
      </w:r>
      <w:r w:rsidR="00D765C7">
        <w:rPr>
          <w:rFonts w:asciiTheme="majorBidi" w:hAnsiTheme="majorBidi" w:cstheme="majorBidi"/>
          <w:sz w:val="24"/>
          <w:szCs w:val="24"/>
        </w:rPr>
        <w:t xml:space="preserve"> </w:t>
      </w:r>
      <w:r w:rsidR="00D765C7" w:rsidRPr="007A1AD0">
        <w:rPr>
          <w:rFonts w:asciiTheme="majorBidi" w:hAnsiTheme="majorBidi" w:cstheme="majorBidi"/>
          <w:sz w:val="24"/>
          <w:szCs w:val="24"/>
        </w:rPr>
        <w:t>and even remotely by video cameras</w:t>
      </w:r>
      <w:r w:rsidR="00D765C7">
        <w:rPr>
          <w:rFonts w:asciiTheme="majorBidi" w:hAnsiTheme="majorBidi" w:cstheme="majorBidi"/>
          <w:sz w:val="24"/>
          <w:szCs w:val="24"/>
        </w:rPr>
        <w:t>.</w:t>
      </w:r>
      <w:sdt>
        <w:sdtPr>
          <w:rPr>
            <w:rFonts w:asciiTheme="majorBidi" w:hAnsiTheme="majorBidi" w:cstheme="majorBidi"/>
            <w:color w:val="000000"/>
            <w:sz w:val="24"/>
            <w:szCs w:val="24"/>
            <w:vertAlign w:val="superscript"/>
            <w:rPrChange w:id="267" w:author="Moran Davoodi" w:date="2023-03-22T16:10:00Z">
              <w:rPr>
                <w:rFonts w:asciiTheme="majorBidi" w:hAnsiTheme="majorBidi" w:cstheme="majorBidi"/>
                <w:color w:val="000000"/>
                <w:sz w:val="24"/>
                <w:szCs w:val="24"/>
                <w:vertAlign w:val="superscript"/>
              </w:rPr>
            </w:rPrChange>
          </w:rPr>
          <w:tag w:val="MENDELEY_CITATION_v3_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"/>
          <w:id w:val="1417208168"/>
          <w:placeholder>
            <w:docPart w:val="7534FD25EE71449DA705F885316A48F3"/>
          </w:placeholder>
        </w:sdtPr>
        <w:sdtEndPr>
          <w:rPr>
            <w:rPrChange w:id="268" w:author="Moran Davoodi" w:date="2023-03-22T16:10:00Z">
              <w:rPr/>
            </w:rPrChange>
          </w:rPr>
        </w:sdtEndPr>
        <w:sdtContent>
          <w:ins w:id="269" w:author="Moran Davoodi" w:date="2023-03-22T16:10:00Z">
            <w:r w:rsidR="00B310ED" w:rsidRPr="00B310ED">
              <w:rPr>
                <w:rFonts w:asciiTheme="majorBidi" w:hAnsiTheme="majorBidi" w:cstheme="majorBidi"/>
                <w:color w:val="000000"/>
                <w:sz w:val="24"/>
                <w:szCs w:val="24"/>
                <w:vertAlign w:val="superscript"/>
                <w:rPrChange w:id="270" w:author="Moran Davoodi" w:date="2023-03-22T16:10:00Z">
                  <w:rPr>
                    <w:rFonts w:asciiTheme="majorBidi" w:hAnsiTheme="majorBidi" w:cstheme="majorBidi"/>
                    <w:color w:val="000000"/>
                    <w:sz w:val="24"/>
                    <w:szCs w:val="24"/>
                    <w:vertAlign w:val="superscript"/>
                  </w:rPr>
                </w:rPrChange>
              </w:rPr>
              <w:t>9</w:t>
            </w:r>
          </w:ins>
          <w:del w:id="271" w:author="Moran Davoodi" w:date="2023-03-22T16:09:00Z">
            <w:r w:rsidR="00D765C7" w:rsidRPr="00B310ED" w:rsidDel="00B310ED">
              <w:rPr>
                <w:rFonts w:asciiTheme="majorBidi" w:hAnsiTheme="majorBidi" w:cstheme="majorBidi"/>
                <w:color w:val="000000"/>
                <w:sz w:val="24"/>
                <w:szCs w:val="24"/>
                <w:vertAlign w:val="superscript"/>
                <w:rPrChange w:id="272" w:author="Moran Davoodi" w:date="2023-03-22T16:10:00Z">
                  <w:rPr>
                    <w:rFonts w:asciiTheme="majorBidi" w:hAnsiTheme="majorBidi" w:cstheme="majorBidi"/>
                    <w:color w:val="000000"/>
                    <w:sz w:val="24"/>
                    <w:szCs w:val="24"/>
                    <w:vertAlign w:val="superscript"/>
                  </w:rPr>
                </w:rPrChange>
              </w:rPr>
              <w:delText>14</w:delText>
            </w:r>
          </w:del>
        </w:sdtContent>
      </w:sdt>
      <w:r w:rsidR="00D765C7">
        <w:rPr>
          <w:rFonts w:asciiTheme="majorBidi" w:hAnsiTheme="majorBidi" w:cstheme="majorBidi"/>
          <w:sz w:val="24"/>
          <w:szCs w:val="24"/>
        </w:rPr>
        <w:t xml:space="preserve"> </w:t>
      </w:r>
      <w:r w:rsidR="00C876F2">
        <w:rPr>
          <w:rFonts w:asciiTheme="majorBidi" w:hAnsiTheme="majorBidi" w:cstheme="majorBidi"/>
          <w:sz w:val="24"/>
          <w:szCs w:val="24"/>
        </w:rPr>
        <w:t>Moreover, it reduce</w:t>
      </w:r>
      <w:r w:rsidR="00CF315A">
        <w:rPr>
          <w:rFonts w:asciiTheme="majorBidi" w:hAnsiTheme="majorBidi" w:cstheme="majorBidi"/>
          <w:sz w:val="24"/>
          <w:szCs w:val="24"/>
        </w:rPr>
        <w:t>s</w:t>
      </w:r>
      <w:r w:rsidR="00E3209D">
        <w:rPr>
          <w:rFonts w:asciiTheme="majorBidi" w:hAnsiTheme="majorBidi" w:cstheme="majorBidi"/>
          <w:sz w:val="24"/>
          <w:szCs w:val="24"/>
        </w:rPr>
        <w:t xml:space="preserve"> </w:t>
      </w:r>
      <w:r w:rsidR="000703EA">
        <w:rPr>
          <w:rFonts w:asciiTheme="majorBidi" w:hAnsiTheme="majorBidi" w:cstheme="majorBidi"/>
          <w:sz w:val="24"/>
          <w:szCs w:val="24"/>
        </w:rPr>
        <w:t>substantially</w:t>
      </w:r>
      <w:r w:rsidR="00C876F2">
        <w:rPr>
          <w:rFonts w:asciiTheme="majorBidi" w:hAnsiTheme="majorBidi" w:cstheme="majorBidi"/>
          <w:sz w:val="24"/>
          <w:szCs w:val="24"/>
        </w:rPr>
        <w:t xml:space="preserve"> the </w:t>
      </w:r>
      <w:r w:rsidR="000703EA">
        <w:rPr>
          <w:rFonts w:asciiTheme="majorBidi" w:hAnsiTheme="majorBidi" w:cstheme="majorBidi"/>
          <w:sz w:val="24"/>
          <w:szCs w:val="24"/>
        </w:rPr>
        <w:t xml:space="preserve">data </w:t>
      </w:r>
      <w:r w:rsidR="00C876F2">
        <w:rPr>
          <w:rFonts w:asciiTheme="majorBidi" w:hAnsiTheme="majorBidi" w:cstheme="majorBidi"/>
          <w:sz w:val="24"/>
          <w:szCs w:val="24"/>
        </w:rPr>
        <w:t>dimensionality needed for verification</w:t>
      </w:r>
      <w:r w:rsidR="000703EA">
        <w:rPr>
          <w:rFonts w:asciiTheme="majorBidi" w:hAnsiTheme="majorBidi" w:cstheme="majorBidi"/>
          <w:sz w:val="24"/>
          <w:szCs w:val="24"/>
        </w:rPr>
        <w:t xml:space="preserve"> in comparison to ECG</w:t>
      </w:r>
      <w:r w:rsidR="00C876F2">
        <w:rPr>
          <w:rFonts w:asciiTheme="majorBidi" w:hAnsiTheme="majorBidi" w:cstheme="majorBidi"/>
          <w:sz w:val="24"/>
          <w:szCs w:val="24"/>
        </w:rPr>
        <w:t xml:space="preserve">. </w:t>
      </w:r>
      <w:r w:rsidR="00D765C7">
        <w:rPr>
          <w:rFonts w:asciiTheme="majorBidi" w:hAnsiTheme="majorBidi" w:cstheme="majorBidi"/>
          <w:sz w:val="24"/>
          <w:szCs w:val="24"/>
        </w:rPr>
        <w:t>Beat-to-beat variability</w:t>
      </w:r>
      <w:r w:rsidR="00131869">
        <w:rPr>
          <w:rFonts w:asciiTheme="majorBidi" w:hAnsiTheme="majorBidi" w:cstheme="majorBidi"/>
          <w:sz w:val="24"/>
          <w:szCs w:val="24"/>
        </w:rPr>
        <w:t xml:space="preserve"> </w:t>
      </w:r>
      <w:r w:rsidR="00CF3ED4">
        <w:rPr>
          <w:rFonts w:asciiTheme="majorBidi" w:hAnsiTheme="majorBidi" w:cstheme="majorBidi"/>
          <w:sz w:val="24"/>
          <w:szCs w:val="24"/>
        </w:rPr>
        <w:t>may reflect</w:t>
      </w:r>
      <w:r w:rsidR="00131869">
        <w:rPr>
          <w:rFonts w:asciiTheme="majorBidi" w:hAnsiTheme="majorBidi" w:cstheme="majorBidi"/>
          <w:sz w:val="24"/>
          <w:szCs w:val="24"/>
        </w:rPr>
        <w:t xml:space="preserve"> the uniqueness of </w:t>
      </w:r>
      <w:r w:rsidR="00CF3ED4">
        <w:rPr>
          <w:rFonts w:asciiTheme="majorBidi" w:hAnsiTheme="majorBidi" w:cstheme="majorBidi"/>
          <w:sz w:val="24"/>
          <w:szCs w:val="24"/>
        </w:rPr>
        <w:t>physiological</w:t>
      </w:r>
      <w:r w:rsidR="00131869">
        <w:rPr>
          <w:rFonts w:asciiTheme="majorBidi" w:hAnsiTheme="majorBidi" w:cstheme="majorBidi"/>
          <w:sz w:val="24"/>
          <w:szCs w:val="24"/>
        </w:rPr>
        <w:t xml:space="preserve"> systems</w:t>
      </w:r>
      <w:r w:rsidR="00CF3ED4">
        <w:rPr>
          <w:rFonts w:asciiTheme="majorBidi" w:hAnsiTheme="majorBidi" w:cstheme="majorBidi"/>
          <w:sz w:val="24"/>
          <w:szCs w:val="24"/>
        </w:rPr>
        <w:t xml:space="preserve"> that contribute to its behaviors</w:t>
      </w:r>
      <w:r w:rsidR="00131869">
        <w:rPr>
          <w:rFonts w:asciiTheme="majorBidi" w:hAnsiTheme="majorBidi" w:cstheme="majorBidi"/>
          <w:sz w:val="24"/>
          <w:szCs w:val="24"/>
        </w:rPr>
        <w:t>.</w:t>
      </w:r>
      <w:r w:rsidR="00D765C7">
        <w:rPr>
          <w:rFonts w:asciiTheme="majorBidi" w:hAnsiTheme="majorBidi" w:cstheme="majorBidi"/>
          <w:sz w:val="24"/>
          <w:szCs w:val="24"/>
        </w:rPr>
        <w:t xml:space="preserve"> </w:t>
      </w:r>
    </w:p>
    <w:p w14:paraId="6AEA1C2A" w14:textId="2DC71906" w:rsidR="00C876F2" w:rsidRDefault="00131869">
      <w:pPr>
        <w:spacing w:line="360" w:lineRule="auto"/>
        <w:jc w:val="both"/>
        <w:rPr>
          <w:rFonts w:asciiTheme="majorBidi" w:hAnsiTheme="majorBidi" w:cstheme="majorBidi"/>
          <w:sz w:val="24"/>
          <w:szCs w:val="24"/>
          <w:rtl/>
        </w:rPr>
        <w:pPrChange w:id="273" w:author="Moran Davoodi" w:date="2023-03-21T14:20:00Z">
          <w:pPr>
            <w:spacing w:line="480" w:lineRule="auto"/>
            <w:jc w:val="both"/>
          </w:pPr>
        </w:pPrChange>
      </w:pPr>
      <w:r>
        <w:rPr>
          <w:rFonts w:asciiTheme="majorBidi" w:hAnsiTheme="majorBidi" w:cstheme="majorBidi"/>
          <w:sz w:val="24"/>
          <w:szCs w:val="24"/>
        </w:rPr>
        <w:t>In our work,</w:t>
      </w:r>
      <w:r w:rsidR="006D1F1D">
        <w:rPr>
          <w:rFonts w:asciiTheme="majorBidi" w:hAnsiTheme="majorBidi" w:cstheme="majorBidi"/>
          <w:sz w:val="24"/>
          <w:szCs w:val="24"/>
        </w:rPr>
        <w:t xml:space="preserve"> we aim to design a biometric </w:t>
      </w:r>
      <w:r w:rsidR="007A69A9">
        <w:rPr>
          <w:rFonts w:asciiTheme="majorBidi" w:hAnsiTheme="majorBidi" w:cstheme="majorBidi"/>
          <w:sz w:val="24"/>
          <w:szCs w:val="24"/>
        </w:rPr>
        <w:t xml:space="preserve">verification method that is based on heartbeat interval only. </w:t>
      </w:r>
      <w:r w:rsidR="00931238">
        <w:rPr>
          <w:rFonts w:asciiTheme="majorBidi" w:hAnsiTheme="majorBidi" w:cstheme="majorBidi"/>
          <w:sz w:val="24"/>
          <w:szCs w:val="24"/>
        </w:rPr>
        <w:t xml:space="preserve">Our method is based on heartbeat interval which are the time interval between consecutive R peak in the ECG signal. Note that any device that provides information on beat interval can theoretically be used. </w:t>
      </w:r>
      <w:r w:rsidR="00C876F2">
        <w:rPr>
          <w:rFonts w:asciiTheme="majorBidi" w:hAnsiTheme="majorBidi" w:cstheme="majorBidi"/>
          <w:sz w:val="24"/>
          <w:szCs w:val="24"/>
        </w:rPr>
        <w:t>In real-life biometric</w:t>
      </w:r>
      <w:r w:rsidR="00A24863">
        <w:rPr>
          <w:rFonts w:asciiTheme="majorBidi" w:hAnsiTheme="majorBidi" w:cstheme="majorBidi"/>
          <w:sz w:val="24"/>
          <w:szCs w:val="24"/>
        </w:rPr>
        <w:t>,</w:t>
      </w:r>
      <w:r w:rsidR="00C876F2">
        <w:rPr>
          <w:rFonts w:asciiTheme="majorBidi" w:hAnsiTheme="majorBidi" w:cstheme="majorBidi"/>
          <w:sz w:val="24"/>
          <w:szCs w:val="24"/>
        </w:rPr>
        <w:t xml:space="preserve"> we would have a database of biometric signatures based of course on heartbeat intervals. Once a </w:t>
      </w:r>
      <w:r w:rsidR="00A84DCD">
        <w:rPr>
          <w:rFonts w:asciiTheme="majorBidi" w:hAnsiTheme="majorBidi" w:cstheme="majorBidi"/>
          <w:sz w:val="24"/>
          <w:szCs w:val="24"/>
        </w:rPr>
        <w:t>subject claim</w:t>
      </w:r>
      <w:r w:rsidR="00C876F2">
        <w:rPr>
          <w:rFonts w:asciiTheme="majorBidi" w:hAnsiTheme="majorBidi" w:cstheme="majorBidi"/>
          <w:sz w:val="24"/>
          <w:szCs w:val="24"/>
        </w:rPr>
        <w:t xml:space="preserve"> to be person “A”, the algorithm would track the biometric signature of “A” in the database and compare it to the current biometric signature using a neural network. Before using the neural network for the first time, we must acquire the database and then train the network with it. Once we completed the training, the neural network should be able to compare </w:t>
      </w:r>
      <w:r w:rsidR="003A65C7">
        <w:rPr>
          <w:rFonts w:asciiTheme="majorBidi" w:hAnsiTheme="majorBidi" w:cstheme="majorBidi"/>
          <w:sz w:val="24"/>
          <w:szCs w:val="24"/>
        </w:rPr>
        <w:t xml:space="preserve">and make decisions for </w:t>
      </w:r>
      <w:r w:rsidR="00C876F2">
        <w:rPr>
          <w:rFonts w:asciiTheme="majorBidi" w:hAnsiTheme="majorBidi" w:cstheme="majorBidi"/>
          <w:sz w:val="24"/>
          <w:szCs w:val="24"/>
        </w:rPr>
        <w:t xml:space="preserve">also new subject that were added to the database with no retraining. Thus, the system should perform well in both </w:t>
      </w:r>
      <w:r w:rsidR="00C876F2">
        <w:rPr>
          <w:rFonts w:asciiTheme="majorBidi" w:hAnsiTheme="majorBidi" w:cstheme="majorBidi"/>
          <w:sz w:val="24"/>
          <w:szCs w:val="24"/>
        </w:rPr>
        <w:lastRenderedPageBreak/>
        <w:t>con</w:t>
      </w:r>
      <w:r w:rsidR="003B0E10">
        <w:rPr>
          <w:rFonts w:asciiTheme="majorBidi" w:hAnsiTheme="majorBidi" w:cstheme="majorBidi"/>
          <w:sz w:val="24"/>
          <w:szCs w:val="24"/>
        </w:rPr>
        <w:t>ditions. Moreover, b</w:t>
      </w:r>
      <w:r w:rsidR="003B0E10" w:rsidRPr="00697330">
        <w:rPr>
          <w:rFonts w:asciiTheme="majorBidi" w:hAnsiTheme="majorBidi" w:cstheme="majorBidi"/>
          <w:sz w:val="24"/>
          <w:szCs w:val="24"/>
        </w:rPr>
        <w:t xml:space="preserve">iometric signature is </w:t>
      </w:r>
      <w:r w:rsidR="003B0E10">
        <w:rPr>
          <w:rFonts w:asciiTheme="majorBidi" w:hAnsiTheme="majorBidi" w:cstheme="majorBidi"/>
          <w:sz w:val="24"/>
          <w:szCs w:val="24"/>
        </w:rPr>
        <w:t>calibrated seldomly, age</w:t>
      </w:r>
      <w:r w:rsidR="003B0E10" w:rsidRPr="00697330">
        <w:rPr>
          <w:rFonts w:asciiTheme="majorBidi" w:hAnsiTheme="majorBidi" w:cstheme="majorBidi"/>
          <w:sz w:val="24"/>
          <w:szCs w:val="24"/>
        </w:rPr>
        <w:t xml:space="preserve"> should have only we</w:t>
      </w:r>
      <w:r w:rsidR="003B0E10">
        <w:rPr>
          <w:rFonts w:asciiTheme="majorBidi" w:hAnsiTheme="majorBidi" w:cstheme="majorBidi"/>
          <w:sz w:val="24"/>
          <w:szCs w:val="24"/>
        </w:rPr>
        <w:t>a</w:t>
      </w:r>
      <w:r w:rsidR="003B0E10" w:rsidRPr="00697330">
        <w:rPr>
          <w:rFonts w:asciiTheme="majorBidi" w:hAnsiTheme="majorBidi" w:cstheme="majorBidi"/>
          <w:sz w:val="24"/>
          <w:szCs w:val="24"/>
        </w:rPr>
        <w:t xml:space="preserve">k effect </w:t>
      </w:r>
      <w:r w:rsidR="003B0E10">
        <w:rPr>
          <w:rFonts w:asciiTheme="majorBidi" w:hAnsiTheme="majorBidi" w:cstheme="majorBidi"/>
          <w:sz w:val="24"/>
          <w:szCs w:val="24"/>
        </w:rPr>
        <w:t>on the performance</w:t>
      </w:r>
      <w:r w:rsidR="003B0E10" w:rsidRPr="00697330">
        <w:rPr>
          <w:rFonts w:asciiTheme="majorBidi" w:hAnsiTheme="majorBidi" w:cstheme="majorBidi"/>
          <w:sz w:val="24"/>
          <w:szCs w:val="24"/>
        </w:rPr>
        <w:t>.</w:t>
      </w:r>
      <w:r w:rsidR="003B0E10">
        <w:rPr>
          <w:rFonts w:asciiTheme="majorBidi" w:hAnsiTheme="majorBidi" w:cstheme="majorBidi"/>
          <w:sz w:val="24"/>
          <w:szCs w:val="24"/>
        </w:rPr>
        <w:t xml:space="preserve"> Finally, </w:t>
      </w:r>
      <w:r w:rsidR="00224482">
        <w:rPr>
          <w:rFonts w:asciiTheme="majorBidi" w:hAnsiTheme="majorBidi" w:cstheme="majorBidi"/>
          <w:sz w:val="24"/>
          <w:szCs w:val="24"/>
        </w:rPr>
        <w:t xml:space="preserve">due to the wide use of medications around the world, we would like to examine the effect of drug </w:t>
      </w:r>
      <w:ins w:id="274" w:author="Moran Davoodi" w:date="2023-03-21T16:18:00Z">
        <w:r w:rsidR="00E67B76">
          <w:rPr>
            <w:rFonts w:asciiTheme="majorBidi" w:hAnsiTheme="majorBidi" w:cstheme="majorBidi"/>
            <w:sz w:val="24"/>
            <w:szCs w:val="24"/>
          </w:rPr>
          <w:t xml:space="preserve">administration </w:t>
        </w:r>
      </w:ins>
      <w:del w:id="275" w:author="Moran Davoodi" w:date="2023-03-21T16:18:00Z">
        <w:r w:rsidR="00224482" w:rsidDel="00E67B76">
          <w:rPr>
            <w:rFonts w:asciiTheme="majorBidi" w:hAnsiTheme="majorBidi" w:cstheme="majorBidi"/>
            <w:sz w:val="24"/>
            <w:szCs w:val="24"/>
          </w:rPr>
          <w:delText xml:space="preserve">admission </w:delText>
        </w:r>
      </w:del>
      <w:r w:rsidR="00224482">
        <w:rPr>
          <w:rFonts w:asciiTheme="majorBidi" w:hAnsiTheme="majorBidi" w:cstheme="majorBidi"/>
          <w:sz w:val="24"/>
          <w:szCs w:val="24"/>
        </w:rPr>
        <w:t>on the verification task performance.</w:t>
      </w:r>
      <w:r w:rsidR="003B0E10">
        <w:rPr>
          <w:rFonts w:asciiTheme="majorBidi" w:hAnsiTheme="majorBidi" w:cstheme="majorBidi"/>
          <w:sz w:val="24"/>
          <w:szCs w:val="24"/>
        </w:rPr>
        <w:t xml:space="preserve"> </w:t>
      </w:r>
    </w:p>
    <w:p w14:paraId="086E6C79" w14:textId="68099324" w:rsidR="00D765C7" w:rsidRDefault="00D765C7">
      <w:pPr>
        <w:spacing w:line="360" w:lineRule="auto"/>
        <w:jc w:val="both"/>
        <w:rPr>
          <w:rFonts w:asciiTheme="majorBidi" w:hAnsiTheme="majorBidi" w:cstheme="majorBidi"/>
          <w:sz w:val="24"/>
          <w:szCs w:val="24"/>
        </w:rPr>
        <w:pPrChange w:id="276" w:author="Moran Davoodi" w:date="2023-03-21T14:20:00Z">
          <w:pPr>
            <w:spacing w:line="480" w:lineRule="auto"/>
            <w:jc w:val="both"/>
          </w:pPr>
        </w:pPrChange>
      </w:pPr>
    </w:p>
    <w:p w14:paraId="525ECD67" w14:textId="19FAD5E4" w:rsidR="00CF3ED4" w:rsidRDefault="00CF3ED4">
      <w:pPr>
        <w:spacing w:line="360" w:lineRule="auto"/>
        <w:jc w:val="both"/>
        <w:rPr>
          <w:rFonts w:asciiTheme="majorBidi" w:hAnsiTheme="majorBidi" w:cstheme="majorBidi"/>
          <w:sz w:val="24"/>
          <w:szCs w:val="24"/>
        </w:rPr>
        <w:pPrChange w:id="277" w:author="Moran Davoodi" w:date="2023-03-21T14:20:00Z">
          <w:pPr>
            <w:spacing w:line="480" w:lineRule="auto"/>
            <w:jc w:val="both"/>
          </w:pPr>
        </w:pPrChange>
      </w:pPr>
    </w:p>
    <w:p w14:paraId="46EC4DC4" w14:textId="72702C0C" w:rsidR="00CF3ED4" w:rsidRDefault="00CF3ED4">
      <w:pPr>
        <w:spacing w:line="360" w:lineRule="auto"/>
        <w:jc w:val="both"/>
        <w:rPr>
          <w:rFonts w:asciiTheme="majorBidi" w:hAnsiTheme="majorBidi" w:cstheme="majorBidi"/>
          <w:sz w:val="24"/>
          <w:szCs w:val="24"/>
        </w:rPr>
        <w:pPrChange w:id="278" w:author="Moran Davoodi" w:date="2023-03-21T14:20:00Z">
          <w:pPr>
            <w:spacing w:line="480" w:lineRule="auto"/>
            <w:jc w:val="both"/>
          </w:pPr>
        </w:pPrChange>
      </w:pPr>
    </w:p>
    <w:p w14:paraId="5456AC03" w14:textId="1C11DF69" w:rsidR="00CF3ED4" w:rsidRDefault="00CF3ED4">
      <w:pPr>
        <w:spacing w:line="360" w:lineRule="auto"/>
        <w:jc w:val="both"/>
        <w:rPr>
          <w:rFonts w:asciiTheme="majorBidi" w:hAnsiTheme="majorBidi" w:cstheme="majorBidi"/>
          <w:sz w:val="24"/>
          <w:szCs w:val="24"/>
        </w:rPr>
        <w:pPrChange w:id="279" w:author="Moran Davoodi" w:date="2023-03-21T14:20:00Z">
          <w:pPr>
            <w:spacing w:line="480" w:lineRule="auto"/>
            <w:jc w:val="both"/>
          </w:pPr>
        </w:pPrChange>
      </w:pPr>
    </w:p>
    <w:p w14:paraId="74B47D55" w14:textId="4B391CF1" w:rsidR="00CF3ED4" w:rsidRDefault="00CF3ED4">
      <w:pPr>
        <w:spacing w:line="360" w:lineRule="auto"/>
        <w:jc w:val="both"/>
        <w:rPr>
          <w:rFonts w:asciiTheme="majorBidi" w:hAnsiTheme="majorBidi" w:cstheme="majorBidi"/>
          <w:sz w:val="24"/>
          <w:szCs w:val="24"/>
        </w:rPr>
        <w:pPrChange w:id="280" w:author="Moran Davoodi" w:date="2023-03-21T14:20:00Z">
          <w:pPr>
            <w:spacing w:line="480" w:lineRule="auto"/>
            <w:jc w:val="both"/>
          </w:pPr>
        </w:pPrChange>
      </w:pPr>
    </w:p>
    <w:p w14:paraId="69181527" w14:textId="5BF05D92" w:rsidR="00CF3ED4" w:rsidRDefault="00CF3ED4">
      <w:pPr>
        <w:spacing w:line="360" w:lineRule="auto"/>
        <w:jc w:val="both"/>
        <w:rPr>
          <w:rFonts w:asciiTheme="majorBidi" w:hAnsiTheme="majorBidi" w:cstheme="majorBidi"/>
          <w:sz w:val="24"/>
          <w:szCs w:val="24"/>
        </w:rPr>
        <w:pPrChange w:id="281" w:author="Moran Davoodi" w:date="2023-03-21T14:20:00Z">
          <w:pPr>
            <w:spacing w:line="480" w:lineRule="auto"/>
            <w:jc w:val="both"/>
          </w:pPr>
        </w:pPrChange>
      </w:pPr>
    </w:p>
    <w:p w14:paraId="2F42932A" w14:textId="28148608" w:rsidR="00CF3ED4" w:rsidRDefault="00CF3ED4">
      <w:pPr>
        <w:spacing w:line="360" w:lineRule="auto"/>
        <w:jc w:val="both"/>
        <w:rPr>
          <w:rFonts w:asciiTheme="majorBidi" w:hAnsiTheme="majorBidi" w:cstheme="majorBidi"/>
          <w:sz w:val="24"/>
          <w:szCs w:val="24"/>
        </w:rPr>
        <w:pPrChange w:id="282" w:author="Moran Davoodi" w:date="2023-03-21T14:20:00Z">
          <w:pPr>
            <w:spacing w:line="480" w:lineRule="auto"/>
            <w:jc w:val="both"/>
          </w:pPr>
        </w:pPrChange>
      </w:pPr>
    </w:p>
    <w:p w14:paraId="3666973B" w14:textId="77777777" w:rsidR="00CF3ED4" w:rsidRPr="007A1AD0" w:rsidRDefault="00CF3ED4">
      <w:pPr>
        <w:spacing w:line="360" w:lineRule="auto"/>
        <w:jc w:val="both"/>
        <w:rPr>
          <w:rFonts w:asciiTheme="majorBidi" w:hAnsiTheme="majorBidi" w:cstheme="majorBidi"/>
          <w:sz w:val="24"/>
          <w:szCs w:val="24"/>
        </w:rPr>
        <w:pPrChange w:id="283" w:author="Moran Davoodi" w:date="2023-03-21T14:20:00Z">
          <w:pPr>
            <w:spacing w:line="480" w:lineRule="auto"/>
            <w:jc w:val="both"/>
          </w:pPr>
        </w:pPrChange>
      </w:pPr>
    </w:p>
    <w:p w14:paraId="15E2FE6B" w14:textId="77777777" w:rsidR="00750B5A" w:rsidRPr="00750B5A" w:rsidRDefault="00750B5A">
      <w:pPr>
        <w:spacing w:line="360" w:lineRule="auto"/>
        <w:pPrChange w:id="284" w:author="Moran Davoodi" w:date="2023-03-21T14:20:00Z">
          <w:pPr/>
        </w:pPrChange>
      </w:pPr>
    </w:p>
    <w:p w14:paraId="699AFC1E" w14:textId="77777777" w:rsidR="00D71596" w:rsidRDefault="00D71596">
      <w:pPr>
        <w:rPr>
          <w:ins w:id="285" w:author="Moran Davoodi" w:date="2023-03-21T14:20:00Z"/>
          <w:rFonts w:asciiTheme="majorBidi" w:eastAsiaTheme="majorEastAsia" w:hAnsiTheme="majorBidi" w:cstheme="majorBidi"/>
          <w:b/>
          <w:color w:val="000000" w:themeColor="text1"/>
          <w:sz w:val="24"/>
          <w:szCs w:val="24"/>
        </w:rPr>
      </w:pPr>
      <w:ins w:id="286" w:author="Moran Davoodi" w:date="2023-03-21T14:20:00Z">
        <w:r>
          <w:rPr>
            <w:szCs w:val="24"/>
          </w:rPr>
          <w:br w:type="page"/>
        </w:r>
      </w:ins>
    </w:p>
    <w:p w14:paraId="6F19F5A6" w14:textId="2C9EF7F3" w:rsidR="009A7AE1" w:rsidRDefault="00CA4D16">
      <w:pPr>
        <w:pStyle w:val="Heading1"/>
        <w:numPr>
          <w:ilvl w:val="0"/>
          <w:numId w:val="0"/>
        </w:numPr>
        <w:spacing w:line="360" w:lineRule="auto"/>
        <w:rPr>
          <w:szCs w:val="24"/>
        </w:rPr>
      </w:pPr>
      <w:r w:rsidRPr="00697330">
        <w:rPr>
          <w:szCs w:val="24"/>
        </w:rPr>
        <w:lastRenderedPageBreak/>
        <w:t>Results</w:t>
      </w:r>
    </w:p>
    <w:p w14:paraId="4BD84549" w14:textId="0488314D" w:rsidR="009A7AE1" w:rsidRPr="00697330" w:rsidRDefault="009A7AE1">
      <w:pPr>
        <w:pStyle w:val="Heading1"/>
        <w:numPr>
          <w:ilvl w:val="0"/>
          <w:numId w:val="0"/>
        </w:numPr>
        <w:spacing w:line="360" w:lineRule="auto"/>
        <w:jc w:val="both"/>
        <w:rPr>
          <w:szCs w:val="24"/>
        </w:rPr>
      </w:pPr>
      <w:r w:rsidRPr="00697330">
        <w:rPr>
          <w:szCs w:val="24"/>
        </w:rPr>
        <w:t xml:space="preserve">The effect of number of </w:t>
      </w:r>
      <w:r w:rsidR="002C3D1F">
        <w:rPr>
          <w:szCs w:val="24"/>
        </w:rPr>
        <w:t>heart</w:t>
      </w:r>
      <w:r w:rsidRPr="00697330">
        <w:rPr>
          <w:szCs w:val="24"/>
        </w:rPr>
        <w:t>beat intervals on the ability to perform biometric</w:t>
      </w:r>
      <w:r w:rsidR="00D40647" w:rsidRPr="00697330">
        <w:rPr>
          <w:szCs w:val="24"/>
        </w:rPr>
        <w:t xml:space="preserve"> </w:t>
      </w:r>
      <w:r w:rsidRPr="00697330">
        <w:rPr>
          <w:szCs w:val="24"/>
        </w:rPr>
        <w:t xml:space="preserve">recognition </w:t>
      </w:r>
    </w:p>
    <w:p w14:paraId="12F80817" w14:textId="3069440F" w:rsidR="00C36622" w:rsidRPr="00697330" w:rsidRDefault="00D40647">
      <w:pPr>
        <w:spacing w:line="360" w:lineRule="auto"/>
        <w:jc w:val="both"/>
        <w:rPr>
          <w:rFonts w:asciiTheme="majorBidi" w:hAnsiTheme="majorBidi" w:cstheme="majorBidi"/>
          <w:sz w:val="24"/>
          <w:szCs w:val="24"/>
        </w:rPr>
      </w:pPr>
      <w:r w:rsidRPr="00697330">
        <w:rPr>
          <w:rFonts w:asciiTheme="majorBidi" w:hAnsiTheme="majorBidi" w:cstheme="majorBidi"/>
          <w:sz w:val="24"/>
          <w:szCs w:val="24"/>
        </w:rPr>
        <w:t xml:space="preserve">In this section we first </w:t>
      </w:r>
      <w:r w:rsidR="002C3D1F">
        <w:rPr>
          <w:rFonts w:asciiTheme="majorBidi" w:hAnsiTheme="majorBidi" w:cstheme="majorBidi"/>
          <w:sz w:val="24"/>
          <w:szCs w:val="24"/>
        </w:rPr>
        <w:t>examined</w:t>
      </w:r>
      <w:r w:rsidR="009E6747" w:rsidRPr="00697330">
        <w:rPr>
          <w:rFonts w:asciiTheme="majorBidi" w:hAnsiTheme="majorBidi" w:cstheme="majorBidi"/>
          <w:sz w:val="24"/>
          <w:szCs w:val="24"/>
        </w:rPr>
        <w:t xml:space="preserve"> the dependence of biometric </w:t>
      </w:r>
      <w:r w:rsidR="002C3D1F">
        <w:rPr>
          <w:rFonts w:asciiTheme="majorBidi" w:hAnsiTheme="majorBidi" w:cstheme="majorBidi"/>
          <w:sz w:val="24"/>
          <w:szCs w:val="24"/>
        </w:rPr>
        <w:t>verification</w:t>
      </w:r>
      <w:r w:rsidR="002C3D1F" w:rsidRPr="00697330">
        <w:rPr>
          <w:rFonts w:asciiTheme="majorBidi" w:hAnsiTheme="majorBidi" w:cstheme="majorBidi"/>
          <w:sz w:val="24"/>
          <w:szCs w:val="24"/>
        </w:rPr>
        <w:t xml:space="preserve"> </w:t>
      </w:r>
      <w:r w:rsidR="009E6747" w:rsidRPr="00697330">
        <w:rPr>
          <w:rFonts w:asciiTheme="majorBidi" w:hAnsiTheme="majorBidi" w:cstheme="majorBidi"/>
          <w:sz w:val="24"/>
          <w:szCs w:val="24"/>
        </w:rPr>
        <w:t xml:space="preserve">performance on the number of heartbeats. We used two different training </w:t>
      </w:r>
      <w:r w:rsidR="0036600F" w:rsidRPr="00697330">
        <w:rPr>
          <w:rFonts w:asciiTheme="majorBidi" w:hAnsiTheme="majorBidi" w:cstheme="majorBidi"/>
          <w:sz w:val="24"/>
          <w:szCs w:val="24"/>
        </w:rPr>
        <w:t>processes</w:t>
      </w:r>
      <w:r w:rsidR="009E6747" w:rsidRPr="00697330">
        <w:rPr>
          <w:rFonts w:asciiTheme="majorBidi" w:hAnsiTheme="majorBidi" w:cstheme="majorBidi"/>
          <w:sz w:val="24"/>
          <w:szCs w:val="24"/>
        </w:rPr>
        <w:t>. In the</w:t>
      </w:r>
      <w:r w:rsidR="003822A1" w:rsidRPr="00697330">
        <w:rPr>
          <w:rFonts w:asciiTheme="majorBidi" w:hAnsiTheme="majorBidi" w:cstheme="majorBidi"/>
          <w:sz w:val="24"/>
          <w:szCs w:val="24"/>
        </w:rPr>
        <w:t xml:space="preserve"> complete dataset (CD) approach, we </w:t>
      </w:r>
      <w:r w:rsidR="009E6747" w:rsidRPr="00697330">
        <w:rPr>
          <w:rFonts w:asciiTheme="majorBidi" w:hAnsiTheme="majorBidi" w:cstheme="majorBidi"/>
          <w:sz w:val="24"/>
          <w:szCs w:val="24"/>
        </w:rPr>
        <w:t xml:space="preserve">trained </w:t>
      </w:r>
      <w:r w:rsidR="002C3D1F">
        <w:rPr>
          <w:rFonts w:asciiTheme="majorBidi" w:hAnsiTheme="majorBidi" w:cstheme="majorBidi"/>
          <w:sz w:val="24"/>
          <w:szCs w:val="24"/>
        </w:rPr>
        <w:t>a neural network with</w:t>
      </w:r>
      <w:r w:rsidR="009E6747" w:rsidRPr="00697330">
        <w:rPr>
          <w:rFonts w:asciiTheme="majorBidi" w:hAnsiTheme="majorBidi" w:cstheme="majorBidi"/>
          <w:sz w:val="24"/>
          <w:szCs w:val="24"/>
        </w:rPr>
        <w:t xml:space="preserve"> </w:t>
      </w:r>
      <w:r w:rsidR="003822A1" w:rsidRPr="00697330">
        <w:rPr>
          <w:rFonts w:asciiTheme="majorBidi" w:hAnsiTheme="majorBidi" w:cstheme="majorBidi"/>
          <w:sz w:val="24"/>
          <w:szCs w:val="24"/>
        </w:rPr>
        <w:t>heartbeat window</w:t>
      </w:r>
      <w:r w:rsidR="005C6D92">
        <w:rPr>
          <w:rFonts w:asciiTheme="majorBidi" w:hAnsiTheme="majorBidi" w:cstheme="majorBidi"/>
          <w:sz w:val="24"/>
          <w:szCs w:val="24"/>
        </w:rPr>
        <w:t xml:space="preserve"> </w:t>
      </w:r>
      <w:bookmarkStart w:id="287" w:name="_Hlk129782340"/>
      <w:r w:rsidR="005C6D92">
        <w:rPr>
          <w:rFonts w:asciiTheme="majorBidi" w:hAnsiTheme="majorBidi" w:cstheme="majorBidi"/>
          <w:sz w:val="24"/>
          <w:szCs w:val="24"/>
        </w:rPr>
        <w:t>pairs</w:t>
      </w:r>
      <w:bookmarkEnd w:id="287"/>
      <w:r w:rsidR="003822A1" w:rsidRPr="00697330">
        <w:rPr>
          <w:rFonts w:asciiTheme="majorBidi" w:hAnsiTheme="majorBidi" w:cstheme="majorBidi"/>
          <w:sz w:val="24"/>
          <w:szCs w:val="24"/>
        </w:rPr>
        <w:t xml:space="preserve"> from all mice data </w:t>
      </w:r>
      <w:r w:rsidR="009E6747" w:rsidRPr="00697330">
        <w:rPr>
          <w:rFonts w:asciiTheme="majorBidi" w:hAnsiTheme="majorBidi" w:cstheme="majorBidi"/>
          <w:sz w:val="24"/>
          <w:szCs w:val="24"/>
        </w:rPr>
        <w:t xml:space="preserve">and </w:t>
      </w:r>
      <w:r w:rsidR="002C3D1F">
        <w:rPr>
          <w:rFonts w:asciiTheme="majorBidi" w:hAnsiTheme="majorBidi" w:cstheme="majorBidi"/>
          <w:sz w:val="24"/>
          <w:szCs w:val="24"/>
        </w:rPr>
        <w:t>evaluated the performance</w:t>
      </w:r>
      <w:r w:rsidR="009E6747" w:rsidRPr="00697330">
        <w:rPr>
          <w:rFonts w:asciiTheme="majorBidi" w:hAnsiTheme="majorBidi" w:cstheme="majorBidi"/>
          <w:sz w:val="24"/>
          <w:szCs w:val="24"/>
        </w:rPr>
        <w:t xml:space="preserve"> on unseen </w:t>
      </w:r>
      <w:r w:rsidR="003822A1" w:rsidRPr="00697330">
        <w:rPr>
          <w:rFonts w:asciiTheme="majorBidi" w:hAnsiTheme="majorBidi" w:cstheme="majorBidi"/>
          <w:sz w:val="24"/>
          <w:szCs w:val="24"/>
        </w:rPr>
        <w:t>heart</w:t>
      </w:r>
      <w:r w:rsidR="009E6747" w:rsidRPr="00697330">
        <w:rPr>
          <w:rFonts w:asciiTheme="majorBidi" w:hAnsiTheme="majorBidi" w:cstheme="majorBidi"/>
          <w:sz w:val="24"/>
          <w:szCs w:val="24"/>
        </w:rPr>
        <w:t>beat window</w:t>
      </w:r>
      <w:r w:rsidR="005C6D92">
        <w:rPr>
          <w:rFonts w:asciiTheme="majorBidi" w:hAnsiTheme="majorBidi" w:cstheme="majorBidi"/>
          <w:sz w:val="24"/>
          <w:szCs w:val="24"/>
        </w:rPr>
        <w:t xml:space="preserve"> </w:t>
      </w:r>
      <w:r w:rsidR="005C6D92" w:rsidRPr="005C6D92">
        <w:rPr>
          <w:rFonts w:asciiTheme="majorBidi" w:hAnsiTheme="majorBidi" w:cstheme="majorBidi"/>
          <w:sz w:val="24"/>
          <w:szCs w:val="24"/>
        </w:rPr>
        <w:t>pairs</w:t>
      </w:r>
      <w:r w:rsidR="009E6747" w:rsidRPr="00697330">
        <w:rPr>
          <w:rFonts w:asciiTheme="majorBidi" w:hAnsiTheme="majorBidi" w:cstheme="majorBidi"/>
          <w:sz w:val="24"/>
          <w:szCs w:val="24"/>
        </w:rPr>
        <w:t xml:space="preserve">. </w:t>
      </w:r>
      <w:r w:rsidR="009D271C" w:rsidRPr="00697330">
        <w:rPr>
          <w:rFonts w:asciiTheme="majorBidi" w:hAnsiTheme="majorBidi" w:cstheme="majorBidi"/>
          <w:sz w:val="24"/>
          <w:szCs w:val="24"/>
        </w:rPr>
        <w:t>In the partial dataset (PD) approach, we trained the model on the entire heartbeat windo</w:t>
      </w:r>
      <w:r w:rsidR="005C6D92">
        <w:rPr>
          <w:rFonts w:asciiTheme="majorBidi" w:hAnsiTheme="majorBidi" w:cstheme="majorBidi"/>
          <w:sz w:val="24"/>
          <w:szCs w:val="24"/>
        </w:rPr>
        <w:t>w pairs</w:t>
      </w:r>
      <w:r w:rsidR="009D271C" w:rsidRPr="00697330">
        <w:rPr>
          <w:rFonts w:asciiTheme="majorBidi" w:hAnsiTheme="majorBidi" w:cstheme="majorBidi"/>
          <w:sz w:val="24"/>
          <w:szCs w:val="24"/>
        </w:rPr>
        <w:t xml:space="preserve"> of some mice and tested </w:t>
      </w:r>
      <w:r w:rsidR="00F732C5" w:rsidRPr="00697330">
        <w:rPr>
          <w:rFonts w:asciiTheme="majorBidi" w:hAnsiTheme="majorBidi" w:cstheme="majorBidi"/>
          <w:sz w:val="24"/>
          <w:szCs w:val="24"/>
        </w:rPr>
        <w:t>on heartbeat window</w:t>
      </w:r>
      <w:r w:rsidR="005C6D92">
        <w:rPr>
          <w:rFonts w:asciiTheme="majorBidi" w:hAnsiTheme="majorBidi" w:cstheme="majorBidi"/>
          <w:sz w:val="24"/>
          <w:szCs w:val="24"/>
        </w:rPr>
        <w:t xml:space="preserve"> pairs</w:t>
      </w:r>
      <w:r w:rsidR="00F732C5" w:rsidRPr="00697330">
        <w:rPr>
          <w:rFonts w:asciiTheme="majorBidi" w:hAnsiTheme="majorBidi" w:cstheme="majorBidi"/>
          <w:sz w:val="24"/>
          <w:szCs w:val="24"/>
        </w:rPr>
        <w:t xml:space="preserve"> of unseen mice. </w:t>
      </w:r>
      <w:r w:rsidR="0036600F" w:rsidRPr="00697330">
        <w:rPr>
          <w:rFonts w:asciiTheme="majorBidi" w:hAnsiTheme="majorBidi" w:cstheme="majorBidi"/>
          <w:sz w:val="24"/>
          <w:szCs w:val="24"/>
        </w:rPr>
        <w:t>All trained data were from</w:t>
      </w:r>
      <w:r w:rsidR="002C3D1F">
        <w:rPr>
          <w:rFonts w:asciiTheme="majorBidi" w:hAnsiTheme="majorBidi" w:cstheme="majorBidi"/>
          <w:sz w:val="24"/>
          <w:szCs w:val="24"/>
        </w:rPr>
        <w:t xml:space="preserve"> </w:t>
      </w:r>
      <w:r w:rsidR="002C3D1F" w:rsidRPr="00697330">
        <w:rPr>
          <w:rFonts w:asciiTheme="majorBidi" w:hAnsiTheme="majorBidi" w:cstheme="majorBidi"/>
          <w:sz w:val="24"/>
          <w:szCs w:val="24"/>
        </w:rPr>
        <w:t>6 months</w:t>
      </w:r>
      <w:r w:rsidR="002C3D1F">
        <w:rPr>
          <w:rFonts w:asciiTheme="majorBidi" w:hAnsiTheme="majorBidi" w:cstheme="majorBidi"/>
          <w:sz w:val="24"/>
          <w:szCs w:val="24"/>
        </w:rPr>
        <w:t xml:space="preserve"> old</w:t>
      </w:r>
      <w:r w:rsidR="0036600F" w:rsidRPr="00697330">
        <w:rPr>
          <w:rFonts w:asciiTheme="majorBidi" w:hAnsiTheme="majorBidi" w:cstheme="majorBidi"/>
          <w:sz w:val="24"/>
          <w:szCs w:val="24"/>
        </w:rPr>
        <w:t xml:space="preserve"> mice </w:t>
      </w:r>
      <w:r w:rsidR="000D2D73" w:rsidRPr="00697330">
        <w:rPr>
          <w:rFonts w:asciiTheme="majorBidi" w:hAnsiTheme="majorBidi" w:cstheme="majorBidi"/>
          <w:sz w:val="24"/>
          <w:szCs w:val="24"/>
        </w:rPr>
        <w:t>and in this section,</w:t>
      </w:r>
      <w:r w:rsidR="0036600F" w:rsidRPr="00697330">
        <w:rPr>
          <w:rFonts w:asciiTheme="majorBidi" w:hAnsiTheme="majorBidi" w:cstheme="majorBidi"/>
          <w:sz w:val="24"/>
          <w:szCs w:val="24"/>
        </w:rPr>
        <w:t xml:space="preserve"> the tested data was also from mice a</w:t>
      </w:r>
      <w:r w:rsidR="002C3D1F">
        <w:rPr>
          <w:rFonts w:asciiTheme="majorBidi" w:hAnsiTheme="majorBidi" w:cstheme="majorBidi"/>
          <w:sz w:val="24"/>
          <w:szCs w:val="24"/>
        </w:rPr>
        <w:t>t the same age</w:t>
      </w:r>
      <w:r w:rsidR="0036600F" w:rsidRPr="00697330">
        <w:rPr>
          <w:rFonts w:asciiTheme="majorBidi" w:hAnsiTheme="majorBidi" w:cstheme="majorBidi"/>
          <w:sz w:val="24"/>
          <w:szCs w:val="24"/>
        </w:rPr>
        <w:t xml:space="preserve">. </w:t>
      </w:r>
      <w:r w:rsidR="00FB358F" w:rsidRPr="00697330">
        <w:rPr>
          <w:rFonts w:asciiTheme="majorBidi" w:hAnsiTheme="majorBidi" w:cstheme="majorBidi"/>
          <w:sz w:val="24"/>
          <w:szCs w:val="24"/>
        </w:rPr>
        <w:t>Fig. 1 show</w:t>
      </w:r>
      <w:r w:rsidR="00F732C5" w:rsidRPr="00697330">
        <w:rPr>
          <w:rFonts w:asciiTheme="majorBidi" w:hAnsiTheme="majorBidi" w:cstheme="majorBidi"/>
          <w:sz w:val="24"/>
          <w:szCs w:val="24"/>
        </w:rPr>
        <w:t>s</w:t>
      </w:r>
      <w:r w:rsidR="00CA4D16" w:rsidRPr="00697330">
        <w:rPr>
          <w:rFonts w:asciiTheme="majorBidi" w:hAnsiTheme="majorBidi" w:cstheme="majorBidi"/>
          <w:sz w:val="24"/>
          <w:szCs w:val="24"/>
        </w:rPr>
        <w:t xml:space="preserve"> the </w:t>
      </w:r>
      <w:r w:rsidR="00FB358F" w:rsidRPr="00697330">
        <w:rPr>
          <w:rFonts w:asciiTheme="majorBidi" w:hAnsiTheme="majorBidi" w:cstheme="majorBidi"/>
          <w:sz w:val="24"/>
          <w:szCs w:val="24"/>
        </w:rPr>
        <w:t>equal error rate (</w:t>
      </w:r>
      <w:r w:rsidR="00CA4D16" w:rsidRPr="00697330">
        <w:rPr>
          <w:rFonts w:asciiTheme="majorBidi" w:hAnsiTheme="majorBidi" w:cstheme="majorBidi"/>
          <w:sz w:val="24"/>
          <w:szCs w:val="24"/>
        </w:rPr>
        <w:t>EER</w:t>
      </w:r>
      <w:r w:rsidR="00FB358F" w:rsidRPr="00697330">
        <w:rPr>
          <w:rFonts w:asciiTheme="majorBidi" w:hAnsiTheme="majorBidi" w:cstheme="majorBidi"/>
          <w:sz w:val="24"/>
          <w:szCs w:val="24"/>
        </w:rPr>
        <w:t>, see</w:t>
      </w:r>
      <w:r w:rsidR="00F732C5" w:rsidRPr="00697330">
        <w:rPr>
          <w:rFonts w:asciiTheme="majorBidi" w:hAnsiTheme="majorBidi" w:cstheme="majorBidi"/>
          <w:sz w:val="24"/>
          <w:szCs w:val="24"/>
        </w:rPr>
        <w:t xml:space="preserve"> definition in</w:t>
      </w:r>
      <w:r w:rsidR="00FB358F" w:rsidRPr="00697330">
        <w:rPr>
          <w:rFonts w:asciiTheme="majorBidi" w:hAnsiTheme="majorBidi" w:cstheme="majorBidi"/>
          <w:sz w:val="24"/>
          <w:szCs w:val="24"/>
        </w:rPr>
        <w:t xml:space="preserve"> </w:t>
      </w:r>
      <w:r w:rsidR="000D2D73" w:rsidRPr="00697330">
        <w:rPr>
          <w:rFonts w:asciiTheme="majorBidi" w:hAnsiTheme="majorBidi" w:cstheme="majorBidi"/>
          <w:sz w:val="24"/>
          <w:szCs w:val="24"/>
        </w:rPr>
        <w:t>method section</w:t>
      </w:r>
      <w:r w:rsidR="00FB358F" w:rsidRPr="00697330">
        <w:rPr>
          <w:rFonts w:asciiTheme="majorBidi" w:hAnsiTheme="majorBidi" w:cstheme="majorBidi"/>
          <w:sz w:val="24"/>
          <w:szCs w:val="24"/>
        </w:rPr>
        <w:t>)</w:t>
      </w:r>
      <w:r w:rsidR="000D2D73" w:rsidRPr="00697330">
        <w:rPr>
          <w:rFonts w:asciiTheme="majorBidi" w:hAnsiTheme="majorBidi" w:cstheme="majorBidi"/>
          <w:sz w:val="24"/>
          <w:szCs w:val="24"/>
        </w:rPr>
        <w:t xml:space="preserve"> for both approaches</w:t>
      </w:r>
      <w:r w:rsidR="00F732C5" w:rsidRPr="00697330">
        <w:rPr>
          <w:rFonts w:asciiTheme="majorBidi" w:hAnsiTheme="majorBidi" w:cstheme="majorBidi"/>
          <w:sz w:val="24"/>
          <w:szCs w:val="24"/>
        </w:rPr>
        <w:t xml:space="preserve">. </w:t>
      </w:r>
      <w:r w:rsidR="00CA4D16" w:rsidRPr="00697330">
        <w:rPr>
          <w:rFonts w:asciiTheme="majorBidi" w:hAnsiTheme="majorBidi" w:cstheme="majorBidi"/>
          <w:sz w:val="24"/>
          <w:szCs w:val="24"/>
        </w:rPr>
        <w:t xml:space="preserve"> </w:t>
      </w:r>
      <w:r w:rsidR="000D2D73" w:rsidRPr="00697330">
        <w:rPr>
          <w:rFonts w:asciiTheme="majorBidi" w:hAnsiTheme="majorBidi" w:cstheme="majorBidi"/>
          <w:sz w:val="24"/>
          <w:szCs w:val="24"/>
        </w:rPr>
        <w:t>Lower EER indicates on a better performance.</w:t>
      </w:r>
      <w:r w:rsidR="00C36622" w:rsidRPr="00697330">
        <w:rPr>
          <w:rFonts w:asciiTheme="majorBidi" w:hAnsiTheme="majorBidi" w:cstheme="majorBidi"/>
          <w:sz w:val="24"/>
          <w:szCs w:val="24"/>
        </w:rPr>
        <w:t xml:space="preserve"> </w:t>
      </w:r>
      <w:r w:rsidR="003921CD" w:rsidRPr="00697330">
        <w:rPr>
          <w:rFonts w:asciiTheme="majorBidi" w:hAnsiTheme="majorBidi" w:cstheme="majorBidi"/>
          <w:sz w:val="24"/>
          <w:szCs w:val="24"/>
        </w:rPr>
        <w:t xml:space="preserve">The minimal EER </w:t>
      </w:r>
      <w:r w:rsidR="000D2D73" w:rsidRPr="00697330">
        <w:rPr>
          <w:rFonts w:asciiTheme="majorBidi" w:hAnsiTheme="majorBidi" w:cstheme="majorBidi"/>
          <w:sz w:val="24"/>
          <w:szCs w:val="24"/>
        </w:rPr>
        <w:t xml:space="preserve">was 0.11 in CD experiment and </w:t>
      </w:r>
      <w:r w:rsidR="003921CD" w:rsidRPr="00697330">
        <w:rPr>
          <w:rFonts w:asciiTheme="majorBidi" w:hAnsiTheme="majorBidi" w:cstheme="majorBidi"/>
          <w:sz w:val="24"/>
          <w:szCs w:val="24"/>
        </w:rPr>
        <w:t>0.23 in PD experiment</w:t>
      </w:r>
      <w:r w:rsidR="000D2D73" w:rsidRPr="00697330">
        <w:rPr>
          <w:rFonts w:asciiTheme="majorBidi" w:hAnsiTheme="majorBidi" w:cstheme="majorBidi"/>
          <w:sz w:val="24"/>
          <w:szCs w:val="24"/>
        </w:rPr>
        <w:t>.</w:t>
      </w:r>
      <w:r w:rsidR="003921CD" w:rsidRPr="00697330">
        <w:rPr>
          <w:rFonts w:asciiTheme="majorBidi" w:hAnsiTheme="majorBidi" w:cstheme="majorBidi"/>
          <w:sz w:val="24"/>
          <w:szCs w:val="24"/>
        </w:rPr>
        <w:t xml:space="preserve"> </w:t>
      </w:r>
      <w:r w:rsidR="000D2D73" w:rsidRPr="00697330">
        <w:rPr>
          <w:rFonts w:asciiTheme="majorBidi" w:hAnsiTheme="majorBidi" w:cstheme="majorBidi"/>
          <w:sz w:val="24"/>
          <w:szCs w:val="24"/>
        </w:rPr>
        <w:t>These results</w:t>
      </w:r>
      <w:r w:rsidR="003921CD" w:rsidRPr="00697330">
        <w:rPr>
          <w:rFonts w:asciiTheme="majorBidi" w:hAnsiTheme="majorBidi" w:cstheme="majorBidi"/>
          <w:sz w:val="24"/>
          <w:szCs w:val="24"/>
        </w:rPr>
        <w:t xml:space="preserve"> indicate on a substantially better performance in the CD experiment</w:t>
      </w:r>
      <w:r w:rsidR="000D2D73" w:rsidRPr="00697330">
        <w:rPr>
          <w:rFonts w:asciiTheme="majorBidi" w:hAnsiTheme="majorBidi" w:cstheme="majorBidi"/>
          <w:sz w:val="24"/>
          <w:szCs w:val="24"/>
        </w:rPr>
        <w:t xml:space="preserve"> as expected</w:t>
      </w:r>
      <w:r w:rsidR="003921CD" w:rsidRPr="00697330">
        <w:rPr>
          <w:rFonts w:asciiTheme="majorBidi" w:hAnsiTheme="majorBidi" w:cstheme="majorBidi"/>
          <w:sz w:val="24"/>
          <w:szCs w:val="24"/>
        </w:rPr>
        <w:t xml:space="preserve">. </w:t>
      </w:r>
      <w:r w:rsidR="00C36622" w:rsidRPr="00697330">
        <w:rPr>
          <w:rFonts w:asciiTheme="majorBidi" w:hAnsiTheme="majorBidi" w:cstheme="majorBidi"/>
          <w:sz w:val="24"/>
          <w:szCs w:val="24"/>
        </w:rPr>
        <w:t xml:space="preserve">Note, that </w:t>
      </w:r>
      <w:r w:rsidR="003921CD" w:rsidRPr="00697330">
        <w:rPr>
          <w:rFonts w:asciiTheme="majorBidi" w:hAnsiTheme="majorBidi" w:cstheme="majorBidi"/>
          <w:sz w:val="24"/>
          <w:szCs w:val="24"/>
        </w:rPr>
        <w:t xml:space="preserve">minimal EER </w:t>
      </w:r>
      <w:r w:rsidR="00C36622" w:rsidRPr="00697330">
        <w:rPr>
          <w:rFonts w:asciiTheme="majorBidi" w:hAnsiTheme="majorBidi" w:cstheme="majorBidi"/>
          <w:sz w:val="24"/>
          <w:szCs w:val="24"/>
        </w:rPr>
        <w:t xml:space="preserve">was achieved at different heartbeat window lengths for the two approaches (400 beats for CD and 100 beats for PD). </w:t>
      </w:r>
      <w:r w:rsidR="006834C4" w:rsidRPr="00697330">
        <w:rPr>
          <w:rFonts w:asciiTheme="majorBidi" w:hAnsiTheme="majorBidi" w:cstheme="majorBidi"/>
          <w:sz w:val="24"/>
          <w:szCs w:val="24"/>
        </w:rPr>
        <w:t xml:space="preserve">For other performance measures see </w:t>
      </w:r>
      <w:r w:rsidR="006834C4" w:rsidRPr="00697330">
        <w:rPr>
          <w:rFonts w:asciiTheme="majorBidi" w:hAnsiTheme="majorBidi" w:cstheme="majorBidi"/>
          <w:sz w:val="24"/>
          <w:szCs w:val="24"/>
          <w:highlight w:val="cyan"/>
        </w:rPr>
        <w:t>Table 1</w:t>
      </w:r>
      <w:r w:rsidR="006834C4" w:rsidRPr="00697330">
        <w:rPr>
          <w:rFonts w:asciiTheme="majorBidi" w:hAnsiTheme="majorBidi" w:cstheme="majorBidi"/>
          <w:sz w:val="24"/>
          <w:szCs w:val="24"/>
        </w:rPr>
        <w:t xml:space="preserve">. </w:t>
      </w:r>
    </w:p>
    <w:p w14:paraId="25B99E53" w14:textId="5BC70506" w:rsidR="009A7AE1" w:rsidRPr="00697330" w:rsidRDefault="009A7AE1">
      <w:pPr>
        <w:spacing w:line="360" w:lineRule="auto"/>
        <w:jc w:val="both"/>
        <w:rPr>
          <w:rFonts w:asciiTheme="majorBidi" w:hAnsiTheme="majorBidi" w:cstheme="majorBidi"/>
          <w:sz w:val="24"/>
          <w:szCs w:val="24"/>
        </w:rPr>
      </w:pPr>
      <w:r w:rsidRPr="00697330">
        <w:rPr>
          <w:rFonts w:asciiTheme="majorBidi" w:hAnsiTheme="majorBidi" w:cstheme="majorBidi"/>
          <w:noProof/>
          <w:sz w:val="24"/>
          <w:szCs w:val="24"/>
        </w:rPr>
        <w:drawing>
          <wp:inline distT="0" distB="0" distL="0" distR="0" wp14:anchorId="3E0BBB69" wp14:editId="1349B033">
            <wp:extent cx="5606708" cy="2667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65297" cy="2694870"/>
                    </a:xfrm>
                    <a:prstGeom prst="rect">
                      <a:avLst/>
                    </a:prstGeom>
                  </pic:spPr>
                </pic:pic>
              </a:graphicData>
            </a:graphic>
          </wp:inline>
        </w:drawing>
      </w:r>
    </w:p>
    <w:p w14:paraId="2940365F" w14:textId="011FD78D" w:rsidR="006834C4" w:rsidRPr="00697330" w:rsidRDefault="006834C4">
      <w:pPr>
        <w:pStyle w:val="Caption"/>
        <w:spacing w:line="360" w:lineRule="auto"/>
        <w:jc w:val="both"/>
        <w:rPr>
          <w:rFonts w:asciiTheme="majorBidi" w:hAnsiTheme="majorBidi" w:cstheme="majorBidi"/>
          <w:i w:val="0"/>
          <w:iCs w:val="0"/>
          <w:color w:val="auto"/>
          <w:sz w:val="24"/>
          <w:szCs w:val="24"/>
        </w:rPr>
      </w:pPr>
      <w:r w:rsidRPr="00697330">
        <w:rPr>
          <w:rFonts w:asciiTheme="majorBidi" w:hAnsiTheme="majorBidi" w:cstheme="majorBidi"/>
          <w:b/>
          <w:bCs/>
          <w:i w:val="0"/>
          <w:iCs w:val="0"/>
          <w:color w:val="auto"/>
          <w:sz w:val="24"/>
          <w:szCs w:val="24"/>
        </w:rPr>
        <w:t xml:space="preserve">Figure </w:t>
      </w:r>
      <w:r w:rsidRPr="00697330">
        <w:rPr>
          <w:rFonts w:asciiTheme="majorBidi" w:hAnsiTheme="majorBidi" w:cstheme="majorBidi"/>
          <w:b/>
          <w:bCs/>
          <w:i w:val="0"/>
          <w:iCs w:val="0"/>
          <w:color w:val="auto"/>
          <w:sz w:val="24"/>
          <w:szCs w:val="24"/>
        </w:rPr>
        <w:fldChar w:fldCharType="begin"/>
      </w:r>
      <w:r w:rsidRPr="00697330">
        <w:rPr>
          <w:rFonts w:asciiTheme="majorBidi" w:hAnsiTheme="majorBidi" w:cstheme="majorBidi"/>
          <w:b/>
          <w:bCs/>
          <w:i w:val="0"/>
          <w:iCs w:val="0"/>
          <w:color w:val="auto"/>
          <w:sz w:val="24"/>
          <w:szCs w:val="24"/>
        </w:rPr>
        <w:instrText xml:space="preserve"> SEQ Figure \* ARABIC </w:instrText>
      </w:r>
      <w:r w:rsidRPr="00697330">
        <w:rPr>
          <w:rFonts w:asciiTheme="majorBidi" w:hAnsiTheme="majorBidi" w:cstheme="majorBidi"/>
          <w:b/>
          <w:bCs/>
          <w:i w:val="0"/>
          <w:iCs w:val="0"/>
          <w:color w:val="auto"/>
          <w:sz w:val="24"/>
          <w:szCs w:val="24"/>
        </w:rPr>
        <w:fldChar w:fldCharType="separate"/>
      </w:r>
      <w:r w:rsidRPr="00697330">
        <w:rPr>
          <w:rFonts w:asciiTheme="majorBidi" w:hAnsiTheme="majorBidi" w:cstheme="majorBidi"/>
          <w:b/>
          <w:bCs/>
          <w:i w:val="0"/>
          <w:iCs w:val="0"/>
          <w:color w:val="auto"/>
          <w:sz w:val="24"/>
          <w:szCs w:val="24"/>
        </w:rPr>
        <w:t>1</w:t>
      </w:r>
      <w:r w:rsidRPr="00697330">
        <w:rPr>
          <w:rFonts w:asciiTheme="majorBidi" w:hAnsiTheme="majorBidi" w:cstheme="majorBidi"/>
          <w:b/>
          <w:bCs/>
          <w:i w:val="0"/>
          <w:iCs w:val="0"/>
          <w:color w:val="auto"/>
          <w:sz w:val="24"/>
          <w:szCs w:val="24"/>
        </w:rPr>
        <w:fldChar w:fldCharType="end"/>
      </w:r>
      <w:r w:rsidRPr="00697330">
        <w:rPr>
          <w:rFonts w:asciiTheme="majorBidi" w:hAnsiTheme="majorBidi" w:cstheme="majorBidi"/>
          <w:b/>
          <w:bCs/>
          <w:i w:val="0"/>
          <w:iCs w:val="0"/>
          <w:color w:val="auto"/>
          <w:sz w:val="24"/>
          <w:szCs w:val="24"/>
        </w:rPr>
        <w:t xml:space="preserve">: </w:t>
      </w:r>
      <w:r w:rsidRPr="00697330">
        <w:rPr>
          <w:rFonts w:asciiTheme="majorBidi" w:hAnsiTheme="majorBidi" w:cstheme="majorBidi"/>
          <w:b/>
          <w:bCs/>
          <w:sz w:val="24"/>
          <w:szCs w:val="24"/>
        </w:rPr>
        <w:t xml:space="preserve"> </w:t>
      </w:r>
      <w:r w:rsidRPr="00697330">
        <w:rPr>
          <w:rFonts w:asciiTheme="majorBidi" w:hAnsiTheme="majorBidi" w:cstheme="majorBidi"/>
          <w:b/>
          <w:bCs/>
          <w:i w:val="0"/>
          <w:iCs w:val="0"/>
          <w:color w:val="auto"/>
          <w:sz w:val="24"/>
          <w:szCs w:val="24"/>
        </w:rPr>
        <w:t xml:space="preserve">Equal error rate </w:t>
      </w:r>
      <w:r w:rsidR="0097345B" w:rsidRPr="00697330">
        <w:rPr>
          <w:rFonts w:asciiTheme="majorBidi" w:hAnsiTheme="majorBidi" w:cstheme="majorBidi"/>
          <w:b/>
          <w:bCs/>
          <w:i w:val="0"/>
          <w:iCs w:val="0"/>
          <w:color w:val="auto"/>
          <w:sz w:val="24"/>
          <w:szCs w:val="24"/>
        </w:rPr>
        <w:t>(E</w:t>
      </w:r>
      <w:r w:rsidR="00B9227A" w:rsidRPr="00697330">
        <w:rPr>
          <w:rFonts w:asciiTheme="majorBidi" w:hAnsiTheme="majorBidi" w:cstheme="majorBidi"/>
          <w:b/>
          <w:bCs/>
          <w:i w:val="0"/>
          <w:iCs w:val="0"/>
          <w:color w:val="auto"/>
          <w:sz w:val="24"/>
          <w:szCs w:val="24"/>
        </w:rPr>
        <w:t>E</w:t>
      </w:r>
      <w:r w:rsidR="0097345B" w:rsidRPr="00697330">
        <w:rPr>
          <w:rFonts w:asciiTheme="majorBidi" w:hAnsiTheme="majorBidi" w:cstheme="majorBidi"/>
          <w:b/>
          <w:bCs/>
          <w:i w:val="0"/>
          <w:iCs w:val="0"/>
          <w:color w:val="auto"/>
          <w:sz w:val="24"/>
          <w:szCs w:val="24"/>
        </w:rPr>
        <w:t xml:space="preserve">R) </w:t>
      </w:r>
      <w:r w:rsidRPr="00697330">
        <w:rPr>
          <w:rFonts w:asciiTheme="majorBidi" w:hAnsiTheme="majorBidi" w:cstheme="majorBidi"/>
          <w:b/>
          <w:bCs/>
          <w:i w:val="0"/>
          <w:iCs w:val="0"/>
          <w:color w:val="auto"/>
          <w:sz w:val="24"/>
          <w:szCs w:val="24"/>
        </w:rPr>
        <w:t>as function o</w:t>
      </w:r>
      <w:r w:rsidR="0097345B" w:rsidRPr="00697330">
        <w:rPr>
          <w:rFonts w:asciiTheme="majorBidi" w:hAnsiTheme="majorBidi" w:cstheme="majorBidi"/>
          <w:b/>
          <w:bCs/>
          <w:i w:val="0"/>
          <w:iCs w:val="0"/>
          <w:color w:val="auto"/>
          <w:sz w:val="24"/>
          <w:szCs w:val="24"/>
        </w:rPr>
        <w:t>f</w:t>
      </w:r>
      <w:r w:rsidRPr="00697330">
        <w:rPr>
          <w:rFonts w:asciiTheme="majorBidi" w:hAnsiTheme="majorBidi" w:cstheme="majorBidi"/>
          <w:b/>
          <w:bCs/>
          <w:i w:val="0"/>
          <w:iCs w:val="0"/>
          <w:color w:val="auto"/>
          <w:sz w:val="24"/>
          <w:szCs w:val="24"/>
        </w:rPr>
        <w:t xml:space="preserve"> the heartbeat window length. </w:t>
      </w:r>
      <w:r w:rsidR="0097345B" w:rsidRPr="00697330">
        <w:rPr>
          <w:rFonts w:asciiTheme="majorBidi" w:hAnsiTheme="majorBidi" w:cstheme="majorBidi"/>
          <w:i w:val="0"/>
          <w:iCs w:val="0"/>
          <w:color w:val="auto"/>
          <w:sz w:val="24"/>
          <w:szCs w:val="24"/>
        </w:rPr>
        <w:t>Biometric verification performance on the test set measured by E</w:t>
      </w:r>
      <w:r w:rsidR="00B9227A" w:rsidRPr="00697330">
        <w:rPr>
          <w:rFonts w:asciiTheme="majorBidi" w:hAnsiTheme="majorBidi" w:cstheme="majorBidi"/>
          <w:i w:val="0"/>
          <w:iCs w:val="0"/>
          <w:color w:val="auto"/>
          <w:sz w:val="24"/>
          <w:szCs w:val="24"/>
        </w:rPr>
        <w:t>E</w:t>
      </w:r>
      <w:r w:rsidR="0097345B" w:rsidRPr="00697330">
        <w:rPr>
          <w:rFonts w:asciiTheme="majorBidi" w:hAnsiTheme="majorBidi" w:cstheme="majorBidi"/>
          <w:i w:val="0"/>
          <w:iCs w:val="0"/>
          <w:color w:val="auto"/>
          <w:sz w:val="24"/>
          <w:szCs w:val="24"/>
        </w:rPr>
        <w:t>R</w:t>
      </w:r>
      <w:r w:rsidR="001A6EEC">
        <w:rPr>
          <w:rFonts w:asciiTheme="majorBidi" w:hAnsiTheme="majorBidi" w:cstheme="majorBidi"/>
          <w:i w:val="0"/>
          <w:iCs w:val="0"/>
          <w:color w:val="auto"/>
          <w:sz w:val="24"/>
          <w:szCs w:val="24"/>
        </w:rPr>
        <w:t xml:space="preserve"> </w:t>
      </w:r>
      <w:r w:rsidR="001A6EEC" w:rsidRPr="00697330">
        <w:rPr>
          <w:rFonts w:asciiTheme="majorBidi" w:hAnsiTheme="majorBidi" w:cstheme="majorBidi"/>
          <w:i w:val="0"/>
          <w:iCs w:val="0"/>
          <w:color w:val="auto"/>
          <w:sz w:val="24"/>
          <w:szCs w:val="24"/>
        </w:rPr>
        <w:t>at different heartbeat window length</w:t>
      </w:r>
      <w:r w:rsidR="001A6EEC">
        <w:rPr>
          <w:rFonts w:asciiTheme="majorBidi" w:hAnsiTheme="majorBidi" w:cstheme="majorBidi"/>
          <w:i w:val="0"/>
          <w:iCs w:val="0"/>
          <w:color w:val="auto"/>
          <w:sz w:val="24"/>
          <w:szCs w:val="24"/>
        </w:rPr>
        <w:t>s</w:t>
      </w:r>
      <w:r w:rsidR="0097345B" w:rsidRPr="00697330">
        <w:rPr>
          <w:rFonts w:asciiTheme="majorBidi" w:hAnsiTheme="majorBidi" w:cstheme="majorBidi"/>
          <w:i w:val="0"/>
          <w:iCs w:val="0"/>
          <w:color w:val="auto"/>
          <w:sz w:val="24"/>
          <w:szCs w:val="24"/>
        </w:rPr>
        <w:t xml:space="preserve"> </w:t>
      </w:r>
      <w:r w:rsidR="001A6EEC">
        <w:rPr>
          <w:rFonts w:asciiTheme="majorBidi" w:hAnsiTheme="majorBidi" w:cstheme="majorBidi"/>
          <w:i w:val="0"/>
          <w:iCs w:val="0"/>
          <w:color w:val="auto"/>
          <w:sz w:val="24"/>
          <w:szCs w:val="24"/>
        </w:rPr>
        <w:t>after the model was trained with</w:t>
      </w:r>
      <w:r w:rsidR="001A6EEC" w:rsidRPr="00697330">
        <w:rPr>
          <w:rFonts w:asciiTheme="majorBidi" w:hAnsiTheme="majorBidi" w:cstheme="majorBidi"/>
          <w:i w:val="0"/>
          <w:iCs w:val="0"/>
          <w:color w:val="auto"/>
          <w:sz w:val="24"/>
          <w:szCs w:val="24"/>
        </w:rPr>
        <w:t xml:space="preserve"> </w:t>
      </w:r>
      <w:r w:rsidR="0097345B" w:rsidRPr="00697330">
        <w:rPr>
          <w:rFonts w:asciiTheme="majorBidi" w:hAnsiTheme="majorBidi" w:cstheme="majorBidi"/>
          <w:i w:val="0"/>
          <w:iCs w:val="0"/>
          <w:color w:val="auto"/>
          <w:sz w:val="24"/>
          <w:szCs w:val="24"/>
        </w:rPr>
        <w:t>(A) complete dataset approach</w:t>
      </w:r>
      <w:r w:rsidR="000201B6" w:rsidRPr="00697330">
        <w:rPr>
          <w:rFonts w:asciiTheme="majorBidi" w:hAnsiTheme="majorBidi" w:cstheme="majorBidi"/>
          <w:i w:val="0"/>
          <w:iCs w:val="0"/>
          <w:color w:val="auto"/>
          <w:sz w:val="24"/>
          <w:szCs w:val="24"/>
        </w:rPr>
        <w:t xml:space="preserve"> (CD)</w:t>
      </w:r>
      <w:r w:rsidR="005C6D92">
        <w:rPr>
          <w:rFonts w:asciiTheme="majorBidi" w:hAnsiTheme="majorBidi" w:cstheme="majorBidi"/>
          <w:i w:val="0"/>
          <w:iCs w:val="0"/>
          <w:color w:val="auto"/>
          <w:sz w:val="24"/>
          <w:szCs w:val="24"/>
        </w:rPr>
        <w:t xml:space="preserve"> and</w:t>
      </w:r>
      <w:r w:rsidR="001A6EEC">
        <w:rPr>
          <w:rFonts w:asciiTheme="majorBidi" w:hAnsiTheme="majorBidi" w:cstheme="majorBidi"/>
          <w:i w:val="0"/>
          <w:iCs w:val="0"/>
          <w:color w:val="auto"/>
          <w:sz w:val="24"/>
          <w:szCs w:val="24"/>
        </w:rPr>
        <w:t xml:space="preserve"> </w:t>
      </w:r>
      <w:r w:rsidR="0097345B" w:rsidRPr="00697330">
        <w:rPr>
          <w:rFonts w:asciiTheme="majorBidi" w:hAnsiTheme="majorBidi" w:cstheme="majorBidi"/>
          <w:i w:val="0"/>
          <w:iCs w:val="0"/>
          <w:color w:val="auto"/>
          <w:sz w:val="24"/>
          <w:szCs w:val="24"/>
        </w:rPr>
        <w:t xml:space="preserve">(B) partial dataset </w:t>
      </w:r>
      <w:r w:rsidR="000201B6" w:rsidRPr="00697330">
        <w:rPr>
          <w:rFonts w:asciiTheme="majorBidi" w:hAnsiTheme="majorBidi" w:cstheme="majorBidi"/>
          <w:i w:val="0"/>
          <w:iCs w:val="0"/>
          <w:color w:val="auto"/>
          <w:sz w:val="24"/>
          <w:szCs w:val="24"/>
        </w:rPr>
        <w:t>(PD)</w:t>
      </w:r>
      <w:r w:rsidR="001A6EEC">
        <w:rPr>
          <w:rFonts w:asciiTheme="majorBidi" w:hAnsiTheme="majorBidi" w:cstheme="majorBidi"/>
          <w:i w:val="0"/>
          <w:iCs w:val="0"/>
          <w:color w:val="auto"/>
          <w:sz w:val="24"/>
          <w:szCs w:val="24"/>
        </w:rPr>
        <w:t>.</w:t>
      </w:r>
    </w:p>
    <w:p w14:paraId="702B6BDA" w14:textId="77777777" w:rsidR="009D2DAA" w:rsidRPr="00697330" w:rsidRDefault="009D2DAA">
      <w:pPr>
        <w:pStyle w:val="Heading1"/>
        <w:numPr>
          <w:ilvl w:val="0"/>
          <w:numId w:val="0"/>
        </w:numPr>
        <w:spacing w:line="360" w:lineRule="auto"/>
        <w:jc w:val="both"/>
        <w:rPr>
          <w:szCs w:val="24"/>
        </w:rPr>
      </w:pPr>
    </w:p>
    <w:p w14:paraId="5A8E188E" w14:textId="49DAE9BC" w:rsidR="00157A01" w:rsidRPr="00697330" w:rsidRDefault="00157A01">
      <w:pPr>
        <w:pStyle w:val="Heading1"/>
        <w:numPr>
          <w:ilvl w:val="0"/>
          <w:numId w:val="0"/>
        </w:numPr>
        <w:spacing w:line="360" w:lineRule="auto"/>
        <w:jc w:val="both"/>
        <w:rPr>
          <w:szCs w:val="24"/>
        </w:rPr>
      </w:pPr>
      <w:r w:rsidRPr="00697330">
        <w:rPr>
          <w:szCs w:val="24"/>
        </w:rPr>
        <w:t xml:space="preserve">The effect of </w:t>
      </w:r>
      <w:r w:rsidR="00A51F2A" w:rsidRPr="00697330">
        <w:rPr>
          <w:szCs w:val="24"/>
        </w:rPr>
        <w:t>age</w:t>
      </w:r>
      <w:r w:rsidRPr="00697330">
        <w:rPr>
          <w:szCs w:val="24"/>
        </w:rPr>
        <w:t xml:space="preserve"> on the biometric </w:t>
      </w:r>
      <w:r w:rsidR="008C02D6">
        <w:rPr>
          <w:szCs w:val="24"/>
        </w:rPr>
        <w:t>verification performance</w:t>
      </w:r>
    </w:p>
    <w:p w14:paraId="7D18A207" w14:textId="2B8587FF" w:rsidR="006834C4" w:rsidRPr="00697330" w:rsidRDefault="00A51F2A">
      <w:pPr>
        <w:spacing w:line="360" w:lineRule="auto"/>
        <w:jc w:val="both"/>
        <w:rPr>
          <w:rFonts w:asciiTheme="majorBidi" w:hAnsiTheme="majorBidi" w:cstheme="majorBidi"/>
          <w:sz w:val="24"/>
          <w:szCs w:val="24"/>
        </w:rPr>
      </w:pPr>
      <w:r w:rsidRPr="00697330">
        <w:rPr>
          <w:rFonts w:asciiTheme="majorBidi" w:hAnsiTheme="majorBidi" w:cstheme="majorBidi"/>
          <w:sz w:val="24"/>
          <w:szCs w:val="24"/>
        </w:rPr>
        <w:t xml:space="preserve">Biometric signature is </w:t>
      </w:r>
      <w:r w:rsidR="005A0916" w:rsidRPr="00697330">
        <w:rPr>
          <w:rFonts w:asciiTheme="majorBidi" w:hAnsiTheme="majorBidi" w:cstheme="majorBidi"/>
          <w:sz w:val="24"/>
          <w:szCs w:val="24"/>
        </w:rPr>
        <w:t xml:space="preserve">learned </w:t>
      </w:r>
      <w:r w:rsidR="008C02D6">
        <w:rPr>
          <w:rFonts w:asciiTheme="majorBidi" w:hAnsiTheme="majorBidi" w:cstheme="majorBidi"/>
          <w:sz w:val="24"/>
          <w:szCs w:val="24"/>
        </w:rPr>
        <w:t xml:space="preserve">ideally </w:t>
      </w:r>
      <w:r w:rsidR="005A0916" w:rsidRPr="00697330">
        <w:rPr>
          <w:rFonts w:asciiTheme="majorBidi" w:hAnsiTheme="majorBidi" w:cstheme="majorBidi"/>
          <w:sz w:val="24"/>
          <w:szCs w:val="24"/>
        </w:rPr>
        <w:t xml:space="preserve">once </w:t>
      </w:r>
      <w:r w:rsidR="008C02D6">
        <w:rPr>
          <w:rFonts w:asciiTheme="majorBidi" w:hAnsiTheme="majorBidi" w:cstheme="majorBidi"/>
          <w:sz w:val="24"/>
          <w:szCs w:val="24"/>
        </w:rPr>
        <w:t>or at least calibrated seldomly.</w:t>
      </w:r>
      <w:r w:rsidR="005A0916" w:rsidRPr="00697330">
        <w:rPr>
          <w:rFonts w:asciiTheme="majorBidi" w:hAnsiTheme="majorBidi" w:cstheme="majorBidi"/>
          <w:sz w:val="24"/>
          <w:szCs w:val="24"/>
        </w:rPr>
        <w:t xml:space="preserve"> </w:t>
      </w:r>
      <w:r w:rsidR="008C02D6">
        <w:rPr>
          <w:rFonts w:asciiTheme="majorBidi" w:hAnsiTheme="majorBidi" w:cstheme="majorBidi"/>
          <w:sz w:val="24"/>
          <w:szCs w:val="24"/>
        </w:rPr>
        <w:t>T</w:t>
      </w:r>
      <w:r w:rsidR="005A0916" w:rsidRPr="00697330">
        <w:rPr>
          <w:rFonts w:asciiTheme="majorBidi" w:hAnsiTheme="majorBidi" w:cstheme="majorBidi"/>
          <w:sz w:val="24"/>
          <w:szCs w:val="24"/>
        </w:rPr>
        <w:t>hus</w:t>
      </w:r>
      <w:r w:rsidR="008C02D6">
        <w:rPr>
          <w:rFonts w:asciiTheme="majorBidi" w:hAnsiTheme="majorBidi" w:cstheme="majorBidi"/>
          <w:sz w:val="24"/>
          <w:szCs w:val="24"/>
        </w:rPr>
        <w:t>, age</w:t>
      </w:r>
      <w:r w:rsidR="005A0916" w:rsidRPr="00697330">
        <w:rPr>
          <w:rFonts w:asciiTheme="majorBidi" w:hAnsiTheme="majorBidi" w:cstheme="majorBidi"/>
          <w:sz w:val="24"/>
          <w:szCs w:val="24"/>
        </w:rPr>
        <w:t xml:space="preserve"> should have only we</w:t>
      </w:r>
      <w:r w:rsidR="008C02D6">
        <w:rPr>
          <w:rFonts w:asciiTheme="majorBidi" w:hAnsiTheme="majorBidi" w:cstheme="majorBidi"/>
          <w:sz w:val="24"/>
          <w:szCs w:val="24"/>
        </w:rPr>
        <w:t>a</w:t>
      </w:r>
      <w:r w:rsidR="005A0916" w:rsidRPr="00697330">
        <w:rPr>
          <w:rFonts w:asciiTheme="majorBidi" w:hAnsiTheme="majorBidi" w:cstheme="majorBidi"/>
          <w:sz w:val="24"/>
          <w:szCs w:val="24"/>
        </w:rPr>
        <w:t xml:space="preserve">k effect </w:t>
      </w:r>
      <w:r w:rsidR="008C02D6">
        <w:rPr>
          <w:rFonts w:asciiTheme="majorBidi" w:hAnsiTheme="majorBidi" w:cstheme="majorBidi"/>
          <w:sz w:val="24"/>
          <w:szCs w:val="24"/>
        </w:rPr>
        <w:t>on the performance</w:t>
      </w:r>
      <w:r w:rsidR="005A0916" w:rsidRPr="00697330">
        <w:rPr>
          <w:rFonts w:asciiTheme="majorBidi" w:hAnsiTheme="majorBidi" w:cstheme="majorBidi"/>
          <w:sz w:val="24"/>
          <w:szCs w:val="24"/>
        </w:rPr>
        <w:t xml:space="preserve">. To examine the robustness of our method, we trained the </w:t>
      </w:r>
      <w:r w:rsidR="005C6D92">
        <w:rPr>
          <w:rFonts w:asciiTheme="majorBidi" w:hAnsiTheme="majorBidi" w:cstheme="majorBidi"/>
          <w:sz w:val="24"/>
          <w:szCs w:val="24"/>
        </w:rPr>
        <w:t>model</w:t>
      </w:r>
      <w:r w:rsidR="005A0916" w:rsidRPr="00697330">
        <w:rPr>
          <w:rFonts w:asciiTheme="majorBidi" w:hAnsiTheme="majorBidi" w:cstheme="majorBidi"/>
          <w:sz w:val="24"/>
          <w:szCs w:val="24"/>
        </w:rPr>
        <w:t xml:space="preserve"> in either approach on 6 months heartbeat window</w:t>
      </w:r>
      <w:r w:rsidR="005C6D92">
        <w:rPr>
          <w:rFonts w:asciiTheme="majorBidi" w:hAnsiTheme="majorBidi" w:cstheme="majorBidi"/>
          <w:sz w:val="24"/>
          <w:szCs w:val="24"/>
        </w:rPr>
        <w:t xml:space="preserve"> pairs</w:t>
      </w:r>
      <w:r w:rsidR="005A0916" w:rsidRPr="00697330">
        <w:rPr>
          <w:rFonts w:asciiTheme="majorBidi" w:hAnsiTheme="majorBidi" w:cstheme="majorBidi"/>
          <w:sz w:val="24"/>
          <w:szCs w:val="24"/>
        </w:rPr>
        <w:t xml:space="preserve"> and tested it on </w:t>
      </w:r>
      <w:r w:rsidR="001E4AE5">
        <w:rPr>
          <w:rFonts w:asciiTheme="majorBidi" w:hAnsiTheme="majorBidi" w:cstheme="majorBidi"/>
          <w:sz w:val="24"/>
          <w:szCs w:val="24"/>
        </w:rPr>
        <w:t xml:space="preserve">unseen </w:t>
      </w:r>
      <w:r w:rsidR="005A0916" w:rsidRPr="00697330">
        <w:rPr>
          <w:rFonts w:asciiTheme="majorBidi" w:hAnsiTheme="majorBidi" w:cstheme="majorBidi"/>
          <w:sz w:val="24"/>
          <w:szCs w:val="24"/>
        </w:rPr>
        <w:t>heartbeat window</w:t>
      </w:r>
      <w:r w:rsidR="005C6D92">
        <w:rPr>
          <w:rFonts w:asciiTheme="majorBidi" w:hAnsiTheme="majorBidi" w:cstheme="majorBidi"/>
          <w:sz w:val="24"/>
          <w:szCs w:val="24"/>
        </w:rPr>
        <w:t xml:space="preserve"> pairs</w:t>
      </w:r>
      <w:r w:rsidR="005A0916" w:rsidRPr="00697330">
        <w:rPr>
          <w:rFonts w:asciiTheme="majorBidi" w:hAnsiTheme="majorBidi" w:cstheme="majorBidi"/>
          <w:sz w:val="24"/>
          <w:szCs w:val="24"/>
        </w:rPr>
        <w:t xml:space="preserve"> from other ages. </w:t>
      </w:r>
      <w:r w:rsidR="005C6D92">
        <w:rPr>
          <w:rFonts w:asciiTheme="majorBidi" w:hAnsiTheme="majorBidi" w:cstheme="majorBidi"/>
          <w:sz w:val="24"/>
          <w:szCs w:val="24"/>
        </w:rPr>
        <w:t>Each heartbeat</w:t>
      </w:r>
      <w:r w:rsidR="005A0916" w:rsidRPr="00697330">
        <w:rPr>
          <w:rFonts w:asciiTheme="majorBidi" w:hAnsiTheme="majorBidi" w:cstheme="majorBidi"/>
          <w:sz w:val="24"/>
          <w:szCs w:val="24"/>
        </w:rPr>
        <w:t xml:space="preserve"> window</w:t>
      </w:r>
      <w:r w:rsidR="005C6D92">
        <w:rPr>
          <w:rFonts w:asciiTheme="majorBidi" w:hAnsiTheme="majorBidi" w:cstheme="majorBidi"/>
          <w:sz w:val="24"/>
          <w:szCs w:val="24"/>
        </w:rPr>
        <w:t xml:space="preserve"> length</w:t>
      </w:r>
      <w:r w:rsidR="00BB0D59">
        <w:rPr>
          <w:rFonts w:asciiTheme="majorBidi" w:hAnsiTheme="majorBidi" w:cstheme="majorBidi"/>
          <w:sz w:val="24"/>
          <w:szCs w:val="24"/>
        </w:rPr>
        <w:t xml:space="preserve"> was</w:t>
      </w:r>
      <w:r w:rsidR="005A0916" w:rsidRPr="00697330">
        <w:rPr>
          <w:rFonts w:asciiTheme="majorBidi" w:hAnsiTheme="majorBidi" w:cstheme="majorBidi"/>
          <w:sz w:val="24"/>
          <w:szCs w:val="24"/>
        </w:rPr>
        <w:t xml:space="preserve"> 50 </w:t>
      </w:r>
      <w:r w:rsidR="00BB0D59">
        <w:rPr>
          <w:rFonts w:asciiTheme="majorBidi" w:hAnsiTheme="majorBidi" w:cstheme="majorBidi"/>
          <w:sz w:val="24"/>
          <w:szCs w:val="24"/>
        </w:rPr>
        <w:t>beats long.</w:t>
      </w:r>
      <w:r w:rsidR="005A0916" w:rsidRPr="00697330">
        <w:rPr>
          <w:rFonts w:asciiTheme="majorBidi" w:hAnsiTheme="majorBidi" w:cstheme="majorBidi"/>
          <w:sz w:val="24"/>
          <w:szCs w:val="24"/>
        </w:rPr>
        <w:t xml:space="preserve"> </w:t>
      </w:r>
      <w:r w:rsidR="00BB0D59">
        <w:rPr>
          <w:rFonts w:asciiTheme="majorBidi" w:hAnsiTheme="majorBidi" w:cstheme="majorBidi"/>
          <w:sz w:val="24"/>
          <w:szCs w:val="24"/>
        </w:rPr>
        <w:t>T</w:t>
      </w:r>
      <w:r w:rsidR="005A0916" w:rsidRPr="00697330">
        <w:rPr>
          <w:rFonts w:asciiTheme="majorBidi" w:hAnsiTheme="majorBidi" w:cstheme="majorBidi"/>
          <w:sz w:val="24"/>
          <w:szCs w:val="24"/>
        </w:rPr>
        <w:t>h</w:t>
      </w:r>
      <w:r w:rsidR="00BB0D59">
        <w:rPr>
          <w:rFonts w:asciiTheme="majorBidi" w:hAnsiTheme="majorBidi" w:cstheme="majorBidi"/>
          <w:sz w:val="24"/>
          <w:szCs w:val="24"/>
        </w:rPr>
        <w:t>is</w:t>
      </w:r>
      <w:r w:rsidR="005A0916" w:rsidRPr="00697330">
        <w:rPr>
          <w:rFonts w:asciiTheme="majorBidi" w:hAnsiTheme="majorBidi" w:cstheme="majorBidi"/>
          <w:sz w:val="24"/>
          <w:szCs w:val="24"/>
        </w:rPr>
        <w:t xml:space="preserve"> provided </w:t>
      </w:r>
      <w:r w:rsidR="00BB0D59">
        <w:rPr>
          <w:rFonts w:asciiTheme="majorBidi" w:hAnsiTheme="majorBidi" w:cstheme="majorBidi"/>
          <w:sz w:val="24"/>
          <w:szCs w:val="24"/>
        </w:rPr>
        <w:t xml:space="preserve">a sufficient number of heartbeats to have </w:t>
      </w:r>
      <w:r w:rsidR="005A0916" w:rsidRPr="00697330">
        <w:rPr>
          <w:rFonts w:asciiTheme="majorBidi" w:hAnsiTheme="majorBidi" w:cstheme="majorBidi"/>
          <w:sz w:val="24"/>
          <w:szCs w:val="24"/>
        </w:rPr>
        <w:t xml:space="preserve">good performance of biometric </w:t>
      </w:r>
      <w:r w:rsidR="009B5713">
        <w:rPr>
          <w:rFonts w:asciiTheme="majorBidi" w:hAnsiTheme="majorBidi" w:cstheme="majorBidi"/>
          <w:sz w:val="24"/>
          <w:szCs w:val="24"/>
        </w:rPr>
        <w:t>verification</w:t>
      </w:r>
      <w:r w:rsidR="00BB0D59">
        <w:rPr>
          <w:rFonts w:asciiTheme="majorBidi" w:hAnsiTheme="majorBidi" w:cstheme="majorBidi"/>
          <w:sz w:val="24"/>
          <w:szCs w:val="24"/>
        </w:rPr>
        <w:t xml:space="preserve"> </w:t>
      </w:r>
      <w:r w:rsidR="00BB0D59" w:rsidRPr="00697330">
        <w:rPr>
          <w:rFonts w:asciiTheme="majorBidi" w:hAnsiTheme="majorBidi" w:cstheme="majorBidi"/>
          <w:sz w:val="24"/>
          <w:szCs w:val="24"/>
        </w:rPr>
        <w:t xml:space="preserve">on </w:t>
      </w:r>
      <w:r w:rsidR="00BB0D59">
        <w:rPr>
          <w:rFonts w:asciiTheme="majorBidi" w:hAnsiTheme="majorBidi" w:cstheme="majorBidi"/>
          <w:sz w:val="24"/>
          <w:szCs w:val="24"/>
        </w:rPr>
        <w:t xml:space="preserve">the </w:t>
      </w:r>
      <w:r w:rsidR="00BB0D59" w:rsidRPr="00697330">
        <w:rPr>
          <w:rFonts w:asciiTheme="majorBidi" w:hAnsiTheme="majorBidi" w:cstheme="majorBidi"/>
          <w:sz w:val="24"/>
          <w:szCs w:val="24"/>
        </w:rPr>
        <w:t>one hand</w:t>
      </w:r>
      <w:r w:rsidR="005A0916" w:rsidRPr="00697330">
        <w:rPr>
          <w:rFonts w:asciiTheme="majorBidi" w:hAnsiTheme="majorBidi" w:cstheme="majorBidi"/>
          <w:sz w:val="24"/>
          <w:szCs w:val="24"/>
        </w:rPr>
        <w:t xml:space="preserve"> (see Fig. 1) and on the other hand </w:t>
      </w:r>
      <w:r w:rsidR="00BB0D59">
        <w:rPr>
          <w:rFonts w:asciiTheme="majorBidi" w:hAnsiTheme="majorBidi" w:cstheme="majorBidi"/>
          <w:sz w:val="24"/>
          <w:szCs w:val="24"/>
        </w:rPr>
        <w:t xml:space="preserve">it is </w:t>
      </w:r>
      <w:r w:rsidR="005A0916" w:rsidRPr="00697330">
        <w:rPr>
          <w:rFonts w:asciiTheme="majorBidi" w:hAnsiTheme="majorBidi" w:cstheme="majorBidi"/>
          <w:sz w:val="24"/>
          <w:szCs w:val="24"/>
        </w:rPr>
        <w:t>feasible to acquire and use in practical aspects</w:t>
      </w:r>
      <w:r w:rsidR="00BB0D59">
        <w:rPr>
          <w:rFonts w:asciiTheme="majorBidi" w:hAnsiTheme="majorBidi" w:cstheme="majorBidi"/>
          <w:sz w:val="24"/>
          <w:szCs w:val="24"/>
        </w:rPr>
        <w:t xml:space="preserve"> including in humans.</w:t>
      </w:r>
      <w:r w:rsidR="005A0916" w:rsidRPr="00697330">
        <w:rPr>
          <w:rFonts w:asciiTheme="majorBidi" w:hAnsiTheme="majorBidi" w:cstheme="majorBidi"/>
          <w:sz w:val="24"/>
          <w:szCs w:val="24"/>
        </w:rPr>
        <w:t xml:space="preserve">  </w:t>
      </w:r>
    </w:p>
    <w:p w14:paraId="2C5AFA25" w14:textId="72C4037A" w:rsidR="00B9227A" w:rsidRPr="00697330" w:rsidRDefault="00B9227A">
      <w:pPr>
        <w:spacing w:line="360" w:lineRule="auto"/>
        <w:jc w:val="both"/>
        <w:rPr>
          <w:rFonts w:asciiTheme="majorBidi" w:hAnsiTheme="majorBidi" w:cstheme="majorBidi"/>
          <w:sz w:val="24"/>
          <w:szCs w:val="24"/>
        </w:rPr>
      </w:pPr>
      <w:r w:rsidRPr="00697330">
        <w:rPr>
          <w:rFonts w:asciiTheme="majorBidi" w:hAnsiTheme="majorBidi" w:cstheme="majorBidi"/>
          <w:sz w:val="24"/>
          <w:szCs w:val="24"/>
        </w:rPr>
        <w:t>Fig. 2 shows the EER for both approaches. For the CD experiment</w:t>
      </w:r>
      <w:r w:rsidR="00881719">
        <w:rPr>
          <w:rFonts w:asciiTheme="majorBidi" w:hAnsiTheme="majorBidi" w:cstheme="majorBidi"/>
          <w:sz w:val="24"/>
          <w:szCs w:val="24"/>
        </w:rPr>
        <w:t>,</w:t>
      </w:r>
      <w:r w:rsidRPr="00697330">
        <w:rPr>
          <w:rFonts w:asciiTheme="majorBidi" w:hAnsiTheme="majorBidi" w:cstheme="majorBidi"/>
          <w:sz w:val="24"/>
          <w:szCs w:val="24"/>
        </w:rPr>
        <w:t xml:space="preserve"> the minimal EER of 0.23 was achieved at 6 months and </w:t>
      </w:r>
      <w:r w:rsidR="00881719">
        <w:rPr>
          <w:rFonts w:asciiTheme="majorBidi" w:hAnsiTheme="majorBidi" w:cstheme="majorBidi"/>
          <w:sz w:val="24"/>
          <w:szCs w:val="24"/>
        </w:rPr>
        <w:t>did</w:t>
      </w:r>
      <w:r w:rsidRPr="00697330">
        <w:rPr>
          <w:rFonts w:asciiTheme="majorBidi" w:hAnsiTheme="majorBidi" w:cstheme="majorBidi"/>
          <w:sz w:val="24"/>
          <w:szCs w:val="24"/>
        </w:rPr>
        <w:t xml:space="preserve"> not significantly change </w:t>
      </w:r>
      <w:r w:rsidR="00881719">
        <w:rPr>
          <w:rFonts w:asciiTheme="majorBidi" w:hAnsiTheme="majorBidi" w:cstheme="majorBidi"/>
          <w:sz w:val="24"/>
          <w:szCs w:val="24"/>
        </w:rPr>
        <w:t>with</w:t>
      </w:r>
      <w:r w:rsidRPr="00697330">
        <w:rPr>
          <w:rFonts w:asciiTheme="majorBidi" w:hAnsiTheme="majorBidi" w:cstheme="majorBidi"/>
          <w:sz w:val="24"/>
          <w:szCs w:val="24"/>
        </w:rPr>
        <w:t xml:space="preserve"> age. In </w:t>
      </w:r>
      <w:r w:rsidR="00881719">
        <w:rPr>
          <w:rFonts w:asciiTheme="majorBidi" w:hAnsiTheme="majorBidi" w:cstheme="majorBidi"/>
          <w:sz w:val="24"/>
          <w:szCs w:val="24"/>
        </w:rPr>
        <w:t xml:space="preserve">the </w:t>
      </w:r>
      <w:r w:rsidRPr="00697330">
        <w:rPr>
          <w:rFonts w:asciiTheme="majorBidi" w:hAnsiTheme="majorBidi" w:cstheme="majorBidi"/>
          <w:sz w:val="24"/>
          <w:szCs w:val="24"/>
        </w:rPr>
        <w:t>PD experiment, minimal ERR of 0.16 was achieved at 18 months and was lower than the EER achieved at 6 months (</w:t>
      </w:r>
      <w:r w:rsidRPr="00697330">
        <w:rPr>
          <w:rFonts w:asciiTheme="majorBidi" w:hAnsiTheme="majorBidi" w:cstheme="majorBidi"/>
          <w:sz w:val="24"/>
          <w:szCs w:val="24"/>
          <w:highlight w:val="cyan"/>
        </w:rPr>
        <w:t>p=xx</w:t>
      </w:r>
      <w:r w:rsidRPr="00697330">
        <w:rPr>
          <w:rFonts w:asciiTheme="majorBidi" w:hAnsiTheme="majorBidi" w:cstheme="majorBidi"/>
          <w:sz w:val="24"/>
          <w:szCs w:val="24"/>
        </w:rPr>
        <w:t xml:space="preserve">). </w:t>
      </w:r>
      <w:r w:rsidRPr="00697330">
        <w:rPr>
          <w:rFonts w:asciiTheme="majorBidi" w:hAnsiTheme="majorBidi" w:cstheme="majorBidi"/>
          <w:sz w:val="24"/>
          <w:szCs w:val="24"/>
          <w:highlight w:val="cyan"/>
        </w:rPr>
        <w:t xml:space="preserve">Moreover, </w:t>
      </w:r>
      <w:r w:rsidR="009313FF" w:rsidRPr="00697330">
        <w:rPr>
          <w:rFonts w:asciiTheme="majorBidi" w:hAnsiTheme="majorBidi" w:cstheme="majorBidi"/>
          <w:sz w:val="24"/>
          <w:szCs w:val="24"/>
          <w:highlight w:val="cyan"/>
        </w:rPr>
        <w:t>at this condition there was an age dependence.</w:t>
      </w:r>
      <w:r w:rsidR="009313FF" w:rsidRPr="00697330">
        <w:rPr>
          <w:rFonts w:asciiTheme="majorBidi" w:hAnsiTheme="majorBidi" w:cstheme="majorBidi"/>
          <w:sz w:val="24"/>
          <w:szCs w:val="24"/>
        </w:rPr>
        <w:t xml:space="preserve"> </w:t>
      </w:r>
      <w:r w:rsidR="00697330" w:rsidRPr="00697330">
        <w:rPr>
          <w:rFonts w:asciiTheme="majorBidi" w:hAnsiTheme="majorBidi" w:cstheme="majorBidi"/>
          <w:sz w:val="24"/>
          <w:szCs w:val="24"/>
        </w:rPr>
        <w:t xml:space="preserve">For other performance measures see </w:t>
      </w:r>
      <w:r w:rsidR="00697330" w:rsidRPr="00697330">
        <w:rPr>
          <w:rFonts w:asciiTheme="majorBidi" w:hAnsiTheme="majorBidi" w:cstheme="majorBidi"/>
          <w:sz w:val="24"/>
          <w:szCs w:val="24"/>
          <w:highlight w:val="cyan"/>
        </w:rPr>
        <w:t xml:space="preserve">Table </w:t>
      </w:r>
      <w:r w:rsidR="00697330">
        <w:rPr>
          <w:rFonts w:asciiTheme="majorBidi" w:hAnsiTheme="majorBidi" w:cstheme="majorBidi"/>
          <w:sz w:val="24"/>
          <w:szCs w:val="24"/>
          <w:highlight w:val="cyan"/>
        </w:rPr>
        <w:t>2</w:t>
      </w:r>
      <w:r w:rsidR="00697330" w:rsidRPr="00697330">
        <w:rPr>
          <w:rFonts w:asciiTheme="majorBidi" w:hAnsiTheme="majorBidi" w:cstheme="majorBidi"/>
          <w:sz w:val="24"/>
          <w:szCs w:val="24"/>
        </w:rPr>
        <w:t xml:space="preserve">. </w:t>
      </w:r>
    </w:p>
    <w:p w14:paraId="10E16264" w14:textId="5602A917" w:rsidR="000201B6" w:rsidRPr="00697330" w:rsidRDefault="000201B6">
      <w:pPr>
        <w:keepNext/>
        <w:spacing w:line="360" w:lineRule="auto"/>
        <w:rPr>
          <w:rFonts w:asciiTheme="majorBidi" w:hAnsiTheme="majorBidi" w:cstheme="majorBidi"/>
          <w:sz w:val="24"/>
          <w:szCs w:val="24"/>
        </w:rPr>
      </w:pPr>
      <w:r w:rsidRPr="00697330">
        <w:rPr>
          <w:rFonts w:asciiTheme="majorBidi" w:hAnsiTheme="majorBidi" w:cstheme="majorBidi"/>
          <w:noProof/>
          <w:sz w:val="24"/>
          <w:szCs w:val="24"/>
        </w:rPr>
        <w:drawing>
          <wp:inline distT="0" distB="0" distL="0" distR="0" wp14:anchorId="56EB70D5" wp14:editId="21549284">
            <wp:extent cx="5274310" cy="256667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566670"/>
                    </a:xfrm>
                    <a:prstGeom prst="rect">
                      <a:avLst/>
                    </a:prstGeom>
                  </pic:spPr>
                </pic:pic>
              </a:graphicData>
            </a:graphic>
          </wp:inline>
        </w:drawing>
      </w:r>
    </w:p>
    <w:p w14:paraId="5EFE0FCD" w14:textId="4F4AAA44" w:rsidR="000201B6" w:rsidRPr="00697330" w:rsidRDefault="000201B6">
      <w:pPr>
        <w:pStyle w:val="Caption"/>
        <w:spacing w:line="360" w:lineRule="auto"/>
        <w:jc w:val="both"/>
        <w:rPr>
          <w:rFonts w:asciiTheme="majorBidi" w:hAnsiTheme="majorBidi" w:cstheme="majorBidi"/>
          <w:i w:val="0"/>
          <w:iCs w:val="0"/>
          <w:color w:val="auto"/>
          <w:sz w:val="24"/>
          <w:szCs w:val="24"/>
        </w:rPr>
      </w:pPr>
      <w:r w:rsidRPr="00697330">
        <w:rPr>
          <w:rFonts w:asciiTheme="majorBidi" w:hAnsiTheme="majorBidi" w:cstheme="majorBidi"/>
          <w:b/>
          <w:bCs/>
          <w:i w:val="0"/>
          <w:iCs w:val="0"/>
          <w:color w:val="auto"/>
          <w:sz w:val="24"/>
          <w:szCs w:val="24"/>
        </w:rPr>
        <w:t xml:space="preserve">Figure 2: </w:t>
      </w:r>
      <w:r w:rsidRPr="00697330">
        <w:rPr>
          <w:rFonts w:asciiTheme="majorBidi" w:hAnsiTheme="majorBidi" w:cstheme="majorBidi"/>
          <w:b/>
          <w:bCs/>
          <w:sz w:val="24"/>
          <w:szCs w:val="24"/>
        </w:rPr>
        <w:t xml:space="preserve"> </w:t>
      </w:r>
      <w:r w:rsidRPr="00697330">
        <w:rPr>
          <w:rFonts w:asciiTheme="majorBidi" w:hAnsiTheme="majorBidi" w:cstheme="majorBidi"/>
          <w:b/>
          <w:bCs/>
          <w:i w:val="0"/>
          <w:iCs w:val="0"/>
          <w:color w:val="auto"/>
          <w:sz w:val="24"/>
          <w:szCs w:val="24"/>
        </w:rPr>
        <w:t>Equal error rate (E</w:t>
      </w:r>
      <w:r w:rsidR="00B9227A" w:rsidRPr="00697330">
        <w:rPr>
          <w:rFonts w:asciiTheme="majorBidi" w:hAnsiTheme="majorBidi" w:cstheme="majorBidi"/>
          <w:b/>
          <w:bCs/>
          <w:i w:val="0"/>
          <w:iCs w:val="0"/>
          <w:color w:val="auto"/>
          <w:sz w:val="24"/>
          <w:szCs w:val="24"/>
        </w:rPr>
        <w:t>E</w:t>
      </w:r>
      <w:r w:rsidRPr="00697330">
        <w:rPr>
          <w:rFonts w:asciiTheme="majorBidi" w:hAnsiTheme="majorBidi" w:cstheme="majorBidi"/>
          <w:b/>
          <w:bCs/>
          <w:i w:val="0"/>
          <w:iCs w:val="0"/>
          <w:color w:val="auto"/>
          <w:sz w:val="24"/>
          <w:szCs w:val="24"/>
        </w:rPr>
        <w:t xml:space="preserve">R) as function of age. </w:t>
      </w:r>
      <w:r w:rsidRPr="00697330">
        <w:rPr>
          <w:rFonts w:asciiTheme="majorBidi" w:hAnsiTheme="majorBidi" w:cstheme="majorBidi"/>
          <w:i w:val="0"/>
          <w:iCs w:val="0"/>
          <w:color w:val="auto"/>
          <w:sz w:val="24"/>
          <w:szCs w:val="24"/>
        </w:rPr>
        <w:t>Biometric verification performance on the test set</w:t>
      </w:r>
      <w:r w:rsidR="003417C0">
        <w:rPr>
          <w:rFonts w:asciiTheme="majorBidi" w:hAnsiTheme="majorBidi" w:cstheme="majorBidi"/>
          <w:i w:val="0"/>
          <w:iCs w:val="0"/>
          <w:color w:val="auto"/>
          <w:sz w:val="24"/>
          <w:szCs w:val="24"/>
        </w:rPr>
        <w:t xml:space="preserve"> at different ages</w:t>
      </w:r>
      <w:r w:rsidRPr="00697330">
        <w:rPr>
          <w:rFonts w:asciiTheme="majorBidi" w:hAnsiTheme="majorBidi" w:cstheme="majorBidi"/>
          <w:i w:val="0"/>
          <w:iCs w:val="0"/>
          <w:color w:val="auto"/>
          <w:sz w:val="24"/>
          <w:szCs w:val="24"/>
        </w:rPr>
        <w:t xml:space="preserve"> measured by E</w:t>
      </w:r>
      <w:r w:rsidR="00B9227A" w:rsidRPr="00697330">
        <w:rPr>
          <w:rFonts w:asciiTheme="majorBidi" w:hAnsiTheme="majorBidi" w:cstheme="majorBidi"/>
          <w:i w:val="0"/>
          <w:iCs w:val="0"/>
          <w:color w:val="auto"/>
          <w:sz w:val="24"/>
          <w:szCs w:val="24"/>
        </w:rPr>
        <w:t>E</w:t>
      </w:r>
      <w:r w:rsidRPr="00697330">
        <w:rPr>
          <w:rFonts w:asciiTheme="majorBidi" w:hAnsiTheme="majorBidi" w:cstheme="majorBidi"/>
          <w:i w:val="0"/>
          <w:iCs w:val="0"/>
          <w:color w:val="auto"/>
          <w:sz w:val="24"/>
          <w:szCs w:val="24"/>
        </w:rPr>
        <w:t xml:space="preserve">R </w:t>
      </w:r>
      <w:r w:rsidR="00211E06">
        <w:rPr>
          <w:rFonts w:asciiTheme="majorBidi" w:hAnsiTheme="majorBidi" w:cstheme="majorBidi"/>
          <w:i w:val="0"/>
          <w:iCs w:val="0"/>
          <w:color w:val="auto"/>
          <w:sz w:val="24"/>
          <w:szCs w:val="24"/>
        </w:rPr>
        <w:t>after the model was trained with</w:t>
      </w:r>
      <w:r w:rsidR="00211E06" w:rsidRPr="00697330">
        <w:rPr>
          <w:rFonts w:asciiTheme="majorBidi" w:hAnsiTheme="majorBidi" w:cstheme="majorBidi"/>
          <w:i w:val="0"/>
          <w:iCs w:val="0"/>
          <w:color w:val="auto"/>
          <w:sz w:val="24"/>
          <w:szCs w:val="24"/>
        </w:rPr>
        <w:t xml:space="preserve"> </w:t>
      </w:r>
      <w:r w:rsidRPr="00697330">
        <w:rPr>
          <w:rFonts w:asciiTheme="majorBidi" w:hAnsiTheme="majorBidi" w:cstheme="majorBidi"/>
          <w:i w:val="0"/>
          <w:iCs w:val="0"/>
          <w:color w:val="auto"/>
          <w:sz w:val="24"/>
          <w:szCs w:val="24"/>
        </w:rPr>
        <w:t xml:space="preserve">(A) complete dataset </w:t>
      </w:r>
      <w:r w:rsidR="003417C0">
        <w:rPr>
          <w:rFonts w:asciiTheme="majorBidi" w:hAnsiTheme="majorBidi" w:cstheme="majorBidi"/>
          <w:i w:val="0"/>
          <w:iCs w:val="0"/>
          <w:color w:val="auto"/>
          <w:sz w:val="24"/>
          <w:szCs w:val="24"/>
        </w:rPr>
        <w:t xml:space="preserve">(CD) </w:t>
      </w:r>
      <w:r w:rsidRPr="00697330">
        <w:rPr>
          <w:rFonts w:asciiTheme="majorBidi" w:hAnsiTheme="majorBidi" w:cstheme="majorBidi"/>
          <w:i w:val="0"/>
          <w:iCs w:val="0"/>
          <w:color w:val="auto"/>
          <w:sz w:val="24"/>
          <w:szCs w:val="24"/>
        </w:rPr>
        <w:t>approach and (B) partial dataset</w:t>
      </w:r>
      <w:r w:rsidR="003417C0">
        <w:rPr>
          <w:rFonts w:asciiTheme="majorBidi" w:hAnsiTheme="majorBidi" w:cstheme="majorBidi"/>
          <w:i w:val="0"/>
          <w:iCs w:val="0"/>
          <w:color w:val="auto"/>
          <w:sz w:val="24"/>
          <w:szCs w:val="24"/>
        </w:rPr>
        <w:t xml:space="preserve"> (PD). The models were </w:t>
      </w:r>
      <w:r w:rsidR="00B9227A" w:rsidRPr="00697330">
        <w:rPr>
          <w:rFonts w:asciiTheme="majorBidi" w:hAnsiTheme="majorBidi" w:cstheme="majorBidi"/>
          <w:i w:val="0"/>
          <w:iCs w:val="0"/>
          <w:color w:val="auto"/>
          <w:sz w:val="24"/>
          <w:szCs w:val="24"/>
        </w:rPr>
        <w:t xml:space="preserve">trained </w:t>
      </w:r>
      <w:r w:rsidR="003417C0">
        <w:rPr>
          <w:rFonts w:asciiTheme="majorBidi" w:hAnsiTheme="majorBidi" w:cstheme="majorBidi"/>
          <w:i w:val="0"/>
          <w:iCs w:val="0"/>
          <w:color w:val="auto"/>
          <w:sz w:val="24"/>
          <w:szCs w:val="24"/>
        </w:rPr>
        <w:t xml:space="preserve">with </w:t>
      </w:r>
      <w:r w:rsidR="00B9227A" w:rsidRPr="00697330">
        <w:rPr>
          <w:rFonts w:asciiTheme="majorBidi" w:hAnsiTheme="majorBidi" w:cstheme="majorBidi"/>
          <w:i w:val="0"/>
          <w:iCs w:val="0"/>
          <w:color w:val="auto"/>
          <w:sz w:val="24"/>
          <w:szCs w:val="24"/>
        </w:rPr>
        <w:t xml:space="preserve">heartbeat window </w:t>
      </w:r>
      <w:r w:rsidR="003417C0">
        <w:rPr>
          <w:rFonts w:asciiTheme="majorBidi" w:hAnsiTheme="majorBidi" w:cstheme="majorBidi"/>
          <w:i w:val="0"/>
          <w:iCs w:val="0"/>
          <w:color w:val="auto"/>
          <w:sz w:val="24"/>
          <w:szCs w:val="24"/>
        </w:rPr>
        <w:t>pairs at the age of</w:t>
      </w:r>
      <w:r w:rsidR="00B9227A" w:rsidRPr="00697330">
        <w:rPr>
          <w:rFonts w:asciiTheme="majorBidi" w:hAnsiTheme="majorBidi" w:cstheme="majorBidi"/>
          <w:i w:val="0"/>
          <w:iCs w:val="0"/>
          <w:color w:val="auto"/>
          <w:sz w:val="24"/>
          <w:szCs w:val="24"/>
        </w:rPr>
        <w:t xml:space="preserve"> 6 months</w:t>
      </w:r>
      <w:r w:rsidR="003417C0">
        <w:rPr>
          <w:rFonts w:asciiTheme="majorBidi" w:hAnsiTheme="majorBidi" w:cstheme="majorBidi"/>
          <w:i w:val="0"/>
          <w:iCs w:val="0"/>
          <w:color w:val="auto"/>
          <w:sz w:val="24"/>
          <w:szCs w:val="24"/>
        </w:rPr>
        <w:t xml:space="preserve"> old only.</w:t>
      </w:r>
    </w:p>
    <w:p w14:paraId="45D06F11" w14:textId="6F59D1BD" w:rsidR="00777AFE" w:rsidRPr="00697330" w:rsidRDefault="00777AFE">
      <w:pPr>
        <w:pStyle w:val="Heading1"/>
        <w:numPr>
          <w:ilvl w:val="0"/>
          <w:numId w:val="0"/>
        </w:numPr>
        <w:spacing w:line="360" w:lineRule="auto"/>
        <w:jc w:val="both"/>
        <w:rPr>
          <w:szCs w:val="24"/>
        </w:rPr>
      </w:pPr>
      <w:r w:rsidRPr="00697330">
        <w:rPr>
          <w:szCs w:val="24"/>
        </w:rPr>
        <w:t xml:space="preserve">The effect of drug </w:t>
      </w:r>
      <w:ins w:id="288" w:author="Moran Davoodi" w:date="2023-03-21T16:18:00Z">
        <w:r w:rsidR="00E67B76">
          <w:rPr>
            <w:szCs w:val="24"/>
          </w:rPr>
          <w:t xml:space="preserve">administration </w:t>
        </w:r>
      </w:ins>
      <w:del w:id="289" w:author="Moran Davoodi" w:date="2023-03-21T16:18:00Z">
        <w:r w:rsidR="00343AF1" w:rsidRPr="00697330" w:rsidDel="00E67B76">
          <w:rPr>
            <w:szCs w:val="24"/>
          </w:rPr>
          <w:delText>admission</w:delText>
        </w:r>
        <w:r w:rsidRPr="00697330" w:rsidDel="00E67B76">
          <w:rPr>
            <w:szCs w:val="24"/>
          </w:rPr>
          <w:delText xml:space="preserve"> </w:delText>
        </w:r>
      </w:del>
      <w:r w:rsidRPr="00697330">
        <w:rPr>
          <w:szCs w:val="24"/>
        </w:rPr>
        <w:t xml:space="preserve">on the ability to perform biometric </w:t>
      </w:r>
      <w:r w:rsidR="00175BE6">
        <w:rPr>
          <w:szCs w:val="24"/>
        </w:rPr>
        <w:t>verification</w:t>
      </w:r>
      <w:r w:rsidR="00175BE6" w:rsidRPr="00697330">
        <w:rPr>
          <w:szCs w:val="24"/>
        </w:rPr>
        <w:t xml:space="preserve"> </w:t>
      </w:r>
    </w:p>
    <w:p w14:paraId="662DEB81" w14:textId="2FF16774" w:rsidR="00081E6B" w:rsidRPr="00697330" w:rsidRDefault="00175BE6">
      <w:pPr>
        <w:keepNext/>
        <w:spacing w:line="360" w:lineRule="auto"/>
        <w:jc w:val="both"/>
        <w:rPr>
          <w:rFonts w:asciiTheme="majorBidi" w:hAnsiTheme="majorBidi" w:cstheme="majorBidi"/>
          <w:sz w:val="24"/>
          <w:szCs w:val="24"/>
        </w:rPr>
      </w:pPr>
      <w:r>
        <w:rPr>
          <w:rFonts w:asciiTheme="majorBidi" w:hAnsiTheme="majorBidi" w:cstheme="majorBidi"/>
          <w:sz w:val="24"/>
          <w:szCs w:val="24"/>
        </w:rPr>
        <w:t xml:space="preserve">As mentioned, </w:t>
      </w:r>
      <w:r w:rsidRPr="00697330">
        <w:rPr>
          <w:rFonts w:asciiTheme="majorBidi" w:hAnsiTheme="majorBidi" w:cstheme="majorBidi"/>
          <w:sz w:val="24"/>
          <w:szCs w:val="24"/>
        </w:rPr>
        <w:t xml:space="preserve">biometric signature is learned </w:t>
      </w:r>
      <w:r>
        <w:rPr>
          <w:rFonts w:asciiTheme="majorBidi" w:hAnsiTheme="majorBidi" w:cstheme="majorBidi"/>
          <w:sz w:val="24"/>
          <w:szCs w:val="24"/>
        </w:rPr>
        <w:t xml:space="preserve">mostly </w:t>
      </w:r>
      <w:r w:rsidRPr="00697330">
        <w:rPr>
          <w:rFonts w:asciiTheme="majorBidi" w:hAnsiTheme="majorBidi" w:cstheme="majorBidi"/>
          <w:sz w:val="24"/>
          <w:szCs w:val="24"/>
        </w:rPr>
        <w:t xml:space="preserve">once, </w:t>
      </w:r>
      <w:r w:rsidR="00B951EF" w:rsidRPr="00697330">
        <w:rPr>
          <w:rFonts w:asciiTheme="majorBidi" w:hAnsiTheme="majorBidi" w:cstheme="majorBidi"/>
          <w:sz w:val="24"/>
          <w:szCs w:val="24"/>
        </w:rPr>
        <w:t xml:space="preserve">but </w:t>
      </w:r>
      <w:r>
        <w:rPr>
          <w:rFonts w:asciiTheme="majorBidi" w:hAnsiTheme="majorBidi" w:cstheme="majorBidi"/>
          <w:sz w:val="24"/>
          <w:szCs w:val="24"/>
        </w:rPr>
        <w:t>medications</w:t>
      </w:r>
      <w:r w:rsidRPr="00697330">
        <w:rPr>
          <w:rFonts w:asciiTheme="majorBidi" w:hAnsiTheme="majorBidi" w:cstheme="majorBidi"/>
          <w:sz w:val="24"/>
          <w:szCs w:val="24"/>
        </w:rPr>
        <w:t xml:space="preserve"> </w:t>
      </w:r>
      <w:r w:rsidR="000936E1" w:rsidRPr="00697330">
        <w:rPr>
          <w:rFonts w:asciiTheme="majorBidi" w:hAnsiTheme="majorBidi" w:cstheme="majorBidi"/>
          <w:sz w:val="24"/>
          <w:szCs w:val="24"/>
        </w:rPr>
        <w:t xml:space="preserve">are </w:t>
      </w:r>
      <w:r w:rsidR="00B951EF" w:rsidRPr="00697330">
        <w:rPr>
          <w:rFonts w:asciiTheme="majorBidi" w:hAnsiTheme="majorBidi" w:cstheme="majorBidi"/>
          <w:sz w:val="24"/>
          <w:szCs w:val="24"/>
        </w:rPr>
        <w:t>use</w:t>
      </w:r>
      <w:r w:rsidR="000936E1" w:rsidRPr="00697330">
        <w:rPr>
          <w:rFonts w:asciiTheme="majorBidi" w:hAnsiTheme="majorBidi" w:cstheme="majorBidi"/>
          <w:sz w:val="24"/>
          <w:szCs w:val="24"/>
        </w:rPr>
        <w:t>d</w:t>
      </w:r>
      <w:r w:rsidR="00B951EF" w:rsidRPr="00697330">
        <w:rPr>
          <w:rFonts w:asciiTheme="majorBidi" w:hAnsiTheme="majorBidi" w:cstheme="majorBidi"/>
          <w:sz w:val="24"/>
          <w:szCs w:val="24"/>
        </w:rPr>
        <w:t xml:space="preserve"> in everyday situation</w:t>
      </w:r>
      <w:r>
        <w:rPr>
          <w:rFonts w:asciiTheme="majorBidi" w:hAnsiTheme="majorBidi" w:cstheme="majorBidi"/>
          <w:sz w:val="24"/>
          <w:szCs w:val="24"/>
        </w:rPr>
        <w:t xml:space="preserve"> and they are well common. Thus,</w:t>
      </w:r>
      <w:r w:rsidR="00B951EF" w:rsidRPr="00697330">
        <w:rPr>
          <w:rFonts w:asciiTheme="majorBidi" w:hAnsiTheme="majorBidi" w:cstheme="majorBidi"/>
          <w:sz w:val="24"/>
          <w:szCs w:val="24"/>
        </w:rPr>
        <w:t xml:space="preserve"> we </w:t>
      </w:r>
      <w:r>
        <w:rPr>
          <w:rFonts w:asciiTheme="majorBidi" w:hAnsiTheme="majorBidi" w:cstheme="majorBidi"/>
          <w:sz w:val="24"/>
          <w:szCs w:val="24"/>
        </w:rPr>
        <w:t>examined</w:t>
      </w:r>
      <w:r w:rsidRPr="00697330">
        <w:rPr>
          <w:rFonts w:asciiTheme="majorBidi" w:hAnsiTheme="majorBidi" w:cstheme="majorBidi"/>
          <w:sz w:val="24"/>
          <w:szCs w:val="24"/>
        </w:rPr>
        <w:t xml:space="preserve"> </w:t>
      </w:r>
      <w:r w:rsidR="00B951EF" w:rsidRPr="00697330">
        <w:rPr>
          <w:rFonts w:asciiTheme="majorBidi" w:hAnsiTheme="majorBidi" w:cstheme="majorBidi"/>
          <w:sz w:val="24"/>
          <w:szCs w:val="24"/>
        </w:rPr>
        <w:t xml:space="preserve">the performance of </w:t>
      </w:r>
      <w:r w:rsidR="00B951EF" w:rsidRPr="00697330">
        <w:rPr>
          <w:rFonts w:asciiTheme="majorBidi" w:hAnsiTheme="majorBidi" w:cstheme="majorBidi"/>
          <w:sz w:val="24"/>
          <w:szCs w:val="24"/>
        </w:rPr>
        <w:lastRenderedPageBreak/>
        <w:t xml:space="preserve">our method when tested on heartbeat </w:t>
      </w:r>
      <w:r>
        <w:rPr>
          <w:rFonts w:asciiTheme="majorBidi" w:hAnsiTheme="majorBidi" w:cstheme="majorBidi"/>
          <w:sz w:val="24"/>
          <w:szCs w:val="24"/>
        </w:rPr>
        <w:t>windows pair</w:t>
      </w:r>
      <w:r w:rsidRPr="00697330">
        <w:rPr>
          <w:rFonts w:asciiTheme="majorBidi" w:hAnsiTheme="majorBidi" w:cstheme="majorBidi"/>
          <w:sz w:val="24"/>
          <w:szCs w:val="24"/>
        </w:rPr>
        <w:t xml:space="preserve"> </w:t>
      </w:r>
      <w:r w:rsidR="00B951EF" w:rsidRPr="00697330">
        <w:rPr>
          <w:rFonts w:asciiTheme="majorBidi" w:hAnsiTheme="majorBidi" w:cstheme="majorBidi"/>
          <w:sz w:val="24"/>
          <w:szCs w:val="24"/>
        </w:rPr>
        <w:t xml:space="preserve">from mice that </w:t>
      </w:r>
      <w:r>
        <w:rPr>
          <w:rFonts w:asciiTheme="majorBidi" w:hAnsiTheme="majorBidi" w:cstheme="majorBidi"/>
          <w:sz w:val="24"/>
          <w:szCs w:val="24"/>
        </w:rPr>
        <w:t>were admitted with</w:t>
      </w:r>
      <w:r w:rsidR="00B951EF" w:rsidRPr="00697330">
        <w:rPr>
          <w:rFonts w:asciiTheme="majorBidi" w:hAnsiTheme="majorBidi" w:cstheme="majorBidi"/>
          <w:sz w:val="24"/>
          <w:szCs w:val="24"/>
        </w:rPr>
        <w:t xml:space="preserve"> drugs. We chose to use drug</w:t>
      </w:r>
      <w:r w:rsidR="00DB651C" w:rsidRPr="00697330">
        <w:rPr>
          <w:rFonts w:asciiTheme="majorBidi" w:hAnsiTheme="majorBidi" w:cstheme="majorBidi"/>
          <w:sz w:val="24"/>
          <w:szCs w:val="24"/>
        </w:rPr>
        <w:t>s</w:t>
      </w:r>
      <w:r w:rsidR="00B951EF" w:rsidRPr="00697330">
        <w:rPr>
          <w:rFonts w:asciiTheme="majorBidi" w:hAnsiTheme="majorBidi" w:cstheme="majorBidi"/>
          <w:sz w:val="24"/>
          <w:szCs w:val="24"/>
        </w:rPr>
        <w:t xml:space="preserve"> that affect the heartbeat dynamics by </w:t>
      </w:r>
      <w:r w:rsidR="00550D24" w:rsidRPr="00697330">
        <w:rPr>
          <w:rFonts w:asciiTheme="majorBidi" w:hAnsiTheme="majorBidi" w:cstheme="majorBidi"/>
          <w:sz w:val="24"/>
          <w:szCs w:val="24"/>
        </w:rPr>
        <w:t>interfering with autonomic nervous system</w:t>
      </w:r>
      <w:r w:rsidR="00751F48">
        <w:rPr>
          <w:rFonts w:asciiTheme="majorBidi" w:hAnsiTheme="majorBidi" w:cstheme="majorBidi"/>
          <w:sz w:val="24"/>
          <w:szCs w:val="24"/>
        </w:rPr>
        <w:t xml:space="preserve"> (ANS)</w:t>
      </w:r>
      <w:r w:rsidR="00550D24" w:rsidRPr="00697330">
        <w:rPr>
          <w:rFonts w:asciiTheme="majorBidi" w:hAnsiTheme="majorBidi" w:cstheme="majorBidi"/>
          <w:sz w:val="24"/>
          <w:szCs w:val="24"/>
        </w:rPr>
        <w:t xml:space="preserve"> input to the heart. In the first experiment (</w:t>
      </w:r>
      <w:r w:rsidR="007671C6" w:rsidRPr="00697330">
        <w:rPr>
          <w:rFonts w:asciiTheme="majorBidi" w:hAnsiTheme="majorBidi" w:cstheme="majorBidi"/>
          <w:sz w:val="24"/>
          <w:szCs w:val="24"/>
        </w:rPr>
        <w:t xml:space="preserve">using </w:t>
      </w:r>
      <w:r w:rsidR="00550D24" w:rsidRPr="00697330">
        <w:rPr>
          <w:rFonts w:asciiTheme="majorBidi" w:hAnsiTheme="majorBidi" w:cstheme="majorBidi"/>
          <w:sz w:val="24"/>
          <w:szCs w:val="24"/>
        </w:rPr>
        <w:t>CD approach)</w:t>
      </w:r>
      <w:r w:rsidR="00751F48">
        <w:rPr>
          <w:rFonts w:asciiTheme="majorBidi" w:hAnsiTheme="majorBidi" w:cstheme="majorBidi"/>
          <w:sz w:val="24"/>
          <w:szCs w:val="24"/>
        </w:rPr>
        <w:t>,</w:t>
      </w:r>
      <w:r w:rsidR="00550D24" w:rsidRPr="00697330">
        <w:rPr>
          <w:rFonts w:asciiTheme="majorBidi" w:hAnsiTheme="majorBidi" w:cstheme="majorBidi"/>
          <w:sz w:val="24"/>
          <w:szCs w:val="24"/>
        </w:rPr>
        <w:t xml:space="preserve"> we simulate</w:t>
      </w:r>
      <w:r w:rsidR="00DB651C" w:rsidRPr="00697330">
        <w:rPr>
          <w:rFonts w:asciiTheme="majorBidi" w:hAnsiTheme="majorBidi" w:cstheme="majorBidi"/>
          <w:sz w:val="24"/>
          <w:szCs w:val="24"/>
        </w:rPr>
        <w:t>d</w:t>
      </w:r>
      <w:r w:rsidR="00550D24" w:rsidRPr="00697330">
        <w:rPr>
          <w:rFonts w:asciiTheme="majorBidi" w:hAnsiTheme="majorBidi" w:cstheme="majorBidi"/>
          <w:sz w:val="24"/>
          <w:szCs w:val="24"/>
        </w:rPr>
        <w:t xml:space="preserve"> the condition where the biometric signature was learned without drug</w:t>
      </w:r>
      <w:r w:rsidR="007671C6" w:rsidRPr="00697330">
        <w:rPr>
          <w:rFonts w:asciiTheme="majorBidi" w:hAnsiTheme="majorBidi" w:cstheme="majorBidi"/>
          <w:sz w:val="24"/>
          <w:szCs w:val="24"/>
        </w:rPr>
        <w:t>s</w:t>
      </w:r>
      <w:r w:rsidR="00550D24" w:rsidRPr="00697330">
        <w:rPr>
          <w:rFonts w:asciiTheme="majorBidi" w:hAnsiTheme="majorBidi" w:cstheme="majorBidi"/>
          <w:sz w:val="24"/>
          <w:szCs w:val="24"/>
        </w:rPr>
        <w:t xml:space="preserve"> </w:t>
      </w:r>
      <w:r w:rsidR="00115DBA" w:rsidRPr="00697330">
        <w:rPr>
          <w:rFonts w:asciiTheme="majorBidi" w:hAnsiTheme="majorBidi" w:cstheme="majorBidi"/>
          <w:sz w:val="24"/>
          <w:szCs w:val="24"/>
        </w:rPr>
        <w:t xml:space="preserve">and the biometric </w:t>
      </w:r>
      <w:r w:rsidR="00751F48">
        <w:rPr>
          <w:rFonts w:asciiTheme="majorBidi" w:hAnsiTheme="majorBidi" w:cstheme="majorBidi"/>
          <w:sz w:val="24"/>
          <w:szCs w:val="24"/>
        </w:rPr>
        <w:t>verification</w:t>
      </w:r>
      <w:r w:rsidR="00751F48" w:rsidRPr="00697330">
        <w:rPr>
          <w:rFonts w:asciiTheme="majorBidi" w:hAnsiTheme="majorBidi" w:cstheme="majorBidi"/>
          <w:sz w:val="24"/>
          <w:szCs w:val="24"/>
        </w:rPr>
        <w:t xml:space="preserve"> </w:t>
      </w:r>
      <w:r w:rsidR="00751F48">
        <w:rPr>
          <w:rFonts w:asciiTheme="majorBidi" w:hAnsiTheme="majorBidi" w:cstheme="majorBidi"/>
          <w:sz w:val="24"/>
          <w:szCs w:val="24"/>
        </w:rPr>
        <w:t>wa</w:t>
      </w:r>
      <w:r w:rsidR="00115DBA" w:rsidRPr="00697330">
        <w:rPr>
          <w:rFonts w:asciiTheme="majorBidi" w:hAnsiTheme="majorBidi" w:cstheme="majorBidi"/>
          <w:sz w:val="24"/>
          <w:szCs w:val="24"/>
        </w:rPr>
        <w:t xml:space="preserve">s performed in the presence of drugs. </w:t>
      </w:r>
      <w:r w:rsidR="007671C6" w:rsidRPr="00697330">
        <w:rPr>
          <w:rFonts w:asciiTheme="majorBidi" w:hAnsiTheme="majorBidi" w:cstheme="majorBidi"/>
          <w:sz w:val="24"/>
          <w:szCs w:val="24"/>
        </w:rPr>
        <w:t>Fig. 3A</w:t>
      </w:r>
      <w:r w:rsidR="00EF211F" w:rsidRPr="00697330">
        <w:rPr>
          <w:rFonts w:asciiTheme="majorBidi" w:hAnsiTheme="majorBidi" w:cstheme="majorBidi"/>
          <w:sz w:val="24"/>
          <w:szCs w:val="24"/>
        </w:rPr>
        <w:t xml:space="preserve"> shows that minimum EER of 0.21 </w:t>
      </w:r>
      <w:r w:rsidR="00751F48">
        <w:rPr>
          <w:rFonts w:asciiTheme="majorBidi" w:hAnsiTheme="majorBidi" w:cstheme="majorBidi"/>
          <w:sz w:val="24"/>
          <w:szCs w:val="24"/>
        </w:rPr>
        <w:t xml:space="preserve">was </w:t>
      </w:r>
      <w:r w:rsidR="00EF211F" w:rsidRPr="00697330">
        <w:rPr>
          <w:rFonts w:asciiTheme="majorBidi" w:hAnsiTheme="majorBidi" w:cstheme="majorBidi"/>
          <w:sz w:val="24"/>
          <w:szCs w:val="24"/>
        </w:rPr>
        <w:t>achieved for heartbeat window of 200</w:t>
      </w:r>
      <w:r w:rsidR="00751F48">
        <w:rPr>
          <w:rFonts w:asciiTheme="majorBidi" w:hAnsiTheme="majorBidi" w:cstheme="majorBidi"/>
          <w:sz w:val="24"/>
          <w:szCs w:val="24"/>
        </w:rPr>
        <w:t xml:space="preserve"> beats</w:t>
      </w:r>
      <w:r w:rsidR="00EF211F" w:rsidRPr="00697330">
        <w:rPr>
          <w:rFonts w:asciiTheme="majorBidi" w:hAnsiTheme="majorBidi" w:cstheme="majorBidi"/>
          <w:sz w:val="24"/>
          <w:szCs w:val="24"/>
        </w:rPr>
        <w:t>.</w:t>
      </w:r>
      <w:r w:rsidR="00884C05">
        <w:rPr>
          <w:rFonts w:asciiTheme="majorBidi" w:hAnsiTheme="majorBidi" w:cstheme="majorBidi"/>
          <w:sz w:val="24"/>
          <w:szCs w:val="24"/>
        </w:rPr>
        <w:t xml:space="preserve"> We note that when compared to the performance evaluated on mice with no drug </w:t>
      </w:r>
      <w:ins w:id="290" w:author="Moran Davoodi" w:date="2023-03-21T16:18:00Z">
        <w:r w:rsidR="00E67B76">
          <w:rPr>
            <w:rFonts w:asciiTheme="majorBidi" w:hAnsiTheme="majorBidi" w:cstheme="majorBidi"/>
            <w:sz w:val="24"/>
            <w:szCs w:val="24"/>
          </w:rPr>
          <w:t xml:space="preserve">administration </w:t>
        </w:r>
      </w:ins>
      <w:del w:id="291" w:author="Moran Davoodi" w:date="2023-03-21T16:18:00Z">
        <w:r w:rsidR="00884C05" w:rsidDel="00E67B76">
          <w:rPr>
            <w:rFonts w:asciiTheme="majorBidi" w:hAnsiTheme="majorBidi" w:cstheme="majorBidi"/>
            <w:sz w:val="24"/>
            <w:szCs w:val="24"/>
          </w:rPr>
          <w:delText xml:space="preserve">admission </w:delText>
        </w:r>
      </w:del>
      <w:r w:rsidR="00884C05">
        <w:rPr>
          <w:rFonts w:asciiTheme="majorBidi" w:hAnsiTheme="majorBidi" w:cstheme="majorBidi"/>
          <w:sz w:val="24"/>
          <w:szCs w:val="24"/>
        </w:rPr>
        <w:t>as in Fig. 1A, the EER was half than our current result.</w:t>
      </w:r>
      <w:r w:rsidR="00EF211F" w:rsidRPr="00697330">
        <w:rPr>
          <w:rFonts w:asciiTheme="majorBidi" w:hAnsiTheme="majorBidi" w:cstheme="majorBidi"/>
          <w:sz w:val="24"/>
          <w:szCs w:val="24"/>
        </w:rPr>
        <w:t xml:space="preserve"> In the second experiment (using CD approach)</w:t>
      </w:r>
      <w:r w:rsidR="00884C05">
        <w:rPr>
          <w:rFonts w:asciiTheme="majorBidi" w:hAnsiTheme="majorBidi" w:cstheme="majorBidi"/>
          <w:sz w:val="24"/>
          <w:szCs w:val="24"/>
        </w:rPr>
        <w:t>,</w:t>
      </w:r>
      <w:r w:rsidR="00EF211F" w:rsidRPr="00697330">
        <w:rPr>
          <w:rFonts w:asciiTheme="majorBidi" w:hAnsiTheme="majorBidi" w:cstheme="majorBidi"/>
          <w:sz w:val="24"/>
          <w:szCs w:val="24"/>
        </w:rPr>
        <w:t xml:space="preserve"> we simulated the conditions where the biometric signature was learned </w:t>
      </w:r>
      <w:r w:rsidR="00884C05" w:rsidRPr="00697330">
        <w:rPr>
          <w:rFonts w:asciiTheme="majorBidi" w:hAnsiTheme="majorBidi" w:cstheme="majorBidi"/>
          <w:sz w:val="24"/>
          <w:szCs w:val="24"/>
        </w:rPr>
        <w:t>in the presence of drugs</w:t>
      </w:r>
      <w:r w:rsidR="00884C05" w:rsidRPr="00697330" w:rsidDel="00884C05">
        <w:rPr>
          <w:rFonts w:asciiTheme="majorBidi" w:hAnsiTheme="majorBidi" w:cstheme="majorBidi"/>
          <w:sz w:val="24"/>
          <w:szCs w:val="24"/>
        </w:rPr>
        <w:t xml:space="preserve"> </w:t>
      </w:r>
      <w:r w:rsidR="00EF211F" w:rsidRPr="00697330">
        <w:rPr>
          <w:rFonts w:asciiTheme="majorBidi" w:hAnsiTheme="majorBidi" w:cstheme="majorBidi"/>
          <w:sz w:val="24"/>
          <w:szCs w:val="24"/>
        </w:rPr>
        <w:t xml:space="preserve">and the biometric recognition </w:t>
      </w:r>
      <w:r w:rsidR="00884C05">
        <w:rPr>
          <w:rFonts w:asciiTheme="majorBidi" w:hAnsiTheme="majorBidi" w:cstheme="majorBidi"/>
          <w:sz w:val="24"/>
          <w:szCs w:val="24"/>
        </w:rPr>
        <w:t>wa</w:t>
      </w:r>
      <w:r w:rsidR="00EF211F" w:rsidRPr="00697330">
        <w:rPr>
          <w:rFonts w:asciiTheme="majorBidi" w:hAnsiTheme="majorBidi" w:cstheme="majorBidi"/>
          <w:sz w:val="24"/>
          <w:szCs w:val="24"/>
        </w:rPr>
        <w:t>s performed in the presence of drugs</w:t>
      </w:r>
      <w:r w:rsidR="00884C05">
        <w:rPr>
          <w:rFonts w:asciiTheme="majorBidi" w:hAnsiTheme="majorBidi" w:cstheme="majorBidi"/>
          <w:sz w:val="24"/>
          <w:szCs w:val="24"/>
        </w:rPr>
        <w:t xml:space="preserve"> as well</w:t>
      </w:r>
      <w:r w:rsidR="00EF211F" w:rsidRPr="00697330">
        <w:rPr>
          <w:rFonts w:asciiTheme="majorBidi" w:hAnsiTheme="majorBidi" w:cstheme="majorBidi"/>
          <w:sz w:val="24"/>
          <w:szCs w:val="24"/>
        </w:rPr>
        <w:t>. Fig. 3</w:t>
      </w:r>
      <w:r w:rsidR="009B5713">
        <w:rPr>
          <w:rFonts w:asciiTheme="majorBidi" w:hAnsiTheme="majorBidi" w:cstheme="majorBidi"/>
          <w:sz w:val="24"/>
          <w:szCs w:val="24"/>
        </w:rPr>
        <w:t>B</w:t>
      </w:r>
      <w:r w:rsidR="00EF211F" w:rsidRPr="00697330">
        <w:rPr>
          <w:rFonts w:asciiTheme="majorBidi" w:hAnsiTheme="majorBidi" w:cstheme="majorBidi"/>
          <w:sz w:val="24"/>
          <w:szCs w:val="24"/>
        </w:rPr>
        <w:t xml:space="preserve"> shows that</w:t>
      </w:r>
      <w:r w:rsidR="00162B94">
        <w:rPr>
          <w:rFonts w:asciiTheme="majorBidi" w:hAnsiTheme="majorBidi" w:cstheme="majorBidi"/>
          <w:sz w:val="24"/>
          <w:szCs w:val="24"/>
        </w:rPr>
        <w:t xml:space="preserve"> the minimal</w:t>
      </w:r>
      <w:r w:rsidR="00EF211F" w:rsidRPr="00697330">
        <w:rPr>
          <w:rFonts w:asciiTheme="majorBidi" w:hAnsiTheme="majorBidi" w:cstheme="majorBidi"/>
          <w:sz w:val="24"/>
          <w:szCs w:val="24"/>
        </w:rPr>
        <w:t xml:space="preserve"> EER of 0.13 achieved for heartbeat window </w:t>
      </w:r>
      <w:r w:rsidR="00162B94">
        <w:rPr>
          <w:rFonts w:asciiTheme="majorBidi" w:hAnsiTheme="majorBidi" w:cstheme="majorBidi"/>
          <w:sz w:val="24"/>
          <w:szCs w:val="24"/>
        </w:rPr>
        <w:t xml:space="preserve">length </w:t>
      </w:r>
      <w:r w:rsidR="00EF211F" w:rsidRPr="00697330">
        <w:rPr>
          <w:rFonts w:asciiTheme="majorBidi" w:hAnsiTheme="majorBidi" w:cstheme="majorBidi"/>
          <w:sz w:val="24"/>
          <w:szCs w:val="24"/>
        </w:rPr>
        <w:t>of 400</w:t>
      </w:r>
      <w:r w:rsidR="00162B94">
        <w:rPr>
          <w:rFonts w:asciiTheme="majorBidi" w:hAnsiTheme="majorBidi" w:cstheme="majorBidi"/>
          <w:sz w:val="24"/>
          <w:szCs w:val="24"/>
        </w:rPr>
        <w:t xml:space="preserve"> beats</w:t>
      </w:r>
      <w:r w:rsidR="00EF211F" w:rsidRPr="00697330">
        <w:rPr>
          <w:rFonts w:asciiTheme="majorBidi" w:hAnsiTheme="majorBidi" w:cstheme="majorBidi"/>
          <w:sz w:val="24"/>
          <w:szCs w:val="24"/>
        </w:rPr>
        <w:t>. Note that</w:t>
      </w:r>
      <w:r w:rsidR="00A80C7F">
        <w:rPr>
          <w:rFonts w:asciiTheme="majorBidi" w:hAnsiTheme="majorBidi" w:cstheme="majorBidi"/>
          <w:sz w:val="24"/>
          <w:szCs w:val="24"/>
        </w:rPr>
        <w:t xml:space="preserve"> this result is </w:t>
      </w:r>
      <w:r w:rsidR="00A80C7F" w:rsidRPr="00750B5A">
        <w:rPr>
          <w:rFonts w:asciiTheme="majorBidi" w:hAnsiTheme="majorBidi" w:cstheme="majorBidi"/>
          <w:sz w:val="24"/>
          <w:szCs w:val="24"/>
          <w:highlight w:val="cyan"/>
        </w:rPr>
        <w:t>similar</w:t>
      </w:r>
      <w:r w:rsidR="00A80C7F">
        <w:rPr>
          <w:rFonts w:asciiTheme="majorBidi" w:hAnsiTheme="majorBidi" w:cstheme="majorBidi"/>
          <w:sz w:val="24"/>
          <w:szCs w:val="24"/>
        </w:rPr>
        <w:t xml:space="preserve"> to the experiment where we trained the model without drugs and evaluated the performance without drugs as in Fig. 1A.</w:t>
      </w:r>
      <w:r w:rsidR="00EF211F" w:rsidRPr="00697330">
        <w:rPr>
          <w:rFonts w:asciiTheme="majorBidi" w:hAnsiTheme="majorBidi" w:cstheme="majorBidi"/>
          <w:sz w:val="24"/>
          <w:szCs w:val="24"/>
        </w:rPr>
        <w:t xml:space="preserve"> </w:t>
      </w:r>
      <w:r w:rsidR="00A80C7F">
        <w:rPr>
          <w:rFonts w:asciiTheme="majorBidi" w:hAnsiTheme="majorBidi" w:cstheme="majorBidi"/>
          <w:sz w:val="24"/>
          <w:szCs w:val="24"/>
        </w:rPr>
        <w:t>We came to s</w:t>
      </w:r>
      <w:r w:rsidR="00064E15" w:rsidRPr="00BA2912">
        <w:rPr>
          <w:rFonts w:asciiTheme="majorBidi" w:hAnsiTheme="majorBidi" w:cstheme="majorBidi"/>
          <w:sz w:val="24"/>
          <w:szCs w:val="24"/>
        </w:rPr>
        <w:t xml:space="preserve">imilar conclusions </w:t>
      </w:r>
      <w:r w:rsidR="00064E15" w:rsidRPr="00A80C7F">
        <w:rPr>
          <w:rFonts w:asciiTheme="majorBidi" w:hAnsiTheme="majorBidi" w:cstheme="majorBidi"/>
          <w:sz w:val="24"/>
          <w:szCs w:val="24"/>
        </w:rPr>
        <w:t>a</w:t>
      </w:r>
      <w:r w:rsidR="00064E15" w:rsidRPr="00697330">
        <w:rPr>
          <w:rFonts w:asciiTheme="majorBidi" w:hAnsiTheme="majorBidi" w:cstheme="majorBidi"/>
          <w:sz w:val="24"/>
          <w:szCs w:val="24"/>
        </w:rPr>
        <w:t xml:space="preserve"> PD approach was used (Fig. S</w:t>
      </w:r>
      <w:r w:rsidR="000E6A38">
        <w:rPr>
          <w:rFonts w:asciiTheme="majorBidi" w:hAnsiTheme="majorBidi" w:cstheme="majorBidi"/>
          <w:sz w:val="24"/>
          <w:szCs w:val="24"/>
        </w:rPr>
        <w:t>1</w:t>
      </w:r>
      <w:r w:rsidR="00064E15" w:rsidRPr="00697330">
        <w:rPr>
          <w:rFonts w:asciiTheme="majorBidi" w:hAnsiTheme="majorBidi" w:cstheme="majorBidi"/>
          <w:sz w:val="24"/>
          <w:szCs w:val="24"/>
        </w:rPr>
        <w:t xml:space="preserve">).  </w:t>
      </w:r>
      <w:r w:rsidR="000F168B" w:rsidRPr="00697330">
        <w:rPr>
          <w:rFonts w:asciiTheme="majorBidi" w:hAnsiTheme="majorBidi" w:cstheme="majorBidi"/>
          <w:sz w:val="24"/>
          <w:szCs w:val="24"/>
        </w:rPr>
        <w:t>In the third experiment (using CD approach)</w:t>
      </w:r>
      <w:r w:rsidR="00A80C7F">
        <w:rPr>
          <w:rFonts w:asciiTheme="majorBidi" w:hAnsiTheme="majorBidi" w:cstheme="majorBidi"/>
          <w:sz w:val="24"/>
          <w:szCs w:val="24"/>
        </w:rPr>
        <w:t>,</w:t>
      </w:r>
      <w:r w:rsidR="000F168B" w:rsidRPr="00697330">
        <w:rPr>
          <w:rFonts w:asciiTheme="majorBidi" w:hAnsiTheme="majorBidi" w:cstheme="majorBidi"/>
          <w:sz w:val="24"/>
          <w:szCs w:val="24"/>
        </w:rPr>
        <w:t xml:space="preserve"> we simulated the conditions where the biometric signature was learned </w:t>
      </w:r>
      <w:r w:rsidR="00081E6B" w:rsidRPr="00697330">
        <w:rPr>
          <w:rFonts w:asciiTheme="majorBidi" w:hAnsiTheme="majorBidi" w:cstheme="majorBidi"/>
          <w:sz w:val="24"/>
          <w:szCs w:val="24"/>
        </w:rPr>
        <w:t xml:space="preserve">on </w:t>
      </w:r>
      <w:r w:rsidR="000F168B" w:rsidRPr="00697330">
        <w:rPr>
          <w:rFonts w:asciiTheme="majorBidi" w:hAnsiTheme="majorBidi" w:cstheme="majorBidi"/>
          <w:sz w:val="24"/>
          <w:szCs w:val="24"/>
        </w:rPr>
        <w:t>data that</w:t>
      </w:r>
      <w:r w:rsidR="00A80C7F">
        <w:rPr>
          <w:rFonts w:asciiTheme="majorBidi" w:hAnsiTheme="majorBidi" w:cstheme="majorBidi"/>
          <w:sz w:val="24"/>
          <w:szCs w:val="24"/>
        </w:rPr>
        <w:t xml:space="preserve"> was</w:t>
      </w:r>
      <w:r w:rsidR="000F168B" w:rsidRPr="00697330">
        <w:rPr>
          <w:rFonts w:asciiTheme="majorBidi" w:hAnsiTheme="majorBidi" w:cstheme="majorBidi"/>
          <w:sz w:val="24"/>
          <w:szCs w:val="24"/>
        </w:rPr>
        <w:t xml:space="preserve"> recorded </w:t>
      </w:r>
      <w:r w:rsidR="00081E6B" w:rsidRPr="00697330">
        <w:rPr>
          <w:rFonts w:asciiTheme="majorBidi" w:hAnsiTheme="majorBidi" w:cstheme="majorBidi"/>
          <w:sz w:val="24"/>
          <w:szCs w:val="24"/>
        </w:rPr>
        <w:t>with and without</w:t>
      </w:r>
      <w:r w:rsidR="000F168B" w:rsidRPr="00697330">
        <w:rPr>
          <w:rFonts w:asciiTheme="majorBidi" w:hAnsiTheme="majorBidi" w:cstheme="majorBidi"/>
          <w:sz w:val="24"/>
          <w:szCs w:val="24"/>
        </w:rPr>
        <w:t xml:space="preserve"> the presence of drugs </w:t>
      </w:r>
      <w:r w:rsidR="00081E6B" w:rsidRPr="00697330">
        <w:rPr>
          <w:rFonts w:asciiTheme="majorBidi" w:hAnsiTheme="majorBidi" w:cstheme="majorBidi"/>
          <w:sz w:val="24"/>
          <w:szCs w:val="24"/>
        </w:rPr>
        <w:t>and</w:t>
      </w:r>
      <w:r w:rsidR="000F168B" w:rsidRPr="00697330">
        <w:rPr>
          <w:rFonts w:asciiTheme="majorBidi" w:hAnsiTheme="majorBidi" w:cstheme="majorBidi"/>
          <w:sz w:val="24"/>
          <w:szCs w:val="24"/>
        </w:rPr>
        <w:t xml:space="preserve"> </w:t>
      </w:r>
      <w:r w:rsidR="00081E6B" w:rsidRPr="00697330">
        <w:rPr>
          <w:rFonts w:asciiTheme="majorBidi" w:hAnsiTheme="majorBidi" w:cstheme="majorBidi"/>
          <w:sz w:val="24"/>
          <w:szCs w:val="24"/>
        </w:rPr>
        <w:t>was</w:t>
      </w:r>
      <w:r w:rsidR="000F168B" w:rsidRPr="00697330">
        <w:rPr>
          <w:rFonts w:asciiTheme="majorBidi" w:hAnsiTheme="majorBidi" w:cstheme="majorBidi"/>
          <w:sz w:val="24"/>
          <w:szCs w:val="24"/>
        </w:rPr>
        <w:t xml:space="preserve"> performed in the presence of drugs.</w:t>
      </w:r>
      <w:r w:rsidR="00A80C7F">
        <w:rPr>
          <w:rFonts w:asciiTheme="majorBidi" w:hAnsiTheme="majorBidi" w:cstheme="majorBidi"/>
          <w:sz w:val="24"/>
          <w:szCs w:val="24"/>
        </w:rPr>
        <w:t xml:space="preserve"> It is important to note that the mice that </w:t>
      </w:r>
      <w:del w:id="292" w:author="Moran Davoodi" w:date="2023-03-21T16:19:00Z">
        <w:r w:rsidR="009B5713" w:rsidDel="00E67B76">
          <w:rPr>
            <w:rFonts w:asciiTheme="majorBidi" w:hAnsiTheme="majorBidi" w:cstheme="majorBidi"/>
            <w:sz w:val="24"/>
            <w:szCs w:val="24"/>
          </w:rPr>
          <w:delText>admission</w:delText>
        </w:r>
        <w:r w:rsidR="00A80C7F" w:rsidDel="00E67B76">
          <w:rPr>
            <w:rFonts w:asciiTheme="majorBidi" w:hAnsiTheme="majorBidi" w:cstheme="majorBidi"/>
            <w:sz w:val="24"/>
            <w:szCs w:val="24"/>
          </w:rPr>
          <w:delText xml:space="preserve"> </w:delText>
        </w:r>
      </w:del>
      <w:ins w:id="293" w:author="Moran Davoodi" w:date="2023-03-21T16:19:00Z">
        <w:r w:rsidR="00E67B76">
          <w:rPr>
            <w:rFonts w:asciiTheme="majorBidi" w:hAnsiTheme="majorBidi" w:cstheme="majorBidi"/>
            <w:sz w:val="24"/>
            <w:szCs w:val="24"/>
          </w:rPr>
          <w:t xml:space="preserve">received </w:t>
        </w:r>
      </w:ins>
      <w:r w:rsidR="00A80C7F">
        <w:rPr>
          <w:rFonts w:asciiTheme="majorBidi" w:hAnsiTheme="majorBidi" w:cstheme="majorBidi"/>
          <w:sz w:val="24"/>
          <w:szCs w:val="24"/>
        </w:rPr>
        <w:t>the drugs and the ones who did not are the same mice as</w:t>
      </w:r>
      <w:r w:rsidR="000F168B" w:rsidRPr="00697330">
        <w:rPr>
          <w:rFonts w:asciiTheme="majorBidi" w:hAnsiTheme="majorBidi" w:cstheme="majorBidi"/>
          <w:sz w:val="24"/>
          <w:szCs w:val="24"/>
        </w:rPr>
        <w:t xml:space="preserve"> </w:t>
      </w:r>
      <w:r w:rsidR="00A80C7F">
        <w:rPr>
          <w:rFonts w:asciiTheme="majorBidi" w:hAnsiTheme="majorBidi" w:cstheme="majorBidi"/>
          <w:sz w:val="24"/>
          <w:szCs w:val="24"/>
        </w:rPr>
        <w:t>explained in the supplementary material.</w:t>
      </w:r>
      <w:r w:rsidR="004671D3">
        <w:rPr>
          <w:rFonts w:asciiTheme="majorBidi" w:hAnsiTheme="majorBidi" w:cstheme="majorBidi"/>
          <w:sz w:val="24"/>
          <w:szCs w:val="24"/>
        </w:rPr>
        <w:t xml:space="preserve"> In addition, each pair was composed from heartbeat windows under the same condition (with drug or without drug).</w:t>
      </w:r>
      <w:r w:rsidR="00A80C7F">
        <w:rPr>
          <w:rFonts w:asciiTheme="majorBidi" w:hAnsiTheme="majorBidi" w:cstheme="majorBidi"/>
          <w:sz w:val="24"/>
          <w:szCs w:val="24"/>
        </w:rPr>
        <w:t xml:space="preserve"> </w:t>
      </w:r>
      <w:r w:rsidR="000F168B" w:rsidRPr="00697330">
        <w:rPr>
          <w:rFonts w:asciiTheme="majorBidi" w:hAnsiTheme="majorBidi" w:cstheme="majorBidi"/>
          <w:sz w:val="24"/>
          <w:szCs w:val="24"/>
        </w:rPr>
        <w:t>Fig. 3C shows that minimum EER of 0.2</w:t>
      </w:r>
      <w:r w:rsidR="00625E60" w:rsidRPr="00697330">
        <w:rPr>
          <w:rFonts w:asciiTheme="majorBidi" w:hAnsiTheme="majorBidi" w:cstheme="majorBidi"/>
          <w:sz w:val="24"/>
          <w:szCs w:val="24"/>
        </w:rPr>
        <w:t>3</w:t>
      </w:r>
      <w:r w:rsidR="000F168B" w:rsidRPr="00697330">
        <w:rPr>
          <w:rFonts w:asciiTheme="majorBidi" w:hAnsiTheme="majorBidi" w:cstheme="majorBidi"/>
          <w:sz w:val="24"/>
          <w:szCs w:val="24"/>
        </w:rPr>
        <w:t xml:space="preserve"> achieved for heartbeat window of </w:t>
      </w:r>
      <w:r w:rsidR="00625E60" w:rsidRPr="00697330">
        <w:rPr>
          <w:rFonts w:asciiTheme="majorBidi" w:hAnsiTheme="majorBidi" w:cstheme="majorBidi"/>
          <w:sz w:val="24"/>
          <w:szCs w:val="24"/>
        </w:rPr>
        <w:t>1</w:t>
      </w:r>
      <w:r w:rsidR="000F168B" w:rsidRPr="00697330">
        <w:rPr>
          <w:rFonts w:asciiTheme="majorBidi" w:hAnsiTheme="majorBidi" w:cstheme="majorBidi"/>
          <w:sz w:val="24"/>
          <w:szCs w:val="24"/>
        </w:rPr>
        <w:t>00.</w:t>
      </w:r>
      <w:r w:rsidR="00625E60" w:rsidRPr="00697330">
        <w:rPr>
          <w:rFonts w:asciiTheme="majorBidi" w:hAnsiTheme="majorBidi" w:cstheme="majorBidi"/>
          <w:sz w:val="24"/>
          <w:szCs w:val="24"/>
        </w:rPr>
        <w:t xml:space="preserve"> Under these conditions, the system performance is poor. </w:t>
      </w:r>
      <w:r w:rsidR="00081E6B" w:rsidRPr="00697330">
        <w:rPr>
          <w:rFonts w:asciiTheme="majorBidi" w:hAnsiTheme="majorBidi" w:cstheme="majorBidi"/>
          <w:sz w:val="24"/>
          <w:szCs w:val="24"/>
        </w:rPr>
        <w:t xml:space="preserve">Similar conclusion was </w:t>
      </w:r>
      <w:r w:rsidR="00902C68">
        <w:rPr>
          <w:rFonts w:asciiTheme="majorBidi" w:hAnsiTheme="majorBidi" w:cstheme="majorBidi"/>
          <w:sz w:val="24"/>
          <w:szCs w:val="24"/>
        </w:rPr>
        <w:t>deduced</w:t>
      </w:r>
      <w:r w:rsidR="00902C68" w:rsidRPr="00697330">
        <w:rPr>
          <w:rFonts w:asciiTheme="majorBidi" w:hAnsiTheme="majorBidi" w:cstheme="majorBidi"/>
          <w:sz w:val="24"/>
          <w:szCs w:val="24"/>
        </w:rPr>
        <w:t xml:space="preserve"> </w:t>
      </w:r>
      <w:r w:rsidR="007F7B80">
        <w:rPr>
          <w:rFonts w:asciiTheme="majorBidi" w:hAnsiTheme="majorBidi" w:cstheme="majorBidi"/>
          <w:sz w:val="24"/>
          <w:szCs w:val="24"/>
        </w:rPr>
        <w:t xml:space="preserve">also when </w:t>
      </w:r>
      <w:r w:rsidR="007F7B80">
        <w:rPr>
          <w:rFonts w:asciiTheme="majorBidi" w:hAnsiTheme="majorBidi" w:cstheme="majorBidi"/>
          <w:sz w:val="24"/>
          <w:szCs w:val="24"/>
        </w:rPr>
        <w:lastRenderedPageBreak/>
        <w:t xml:space="preserve">we tested the model performance on a combined dataset in both CD and PD approaches as can be seen in </w:t>
      </w:r>
      <w:r w:rsidR="00081E6B" w:rsidRPr="00697330">
        <w:rPr>
          <w:rFonts w:asciiTheme="majorBidi" w:hAnsiTheme="majorBidi" w:cstheme="majorBidi"/>
          <w:sz w:val="24"/>
          <w:szCs w:val="24"/>
        </w:rPr>
        <w:t>Fig. S</w:t>
      </w:r>
      <w:r w:rsidR="000E6A38">
        <w:rPr>
          <w:rFonts w:asciiTheme="majorBidi" w:hAnsiTheme="majorBidi" w:cstheme="majorBidi"/>
          <w:sz w:val="24"/>
          <w:szCs w:val="24"/>
        </w:rPr>
        <w:t>2</w:t>
      </w:r>
      <w:r w:rsidR="00081E6B" w:rsidRPr="00697330">
        <w:rPr>
          <w:rFonts w:asciiTheme="majorBidi" w:hAnsiTheme="majorBidi" w:cstheme="majorBidi"/>
          <w:sz w:val="24"/>
          <w:szCs w:val="24"/>
        </w:rPr>
        <w:t xml:space="preserve">. </w:t>
      </w:r>
    </w:p>
    <w:p w14:paraId="13758178" w14:textId="77777777" w:rsidR="00081E6B" w:rsidRPr="00697330" w:rsidRDefault="00081E6B">
      <w:pPr>
        <w:keepNext/>
        <w:spacing w:line="360" w:lineRule="auto"/>
        <w:jc w:val="both"/>
        <w:rPr>
          <w:rFonts w:asciiTheme="majorBidi" w:hAnsiTheme="majorBidi" w:cstheme="majorBidi"/>
          <w:sz w:val="24"/>
          <w:szCs w:val="24"/>
        </w:rPr>
      </w:pPr>
    </w:p>
    <w:p w14:paraId="7731F3A9" w14:textId="3D471F27" w:rsidR="0003356D" w:rsidRPr="00697330" w:rsidRDefault="0003356D">
      <w:pPr>
        <w:keepNext/>
        <w:spacing w:line="360" w:lineRule="auto"/>
        <w:jc w:val="both"/>
        <w:rPr>
          <w:rFonts w:asciiTheme="majorBidi" w:hAnsiTheme="majorBidi" w:cstheme="majorBidi"/>
          <w:sz w:val="24"/>
          <w:szCs w:val="24"/>
        </w:rPr>
      </w:pPr>
      <w:commentRangeStart w:id="294"/>
      <w:commentRangeStart w:id="295"/>
      <w:r w:rsidRPr="00697330">
        <w:rPr>
          <w:rFonts w:asciiTheme="majorBidi" w:hAnsiTheme="majorBidi" w:cstheme="majorBidi"/>
          <w:noProof/>
          <w:sz w:val="24"/>
          <w:szCs w:val="24"/>
        </w:rPr>
        <w:drawing>
          <wp:inline distT="0" distB="0" distL="0" distR="0" wp14:anchorId="68A817DE" wp14:editId="1B58917E">
            <wp:extent cx="5198270" cy="158526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98270" cy="1585264"/>
                    </a:xfrm>
                    <a:prstGeom prst="rect">
                      <a:avLst/>
                    </a:prstGeom>
                  </pic:spPr>
                </pic:pic>
              </a:graphicData>
            </a:graphic>
          </wp:inline>
        </w:drawing>
      </w:r>
      <w:commentRangeEnd w:id="294"/>
      <w:r w:rsidR="001F0924">
        <w:rPr>
          <w:rStyle w:val="CommentReference"/>
        </w:rPr>
        <w:commentReference w:id="294"/>
      </w:r>
      <w:commentRangeEnd w:id="295"/>
      <w:r w:rsidR="009B5713">
        <w:rPr>
          <w:rStyle w:val="CommentReference"/>
        </w:rPr>
        <w:commentReference w:id="295"/>
      </w:r>
    </w:p>
    <w:p w14:paraId="044F0612" w14:textId="4F82E1F5" w:rsidR="0003356D" w:rsidRPr="00697330" w:rsidRDefault="0003356D">
      <w:pPr>
        <w:pStyle w:val="Caption"/>
        <w:spacing w:line="360" w:lineRule="auto"/>
        <w:jc w:val="both"/>
        <w:rPr>
          <w:rFonts w:asciiTheme="majorBidi" w:hAnsiTheme="majorBidi" w:cstheme="majorBidi"/>
          <w:b/>
          <w:bCs/>
          <w:i w:val="0"/>
          <w:iCs w:val="0"/>
          <w:color w:val="auto"/>
          <w:sz w:val="24"/>
          <w:szCs w:val="24"/>
        </w:rPr>
      </w:pPr>
      <w:r w:rsidRPr="00697330">
        <w:rPr>
          <w:rFonts w:asciiTheme="majorBidi" w:hAnsiTheme="majorBidi" w:cstheme="majorBidi"/>
          <w:b/>
          <w:bCs/>
          <w:i w:val="0"/>
          <w:iCs w:val="0"/>
          <w:color w:val="auto"/>
          <w:sz w:val="24"/>
          <w:szCs w:val="24"/>
        </w:rPr>
        <w:t xml:space="preserve">Figure 3: </w:t>
      </w:r>
      <w:r w:rsidRPr="00697330">
        <w:rPr>
          <w:rFonts w:asciiTheme="majorBidi" w:hAnsiTheme="majorBidi" w:cstheme="majorBidi"/>
          <w:b/>
          <w:bCs/>
          <w:sz w:val="24"/>
          <w:szCs w:val="24"/>
        </w:rPr>
        <w:t xml:space="preserve"> </w:t>
      </w:r>
      <w:r w:rsidR="00996719">
        <w:rPr>
          <w:rFonts w:asciiTheme="majorBidi" w:hAnsiTheme="majorBidi" w:cstheme="majorBidi"/>
          <w:b/>
          <w:bCs/>
          <w:i w:val="0"/>
          <w:iCs w:val="0"/>
          <w:color w:val="auto"/>
          <w:sz w:val="24"/>
          <w:szCs w:val="24"/>
        </w:rPr>
        <w:t>D</w:t>
      </w:r>
      <w:r w:rsidR="00996719" w:rsidRPr="00697330">
        <w:rPr>
          <w:rFonts w:asciiTheme="majorBidi" w:hAnsiTheme="majorBidi" w:cstheme="majorBidi"/>
          <w:b/>
          <w:bCs/>
          <w:i w:val="0"/>
          <w:iCs w:val="0"/>
          <w:color w:val="auto"/>
          <w:sz w:val="24"/>
          <w:szCs w:val="24"/>
        </w:rPr>
        <w:t xml:space="preserve">ependence </w:t>
      </w:r>
      <w:r w:rsidR="00996719">
        <w:rPr>
          <w:rFonts w:asciiTheme="majorBidi" w:hAnsiTheme="majorBidi" w:cstheme="majorBidi"/>
          <w:b/>
          <w:bCs/>
          <w:i w:val="0"/>
          <w:iCs w:val="0"/>
          <w:color w:val="auto"/>
          <w:sz w:val="24"/>
          <w:szCs w:val="24"/>
        </w:rPr>
        <w:t>of e</w:t>
      </w:r>
      <w:r w:rsidRPr="00697330">
        <w:rPr>
          <w:rFonts w:asciiTheme="majorBidi" w:hAnsiTheme="majorBidi" w:cstheme="majorBidi"/>
          <w:b/>
          <w:bCs/>
          <w:i w:val="0"/>
          <w:iCs w:val="0"/>
          <w:color w:val="auto"/>
          <w:sz w:val="24"/>
          <w:szCs w:val="24"/>
        </w:rPr>
        <w:t xml:space="preserve">qual error rate (EER) </w:t>
      </w:r>
      <w:r w:rsidR="00996719">
        <w:rPr>
          <w:rFonts w:asciiTheme="majorBidi" w:hAnsiTheme="majorBidi" w:cstheme="majorBidi"/>
          <w:b/>
          <w:bCs/>
          <w:i w:val="0"/>
          <w:iCs w:val="0"/>
          <w:color w:val="auto"/>
          <w:sz w:val="24"/>
          <w:szCs w:val="24"/>
        </w:rPr>
        <w:t xml:space="preserve">performance </w:t>
      </w:r>
      <w:r w:rsidRPr="00697330">
        <w:rPr>
          <w:rFonts w:asciiTheme="majorBidi" w:hAnsiTheme="majorBidi" w:cstheme="majorBidi"/>
          <w:b/>
          <w:bCs/>
          <w:i w:val="0"/>
          <w:iCs w:val="0"/>
          <w:color w:val="auto"/>
          <w:sz w:val="24"/>
          <w:szCs w:val="24"/>
        </w:rPr>
        <w:t xml:space="preserve">on drug </w:t>
      </w:r>
      <w:ins w:id="296" w:author="Moran Davoodi" w:date="2023-03-21T16:19:00Z">
        <w:r w:rsidR="00E67B76" w:rsidRPr="00E67B76">
          <w:rPr>
            <w:rFonts w:asciiTheme="majorBidi" w:hAnsiTheme="majorBidi" w:cstheme="majorBidi"/>
            <w:b/>
            <w:bCs/>
            <w:i w:val="0"/>
            <w:iCs w:val="0"/>
            <w:color w:val="auto"/>
            <w:sz w:val="24"/>
            <w:szCs w:val="24"/>
          </w:rPr>
          <w:t>administration</w:t>
        </w:r>
        <w:r w:rsidR="00E67B76">
          <w:rPr>
            <w:rFonts w:asciiTheme="majorBidi" w:hAnsiTheme="majorBidi" w:cstheme="majorBidi"/>
            <w:b/>
            <w:bCs/>
            <w:i w:val="0"/>
            <w:iCs w:val="0"/>
            <w:color w:val="auto"/>
            <w:sz w:val="24"/>
            <w:szCs w:val="24"/>
          </w:rPr>
          <w:t xml:space="preserve"> </w:t>
        </w:r>
      </w:ins>
      <w:del w:id="297" w:author="Moran Davoodi" w:date="2023-03-21T16:19:00Z">
        <w:r w:rsidRPr="00697330" w:rsidDel="00E67B76">
          <w:rPr>
            <w:rFonts w:asciiTheme="majorBidi" w:hAnsiTheme="majorBidi" w:cstheme="majorBidi"/>
            <w:b/>
            <w:bCs/>
            <w:i w:val="0"/>
            <w:iCs w:val="0"/>
            <w:color w:val="auto"/>
            <w:sz w:val="24"/>
            <w:szCs w:val="24"/>
          </w:rPr>
          <w:delText xml:space="preserve">admission </w:delText>
        </w:r>
      </w:del>
      <w:r w:rsidRPr="00697330">
        <w:rPr>
          <w:rFonts w:asciiTheme="majorBidi" w:hAnsiTheme="majorBidi" w:cstheme="majorBidi"/>
          <w:b/>
          <w:bCs/>
          <w:i w:val="0"/>
          <w:iCs w:val="0"/>
          <w:color w:val="auto"/>
          <w:sz w:val="24"/>
          <w:szCs w:val="24"/>
        </w:rPr>
        <w:t xml:space="preserve">using complete dataset (CD) approach. </w:t>
      </w:r>
      <w:r w:rsidRPr="00697330">
        <w:rPr>
          <w:rFonts w:asciiTheme="majorBidi" w:hAnsiTheme="majorBidi" w:cstheme="majorBidi"/>
          <w:i w:val="0"/>
          <w:iCs w:val="0"/>
          <w:color w:val="auto"/>
          <w:sz w:val="24"/>
          <w:szCs w:val="24"/>
        </w:rPr>
        <w:t xml:space="preserve">Biometric verification performance on the test set measured by EER for </w:t>
      </w:r>
      <w:r w:rsidR="003962C0">
        <w:rPr>
          <w:rFonts w:asciiTheme="majorBidi" w:hAnsiTheme="majorBidi" w:cstheme="majorBidi"/>
          <w:i w:val="0"/>
          <w:iCs w:val="0"/>
          <w:color w:val="auto"/>
          <w:sz w:val="24"/>
          <w:szCs w:val="24"/>
        </w:rPr>
        <w:t xml:space="preserve">trained model on </w:t>
      </w:r>
      <w:r w:rsidRPr="00697330">
        <w:rPr>
          <w:rFonts w:asciiTheme="majorBidi" w:hAnsiTheme="majorBidi" w:cstheme="majorBidi"/>
          <w:i w:val="0"/>
          <w:iCs w:val="0"/>
          <w:color w:val="auto"/>
          <w:sz w:val="24"/>
          <w:szCs w:val="24"/>
        </w:rPr>
        <w:t>(A) heartbeat window</w:t>
      </w:r>
      <w:r w:rsidR="005061B6" w:rsidRPr="00697330">
        <w:rPr>
          <w:rFonts w:asciiTheme="majorBidi" w:hAnsiTheme="majorBidi" w:cstheme="majorBidi"/>
          <w:i w:val="0"/>
          <w:iCs w:val="0"/>
          <w:color w:val="auto"/>
          <w:sz w:val="24"/>
          <w:szCs w:val="24"/>
        </w:rPr>
        <w:t>s</w:t>
      </w:r>
      <w:r w:rsidRPr="00697330">
        <w:rPr>
          <w:rFonts w:asciiTheme="majorBidi" w:hAnsiTheme="majorBidi" w:cstheme="majorBidi"/>
          <w:i w:val="0"/>
          <w:iCs w:val="0"/>
          <w:color w:val="auto"/>
          <w:sz w:val="24"/>
          <w:szCs w:val="24"/>
        </w:rPr>
        <w:t xml:space="preserve"> without drug</w:t>
      </w:r>
      <w:r w:rsidR="00D37DDC" w:rsidRPr="00697330">
        <w:rPr>
          <w:rFonts w:asciiTheme="majorBidi" w:hAnsiTheme="majorBidi" w:cstheme="majorBidi"/>
          <w:i w:val="0"/>
          <w:iCs w:val="0"/>
          <w:color w:val="auto"/>
          <w:sz w:val="24"/>
          <w:szCs w:val="24"/>
        </w:rPr>
        <w:t>, (B) heartbeat window</w:t>
      </w:r>
      <w:r w:rsidR="005061B6" w:rsidRPr="00697330">
        <w:rPr>
          <w:rFonts w:asciiTheme="majorBidi" w:hAnsiTheme="majorBidi" w:cstheme="majorBidi"/>
          <w:i w:val="0"/>
          <w:iCs w:val="0"/>
          <w:color w:val="auto"/>
          <w:sz w:val="24"/>
          <w:szCs w:val="24"/>
        </w:rPr>
        <w:t>s</w:t>
      </w:r>
      <w:r w:rsidR="00D37DDC" w:rsidRPr="00697330">
        <w:rPr>
          <w:rFonts w:asciiTheme="majorBidi" w:hAnsiTheme="majorBidi" w:cstheme="majorBidi"/>
          <w:i w:val="0"/>
          <w:iCs w:val="0"/>
          <w:color w:val="auto"/>
          <w:sz w:val="24"/>
          <w:szCs w:val="24"/>
        </w:rPr>
        <w:t xml:space="preserve"> with drug and (C) </w:t>
      </w:r>
      <w:r w:rsidR="005061B6" w:rsidRPr="00697330">
        <w:rPr>
          <w:rFonts w:asciiTheme="majorBidi" w:hAnsiTheme="majorBidi" w:cstheme="majorBidi"/>
          <w:i w:val="0"/>
          <w:iCs w:val="0"/>
          <w:color w:val="auto"/>
          <w:sz w:val="24"/>
          <w:szCs w:val="24"/>
        </w:rPr>
        <w:t>combined heartbeat windows with and without drug. All were tested on heartbeat window with drug</w:t>
      </w:r>
      <w:r w:rsidR="00996719">
        <w:rPr>
          <w:rFonts w:asciiTheme="majorBidi" w:hAnsiTheme="majorBidi" w:cstheme="majorBidi"/>
          <w:i w:val="0"/>
          <w:iCs w:val="0"/>
          <w:color w:val="auto"/>
          <w:sz w:val="24"/>
          <w:szCs w:val="24"/>
        </w:rPr>
        <w:t>. Mice at both train and test sets</w:t>
      </w:r>
      <w:r w:rsidR="005061B6" w:rsidRPr="00697330">
        <w:rPr>
          <w:rFonts w:asciiTheme="majorBidi" w:hAnsiTheme="majorBidi" w:cstheme="majorBidi"/>
          <w:b/>
          <w:bCs/>
          <w:i w:val="0"/>
          <w:iCs w:val="0"/>
          <w:color w:val="auto"/>
          <w:sz w:val="24"/>
          <w:szCs w:val="24"/>
        </w:rPr>
        <w:t xml:space="preserve"> </w:t>
      </w:r>
      <w:r w:rsidR="00996719">
        <w:rPr>
          <w:rFonts w:asciiTheme="majorBidi" w:hAnsiTheme="majorBidi" w:cstheme="majorBidi"/>
          <w:i w:val="0"/>
          <w:iCs w:val="0"/>
          <w:color w:val="auto"/>
          <w:sz w:val="24"/>
          <w:szCs w:val="24"/>
        </w:rPr>
        <w:t>were 6 months old</w:t>
      </w:r>
      <w:r w:rsidRPr="00697330">
        <w:rPr>
          <w:rFonts w:asciiTheme="majorBidi" w:hAnsiTheme="majorBidi" w:cstheme="majorBidi"/>
          <w:i w:val="0"/>
          <w:iCs w:val="0"/>
          <w:color w:val="auto"/>
          <w:sz w:val="24"/>
          <w:szCs w:val="24"/>
        </w:rPr>
        <w:t>.</w:t>
      </w:r>
    </w:p>
    <w:p w14:paraId="67269C06" w14:textId="1C70309F" w:rsidR="00064E15" w:rsidRPr="00697330" w:rsidRDefault="00064E15">
      <w:pPr>
        <w:keepNext/>
        <w:spacing w:line="360" w:lineRule="auto"/>
        <w:rPr>
          <w:rFonts w:asciiTheme="majorBidi" w:hAnsiTheme="majorBidi" w:cstheme="majorBidi"/>
          <w:sz w:val="24"/>
          <w:szCs w:val="24"/>
        </w:rPr>
      </w:pPr>
    </w:p>
    <w:p w14:paraId="6ECA4E4D" w14:textId="0BDBC5F4" w:rsidR="00081E6B" w:rsidRPr="00697330" w:rsidRDefault="00081E6B">
      <w:pPr>
        <w:pStyle w:val="Heading1"/>
        <w:numPr>
          <w:ilvl w:val="0"/>
          <w:numId w:val="0"/>
        </w:numPr>
        <w:spacing w:line="360" w:lineRule="auto"/>
        <w:jc w:val="both"/>
        <w:rPr>
          <w:szCs w:val="24"/>
        </w:rPr>
      </w:pPr>
      <w:r w:rsidRPr="00697330">
        <w:rPr>
          <w:szCs w:val="24"/>
        </w:rPr>
        <w:t xml:space="preserve">The effect of drug </w:t>
      </w:r>
      <w:ins w:id="298" w:author="Moran Davoodi" w:date="2023-03-21T16:18:00Z">
        <w:r w:rsidR="00E67B76">
          <w:rPr>
            <w:szCs w:val="24"/>
          </w:rPr>
          <w:t xml:space="preserve">administration </w:t>
        </w:r>
      </w:ins>
      <w:del w:id="299" w:author="Moran Davoodi" w:date="2023-03-21T16:18:00Z">
        <w:r w:rsidRPr="00697330" w:rsidDel="00E67B76">
          <w:rPr>
            <w:szCs w:val="24"/>
          </w:rPr>
          <w:delText xml:space="preserve">admission </w:delText>
        </w:r>
      </w:del>
      <w:r w:rsidRPr="00697330">
        <w:rPr>
          <w:szCs w:val="24"/>
        </w:rPr>
        <w:t xml:space="preserve">and on the ability to perform biometric </w:t>
      </w:r>
      <w:r w:rsidR="00CE6286">
        <w:rPr>
          <w:szCs w:val="24"/>
        </w:rPr>
        <w:t>verification</w:t>
      </w:r>
      <w:r w:rsidR="00EF6825">
        <w:rPr>
          <w:szCs w:val="24"/>
        </w:rPr>
        <w:t xml:space="preserve"> with growing age</w:t>
      </w:r>
      <w:r w:rsidR="00CE6286" w:rsidRPr="00697330">
        <w:rPr>
          <w:szCs w:val="24"/>
        </w:rPr>
        <w:t xml:space="preserve"> </w:t>
      </w:r>
    </w:p>
    <w:p w14:paraId="4F0C4DAE" w14:textId="40DF91D5" w:rsidR="003C0559" w:rsidRPr="00697330" w:rsidRDefault="003C0559">
      <w:pPr>
        <w:spacing w:line="360" w:lineRule="auto"/>
        <w:jc w:val="both"/>
        <w:rPr>
          <w:rFonts w:asciiTheme="majorBidi" w:hAnsiTheme="majorBidi" w:cstheme="majorBidi"/>
          <w:sz w:val="24"/>
          <w:szCs w:val="24"/>
        </w:rPr>
      </w:pPr>
      <w:r w:rsidRPr="00697330">
        <w:rPr>
          <w:rFonts w:asciiTheme="majorBidi" w:hAnsiTheme="majorBidi" w:cstheme="majorBidi"/>
          <w:sz w:val="24"/>
          <w:szCs w:val="24"/>
        </w:rPr>
        <w:t xml:space="preserve">Similar to the approach we used without drug </w:t>
      </w:r>
      <w:ins w:id="300" w:author="Moran Davoodi" w:date="2023-03-21T16:18:00Z">
        <w:r w:rsidR="00E67B76">
          <w:rPr>
            <w:rFonts w:asciiTheme="majorBidi" w:hAnsiTheme="majorBidi" w:cstheme="majorBidi"/>
            <w:sz w:val="24"/>
            <w:szCs w:val="24"/>
          </w:rPr>
          <w:t>administration</w:t>
        </w:r>
      </w:ins>
      <w:del w:id="301" w:author="Moran Davoodi" w:date="2023-03-21T16:18:00Z">
        <w:r w:rsidRPr="00697330" w:rsidDel="00E67B76">
          <w:rPr>
            <w:rFonts w:asciiTheme="majorBidi" w:hAnsiTheme="majorBidi" w:cstheme="majorBidi"/>
            <w:sz w:val="24"/>
            <w:szCs w:val="24"/>
          </w:rPr>
          <w:delText>admission</w:delText>
        </w:r>
      </w:del>
      <w:r w:rsidRPr="00697330">
        <w:rPr>
          <w:rFonts w:asciiTheme="majorBidi" w:hAnsiTheme="majorBidi" w:cstheme="majorBidi"/>
          <w:sz w:val="24"/>
          <w:szCs w:val="24"/>
        </w:rPr>
        <w:t>, we examined the robustness of our methods, by training the data in either approach on 6 months heartbeat window</w:t>
      </w:r>
      <w:r w:rsidR="00EF6825">
        <w:rPr>
          <w:rFonts w:asciiTheme="majorBidi" w:hAnsiTheme="majorBidi" w:cstheme="majorBidi"/>
          <w:sz w:val="24"/>
          <w:szCs w:val="24"/>
        </w:rPr>
        <w:t>s</w:t>
      </w:r>
      <w:r w:rsidRPr="00697330">
        <w:rPr>
          <w:rFonts w:asciiTheme="majorBidi" w:hAnsiTheme="majorBidi" w:cstheme="majorBidi"/>
          <w:sz w:val="24"/>
          <w:szCs w:val="24"/>
        </w:rPr>
        <w:t xml:space="preserve"> and tested it on heartbeat windows from other ages</w:t>
      </w:r>
      <w:r w:rsidR="00E667F6" w:rsidRPr="00697330">
        <w:rPr>
          <w:rFonts w:asciiTheme="majorBidi" w:hAnsiTheme="majorBidi" w:cstheme="majorBidi"/>
          <w:sz w:val="24"/>
          <w:szCs w:val="24"/>
        </w:rPr>
        <w:t xml:space="preserve"> that include</w:t>
      </w:r>
      <w:r w:rsidR="00EF6825">
        <w:rPr>
          <w:rFonts w:asciiTheme="majorBidi" w:hAnsiTheme="majorBidi" w:cstheme="majorBidi"/>
          <w:sz w:val="24"/>
          <w:szCs w:val="24"/>
        </w:rPr>
        <w:t>d</w:t>
      </w:r>
      <w:r w:rsidR="00E667F6" w:rsidRPr="00697330">
        <w:rPr>
          <w:rFonts w:asciiTheme="majorBidi" w:hAnsiTheme="majorBidi" w:cstheme="majorBidi"/>
          <w:sz w:val="24"/>
          <w:szCs w:val="24"/>
        </w:rPr>
        <w:t xml:space="preserve"> drugs</w:t>
      </w:r>
      <w:r w:rsidRPr="00697330">
        <w:rPr>
          <w:rFonts w:asciiTheme="majorBidi" w:hAnsiTheme="majorBidi" w:cstheme="majorBidi"/>
          <w:sz w:val="24"/>
          <w:szCs w:val="24"/>
        </w:rPr>
        <w:t>. We used here window</w:t>
      </w:r>
      <w:r w:rsidR="00EF6825">
        <w:rPr>
          <w:rFonts w:asciiTheme="majorBidi" w:hAnsiTheme="majorBidi" w:cstheme="majorBidi"/>
          <w:sz w:val="24"/>
          <w:szCs w:val="24"/>
        </w:rPr>
        <w:t xml:space="preserve"> pairs</w:t>
      </w:r>
      <w:r w:rsidRPr="00697330">
        <w:rPr>
          <w:rFonts w:asciiTheme="majorBidi" w:hAnsiTheme="majorBidi" w:cstheme="majorBidi"/>
          <w:sz w:val="24"/>
          <w:szCs w:val="24"/>
        </w:rPr>
        <w:t xml:space="preserve"> of 50 heartbeat</w:t>
      </w:r>
      <w:r w:rsidR="00EF6825">
        <w:rPr>
          <w:rFonts w:asciiTheme="majorBidi" w:hAnsiTheme="majorBidi" w:cstheme="majorBidi"/>
          <w:sz w:val="24"/>
          <w:szCs w:val="24"/>
        </w:rPr>
        <w:t>s for the same reasons mentioned above.</w:t>
      </w:r>
    </w:p>
    <w:p w14:paraId="3A52BA9E" w14:textId="0E0AA3F2" w:rsidR="00CC3381" w:rsidRPr="00697330" w:rsidRDefault="00E667F6">
      <w:pPr>
        <w:keepNext/>
        <w:spacing w:line="360" w:lineRule="auto"/>
        <w:jc w:val="both"/>
        <w:rPr>
          <w:rFonts w:asciiTheme="majorBidi" w:hAnsiTheme="majorBidi" w:cstheme="majorBidi"/>
          <w:sz w:val="24"/>
          <w:szCs w:val="24"/>
        </w:rPr>
      </w:pPr>
      <w:r w:rsidRPr="00697330">
        <w:rPr>
          <w:rFonts w:asciiTheme="majorBidi" w:hAnsiTheme="majorBidi" w:cstheme="majorBidi"/>
          <w:sz w:val="24"/>
          <w:szCs w:val="24"/>
        </w:rPr>
        <w:t>In the first experiment (using CD approach)</w:t>
      </w:r>
      <w:r w:rsidR="00A96B2E">
        <w:rPr>
          <w:rFonts w:asciiTheme="majorBidi" w:hAnsiTheme="majorBidi" w:cstheme="majorBidi"/>
          <w:sz w:val="24"/>
          <w:szCs w:val="24"/>
        </w:rPr>
        <w:t>,</w:t>
      </w:r>
      <w:r w:rsidRPr="00697330">
        <w:rPr>
          <w:rFonts w:asciiTheme="majorBidi" w:hAnsiTheme="majorBidi" w:cstheme="majorBidi"/>
          <w:sz w:val="24"/>
          <w:szCs w:val="24"/>
        </w:rPr>
        <w:t xml:space="preserve"> we simulated the conditions where the biometric signature was learned without drugs at age of 6 months and the biometric </w:t>
      </w:r>
      <w:r w:rsidR="0010669B">
        <w:rPr>
          <w:rFonts w:asciiTheme="majorBidi" w:hAnsiTheme="majorBidi" w:cstheme="majorBidi"/>
          <w:sz w:val="24"/>
          <w:szCs w:val="24"/>
        </w:rPr>
        <w:t>verification</w:t>
      </w:r>
      <w:r w:rsidR="0010669B" w:rsidRPr="00697330">
        <w:rPr>
          <w:rFonts w:asciiTheme="majorBidi" w:hAnsiTheme="majorBidi" w:cstheme="majorBidi"/>
          <w:sz w:val="24"/>
          <w:szCs w:val="24"/>
        </w:rPr>
        <w:t xml:space="preserve"> </w:t>
      </w:r>
      <w:r w:rsidR="0010669B">
        <w:rPr>
          <w:rFonts w:asciiTheme="majorBidi" w:hAnsiTheme="majorBidi" w:cstheme="majorBidi"/>
          <w:sz w:val="24"/>
          <w:szCs w:val="24"/>
        </w:rPr>
        <w:t>wa</w:t>
      </w:r>
      <w:r w:rsidRPr="00697330">
        <w:rPr>
          <w:rFonts w:asciiTheme="majorBidi" w:hAnsiTheme="majorBidi" w:cstheme="majorBidi"/>
          <w:sz w:val="24"/>
          <w:szCs w:val="24"/>
        </w:rPr>
        <w:t>s performed in the presence of drugs for different ages. Fig. 4A shows that minimum EER of 0.2 achieved at age of 6 months</w:t>
      </w:r>
      <w:r w:rsidR="00980E0B">
        <w:rPr>
          <w:rFonts w:asciiTheme="majorBidi" w:hAnsiTheme="majorBidi" w:cstheme="majorBidi"/>
          <w:sz w:val="24"/>
          <w:szCs w:val="24"/>
        </w:rPr>
        <w:t xml:space="preserve"> as expected</w:t>
      </w:r>
      <w:r w:rsidRPr="00697330">
        <w:rPr>
          <w:rFonts w:asciiTheme="majorBidi" w:hAnsiTheme="majorBidi" w:cstheme="majorBidi"/>
          <w:sz w:val="24"/>
          <w:szCs w:val="24"/>
        </w:rPr>
        <w:t xml:space="preserve">. </w:t>
      </w:r>
      <w:r w:rsidRPr="00697330">
        <w:rPr>
          <w:rFonts w:asciiTheme="majorBidi" w:hAnsiTheme="majorBidi" w:cstheme="majorBidi"/>
          <w:sz w:val="24"/>
          <w:szCs w:val="24"/>
          <w:highlight w:val="cyan"/>
        </w:rPr>
        <w:t>Until 18 months there is no age-dependent of EER.</w:t>
      </w:r>
      <w:r w:rsidRPr="00697330">
        <w:rPr>
          <w:rFonts w:asciiTheme="majorBidi" w:hAnsiTheme="majorBidi" w:cstheme="majorBidi"/>
          <w:sz w:val="24"/>
          <w:szCs w:val="24"/>
        </w:rPr>
        <w:t xml:space="preserve"> In the second experiment (using CD approach) we simulated the conditions where the biometric signature was learned with drugs at age of 6 months and the biometric recognition </w:t>
      </w:r>
      <w:r w:rsidR="00980E0B">
        <w:rPr>
          <w:rFonts w:asciiTheme="majorBidi" w:hAnsiTheme="majorBidi" w:cstheme="majorBidi"/>
          <w:sz w:val="24"/>
          <w:szCs w:val="24"/>
        </w:rPr>
        <w:t>wa</w:t>
      </w:r>
      <w:r w:rsidRPr="00697330">
        <w:rPr>
          <w:rFonts w:asciiTheme="majorBidi" w:hAnsiTheme="majorBidi" w:cstheme="majorBidi"/>
          <w:sz w:val="24"/>
          <w:szCs w:val="24"/>
        </w:rPr>
        <w:t xml:space="preserve">s performed in the presence of drugs for different ages.  Fig. 4B shows that minimum EER of 0.19 </w:t>
      </w:r>
      <w:r w:rsidR="00980E0B">
        <w:rPr>
          <w:rFonts w:asciiTheme="majorBidi" w:hAnsiTheme="majorBidi" w:cstheme="majorBidi"/>
          <w:sz w:val="24"/>
          <w:szCs w:val="24"/>
        </w:rPr>
        <w:t xml:space="preserve">also </w:t>
      </w:r>
      <w:r w:rsidRPr="00697330">
        <w:rPr>
          <w:rFonts w:asciiTheme="majorBidi" w:hAnsiTheme="majorBidi" w:cstheme="majorBidi"/>
          <w:sz w:val="24"/>
          <w:szCs w:val="24"/>
        </w:rPr>
        <w:t xml:space="preserve">achieved at age of 6 </w:t>
      </w:r>
      <w:r w:rsidRPr="00697330">
        <w:rPr>
          <w:rFonts w:asciiTheme="majorBidi" w:hAnsiTheme="majorBidi" w:cstheme="majorBidi"/>
          <w:sz w:val="24"/>
          <w:szCs w:val="24"/>
        </w:rPr>
        <w:lastRenderedPageBreak/>
        <w:t xml:space="preserve">months </w:t>
      </w:r>
      <w:r w:rsidRPr="00697330">
        <w:rPr>
          <w:rFonts w:asciiTheme="majorBidi" w:hAnsiTheme="majorBidi" w:cstheme="majorBidi"/>
          <w:sz w:val="24"/>
          <w:szCs w:val="24"/>
          <w:highlight w:val="cyan"/>
        </w:rPr>
        <w:t xml:space="preserve">and does not change </w:t>
      </w:r>
      <w:r w:rsidR="00980E0B" w:rsidRPr="00697330">
        <w:rPr>
          <w:rFonts w:asciiTheme="majorBidi" w:hAnsiTheme="majorBidi" w:cstheme="majorBidi"/>
          <w:sz w:val="24"/>
          <w:szCs w:val="24"/>
          <w:highlight w:val="cyan"/>
        </w:rPr>
        <w:t xml:space="preserve">significantly </w:t>
      </w:r>
      <w:r w:rsidRPr="00697330">
        <w:rPr>
          <w:rFonts w:asciiTheme="majorBidi" w:hAnsiTheme="majorBidi" w:cstheme="majorBidi"/>
          <w:sz w:val="24"/>
          <w:szCs w:val="24"/>
          <w:highlight w:val="cyan"/>
        </w:rPr>
        <w:t>by age</w:t>
      </w:r>
      <w:r w:rsidRPr="00697330">
        <w:rPr>
          <w:rFonts w:asciiTheme="majorBidi" w:hAnsiTheme="majorBidi" w:cstheme="majorBidi"/>
          <w:sz w:val="24"/>
          <w:szCs w:val="24"/>
        </w:rPr>
        <w:t>. Note, that</w:t>
      </w:r>
      <w:r w:rsidR="00980E0B">
        <w:rPr>
          <w:rFonts w:asciiTheme="majorBidi" w:hAnsiTheme="majorBidi" w:cstheme="majorBidi"/>
          <w:sz w:val="24"/>
          <w:szCs w:val="24"/>
        </w:rPr>
        <w:t xml:space="preserve"> this behavior is close</w:t>
      </w:r>
      <w:r w:rsidRPr="00697330">
        <w:rPr>
          <w:rFonts w:asciiTheme="majorBidi" w:hAnsiTheme="majorBidi" w:cstheme="majorBidi"/>
          <w:sz w:val="24"/>
          <w:szCs w:val="24"/>
        </w:rPr>
        <w:t xml:space="preserve"> </w:t>
      </w:r>
      <w:r w:rsidR="00980E0B">
        <w:rPr>
          <w:rFonts w:asciiTheme="majorBidi" w:hAnsiTheme="majorBidi" w:cstheme="majorBidi"/>
          <w:sz w:val="24"/>
          <w:szCs w:val="24"/>
        </w:rPr>
        <w:t>to the condition where we</w:t>
      </w:r>
      <w:r w:rsidR="00CC3381" w:rsidRPr="00697330">
        <w:rPr>
          <w:rFonts w:asciiTheme="majorBidi" w:hAnsiTheme="majorBidi" w:cstheme="majorBidi"/>
          <w:sz w:val="24"/>
          <w:szCs w:val="24"/>
        </w:rPr>
        <w:t xml:space="preserve"> trained and tested without drugs</w:t>
      </w:r>
      <w:r w:rsidR="00980E0B">
        <w:rPr>
          <w:rFonts w:asciiTheme="majorBidi" w:hAnsiTheme="majorBidi" w:cstheme="majorBidi"/>
          <w:sz w:val="24"/>
          <w:szCs w:val="24"/>
        </w:rPr>
        <w:t xml:space="preserve"> (Fig. 2A)</w:t>
      </w:r>
      <w:r w:rsidR="00CC3381" w:rsidRPr="00697330">
        <w:rPr>
          <w:rFonts w:asciiTheme="majorBidi" w:hAnsiTheme="majorBidi" w:cstheme="majorBidi"/>
          <w:sz w:val="24"/>
          <w:szCs w:val="24"/>
        </w:rPr>
        <w:t>. In the third experiment (using CD approach)</w:t>
      </w:r>
      <w:r w:rsidR="00980E0B">
        <w:rPr>
          <w:rFonts w:asciiTheme="majorBidi" w:hAnsiTheme="majorBidi" w:cstheme="majorBidi"/>
          <w:sz w:val="24"/>
          <w:szCs w:val="24"/>
        </w:rPr>
        <w:t>,</w:t>
      </w:r>
      <w:r w:rsidR="00CC3381" w:rsidRPr="00697330">
        <w:rPr>
          <w:rFonts w:asciiTheme="majorBidi" w:hAnsiTheme="majorBidi" w:cstheme="majorBidi"/>
          <w:sz w:val="24"/>
          <w:szCs w:val="24"/>
        </w:rPr>
        <w:t xml:space="preserve"> we simulated the conditions where the biometric signature was learned </w:t>
      </w:r>
      <w:r w:rsidR="00697330" w:rsidRPr="00697330">
        <w:rPr>
          <w:rFonts w:asciiTheme="majorBidi" w:hAnsiTheme="majorBidi" w:cstheme="majorBidi"/>
          <w:sz w:val="24"/>
          <w:szCs w:val="24"/>
        </w:rPr>
        <w:t xml:space="preserve">on data from mice </w:t>
      </w:r>
      <w:r w:rsidR="00CC3381" w:rsidRPr="00697330">
        <w:rPr>
          <w:rFonts w:asciiTheme="majorBidi" w:hAnsiTheme="majorBidi" w:cstheme="majorBidi"/>
          <w:sz w:val="24"/>
          <w:szCs w:val="24"/>
        </w:rPr>
        <w:t xml:space="preserve">with </w:t>
      </w:r>
      <w:r w:rsidR="00697330" w:rsidRPr="00697330">
        <w:rPr>
          <w:rFonts w:asciiTheme="majorBidi" w:hAnsiTheme="majorBidi" w:cstheme="majorBidi"/>
          <w:sz w:val="24"/>
          <w:szCs w:val="24"/>
        </w:rPr>
        <w:t xml:space="preserve">and without </w:t>
      </w:r>
      <w:r w:rsidR="00CC3381" w:rsidRPr="00697330">
        <w:rPr>
          <w:rFonts w:asciiTheme="majorBidi" w:hAnsiTheme="majorBidi" w:cstheme="majorBidi"/>
          <w:sz w:val="24"/>
          <w:szCs w:val="24"/>
        </w:rPr>
        <w:t xml:space="preserve">drugs at age of 6 months and the biometric </w:t>
      </w:r>
      <w:r w:rsidR="00980E0B">
        <w:rPr>
          <w:rFonts w:asciiTheme="majorBidi" w:hAnsiTheme="majorBidi" w:cstheme="majorBidi"/>
          <w:sz w:val="24"/>
          <w:szCs w:val="24"/>
        </w:rPr>
        <w:t>verification</w:t>
      </w:r>
      <w:r w:rsidR="00980E0B" w:rsidRPr="00697330">
        <w:rPr>
          <w:rFonts w:asciiTheme="majorBidi" w:hAnsiTheme="majorBidi" w:cstheme="majorBidi"/>
          <w:sz w:val="24"/>
          <w:szCs w:val="24"/>
        </w:rPr>
        <w:t xml:space="preserve"> </w:t>
      </w:r>
      <w:r w:rsidR="00980E0B">
        <w:rPr>
          <w:rFonts w:asciiTheme="majorBidi" w:hAnsiTheme="majorBidi" w:cstheme="majorBidi"/>
          <w:sz w:val="24"/>
          <w:szCs w:val="24"/>
        </w:rPr>
        <w:t>wa</w:t>
      </w:r>
      <w:r w:rsidR="00CC3381" w:rsidRPr="00697330">
        <w:rPr>
          <w:rFonts w:asciiTheme="majorBidi" w:hAnsiTheme="majorBidi" w:cstheme="majorBidi"/>
          <w:sz w:val="24"/>
          <w:szCs w:val="24"/>
        </w:rPr>
        <w:t>s performed in the presence of drugs for different ages.</w:t>
      </w:r>
      <w:r w:rsidR="00697330" w:rsidRPr="00697330">
        <w:rPr>
          <w:rFonts w:asciiTheme="majorBidi" w:hAnsiTheme="majorBidi" w:cstheme="majorBidi"/>
          <w:sz w:val="24"/>
          <w:szCs w:val="24"/>
        </w:rPr>
        <w:t xml:space="preserve"> Fig. 4C shows that</w:t>
      </w:r>
      <w:r w:rsidR="00980E0B">
        <w:rPr>
          <w:rFonts w:asciiTheme="majorBidi" w:hAnsiTheme="majorBidi" w:cstheme="majorBidi"/>
          <w:sz w:val="24"/>
          <w:szCs w:val="24"/>
        </w:rPr>
        <w:t xml:space="preserve"> the EER </w:t>
      </w:r>
      <w:r w:rsidR="009B5713">
        <w:rPr>
          <w:rFonts w:asciiTheme="majorBidi" w:hAnsiTheme="majorBidi" w:cstheme="majorBidi"/>
          <w:sz w:val="24"/>
          <w:szCs w:val="24"/>
        </w:rPr>
        <w:t>did</w:t>
      </w:r>
      <w:r w:rsidR="00980E0B">
        <w:rPr>
          <w:rFonts w:asciiTheme="majorBidi" w:hAnsiTheme="majorBidi" w:cstheme="majorBidi"/>
          <w:sz w:val="24"/>
          <w:szCs w:val="24"/>
        </w:rPr>
        <w:t xml:space="preserve"> not change significantly for 6 months old</w:t>
      </w:r>
      <w:r w:rsidR="009B5713">
        <w:rPr>
          <w:rFonts w:asciiTheme="majorBidi" w:hAnsiTheme="majorBidi" w:cstheme="majorBidi"/>
          <w:sz w:val="24"/>
          <w:szCs w:val="24"/>
        </w:rPr>
        <w:t>,</w:t>
      </w:r>
      <w:r w:rsidR="00697330" w:rsidRPr="00697330">
        <w:rPr>
          <w:rFonts w:asciiTheme="majorBidi" w:hAnsiTheme="majorBidi" w:cstheme="majorBidi"/>
          <w:sz w:val="24"/>
          <w:szCs w:val="24"/>
        </w:rPr>
        <w:t xml:space="preserve"> </w:t>
      </w:r>
      <w:r w:rsidR="00980E0B">
        <w:rPr>
          <w:rFonts w:asciiTheme="majorBidi" w:hAnsiTheme="majorBidi" w:cstheme="majorBidi"/>
          <w:sz w:val="24"/>
          <w:szCs w:val="24"/>
        </w:rPr>
        <w:t xml:space="preserve">but </w:t>
      </w:r>
      <w:r w:rsidR="00697330" w:rsidRPr="00697330">
        <w:rPr>
          <w:rFonts w:asciiTheme="majorBidi" w:hAnsiTheme="majorBidi" w:cstheme="majorBidi"/>
          <w:sz w:val="24"/>
          <w:szCs w:val="24"/>
        </w:rPr>
        <w:t>the system performance is poor</w:t>
      </w:r>
      <w:r w:rsidR="00980E0B">
        <w:rPr>
          <w:rFonts w:asciiTheme="majorBidi" w:hAnsiTheme="majorBidi" w:cstheme="majorBidi"/>
          <w:sz w:val="24"/>
          <w:szCs w:val="24"/>
        </w:rPr>
        <w:t xml:space="preserve"> either way</w:t>
      </w:r>
      <w:r w:rsidR="00697330" w:rsidRPr="00697330">
        <w:rPr>
          <w:rFonts w:asciiTheme="majorBidi" w:hAnsiTheme="majorBidi" w:cstheme="majorBidi"/>
          <w:sz w:val="24"/>
          <w:szCs w:val="24"/>
        </w:rPr>
        <w:t xml:space="preserve">. </w:t>
      </w:r>
    </w:p>
    <w:p w14:paraId="21BF9D8F" w14:textId="77777777" w:rsidR="003C0559" w:rsidRPr="00697330" w:rsidRDefault="003C0559">
      <w:pPr>
        <w:spacing w:line="360" w:lineRule="auto"/>
        <w:jc w:val="both"/>
        <w:rPr>
          <w:rFonts w:asciiTheme="majorBidi" w:hAnsiTheme="majorBidi" w:cstheme="majorBidi"/>
          <w:sz w:val="24"/>
          <w:szCs w:val="24"/>
        </w:rPr>
      </w:pPr>
    </w:p>
    <w:p w14:paraId="30C5E0CB" w14:textId="288E191B" w:rsidR="003C0559" w:rsidRDefault="003C0559">
      <w:pPr>
        <w:keepNext/>
        <w:spacing w:line="360" w:lineRule="auto"/>
        <w:rPr>
          <w:rFonts w:asciiTheme="majorBidi" w:hAnsiTheme="majorBidi" w:cstheme="majorBidi"/>
          <w:sz w:val="24"/>
          <w:szCs w:val="24"/>
        </w:rPr>
      </w:pPr>
      <w:r w:rsidRPr="00697330">
        <w:rPr>
          <w:rFonts w:asciiTheme="majorBidi" w:hAnsiTheme="majorBidi" w:cstheme="majorBidi"/>
          <w:noProof/>
          <w:sz w:val="24"/>
          <w:szCs w:val="24"/>
        </w:rPr>
        <w:drawing>
          <wp:inline distT="0" distB="0" distL="0" distR="0" wp14:anchorId="64276795" wp14:editId="56BDA182">
            <wp:extent cx="5274310" cy="15805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1580515"/>
                    </a:xfrm>
                    <a:prstGeom prst="rect">
                      <a:avLst/>
                    </a:prstGeom>
                  </pic:spPr>
                </pic:pic>
              </a:graphicData>
            </a:graphic>
          </wp:inline>
        </w:drawing>
      </w:r>
    </w:p>
    <w:p w14:paraId="1B935E92" w14:textId="6C656487" w:rsidR="00697330" w:rsidRPr="00697330" w:rsidRDefault="00697330">
      <w:pPr>
        <w:pStyle w:val="Caption"/>
        <w:spacing w:line="360" w:lineRule="auto"/>
        <w:jc w:val="both"/>
        <w:rPr>
          <w:rFonts w:asciiTheme="majorBidi" w:hAnsiTheme="majorBidi" w:cstheme="majorBidi"/>
          <w:i w:val="0"/>
          <w:iCs w:val="0"/>
          <w:color w:val="auto"/>
          <w:sz w:val="24"/>
          <w:szCs w:val="24"/>
        </w:rPr>
      </w:pPr>
      <w:r w:rsidRPr="00697330">
        <w:rPr>
          <w:rFonts w:asciiTheme="majorBidi" w:hAnsiTheme="majorBidi" w:cstheme="majorBidi"/>
          <w:b/>
          <w:bCs/>
          <w:i w:val="0"/>
          <w:iCs w:val="0"/>
          <w:color w:val="auto"/>
          <w:sz w:val="24"/>
          <w:szCs w:val="24"/>
        </w:rPr>
        <w:t xml:space="preserve">Figure </w:t>
      </w:r>
      <w:r>
        <w:rPr>
          <w:rFonts w:asciiTheme="majorBidi" w:hAnsiTheme="majorBidi" w:cstheme="majorBidi"/>
          <w:b/>
          <w:bCs/>
          <w:i w:val="0"/>
          <w:iCs w:val="0"/>
          <w:color w:val="auto"/>
          <w:sz w:val="24"/>
          <w:szCs w:val="24"/>
        </w:rPr>
        <w:t>4</w:t>
      </w:r>
      <w:r w:rsidRPr="00697330">
        <w:rPr>
          <w:rFonts w:asciiTheme="majorBidi" w:hAnsiTheme="majorBidi" w:cstheme="majorBidi"/>
          <w:b/>
          <w:bCs/>
          <w:i w:val="0"/>
          <w:iCs w:val="0"/>
          <w:color w:val="auto"/>
          <w:sz w:val="24"/>
          <w:szCs w:val="24"/>
        </w:rPr>
        <w:t xml:space="preserve">: </w:t>
      </w:r>
      <w:r w:rsidR="000A3A7B">
        <w:rPr>
          <w:rFonts w:asciiTheme="majorBidi" w:hAnsiTheme="majorBidi" w:cstheme="majorBidi"/>
          <w:b/>
          <w:bCs/>
          <w:i w:val="0"/>
          <w:iCs w:val="0"/>
          <w:color w:val="auto"/>
          <w:sz w:val="24"/>
          <w:szCs w:val="24"/>
        </w:rPr>
        <w:t>E</w:t>
      </w:r>
      <w:r w:rsidR="000E1765" w:rsidRPr="00697330">
        <w:rPr>
          <w:rFonts w:asciiTheme="majorBidi" w:hAnsiTheme="majorBidi" w:cstheme="majorBidi"/>
          <w:b/>
          <w:bCs/>
          <w:i w:val="0"/>
          <w:iCs w:val="0"/>
          <w:color w:val="auto"/>
          <w:sz w:val="24"/>
          <w:szCs w:val="24"/>
        </w:rPr>
        <w:t xml:space="preserve">qual error rate (EER) </w:t>
      </w:r>
      <w:r w:rsidR="000E1765">
        <w:rPr>
          <w:rFonts w:asciiTheme="majorBidi" w:hAnsiTheme="majorBidi" w:cstheme="majorBidi"/>
          <w:b/>
          <w:bCs/>
          <w:i w:val="0"/>
          <w:iCs w:val="0"/>
          <w:color w:val="auto"/>
          <w:sz w:val="24"/>
          <w:szCs w:val="24"/>
        </w:rPr>
        <w:t xml:space="preserve">performance </w:t>
      </w:r>
      <w:r w:rsidR="000A3A7B">
        <w:rPr>
          <w:rFonts w:asciiTheme="majorBidi" w:hAnsiTheme="majorBidi" w:cstheme="majorBidi"/>
          <w:b/>
          <w:bCs/>
          <w:i w:val="0"/>
          <w:iCs w:val="0"/>
          <w:color w:val="auto"/>
          <w:sz w:val="24"/>
          <w:szCs w:val="24"/>
        </w:rPr>
        <w:t xml:space="preserve">as a function of age in the presence of </w:t>
      </w:r>
      <w:r w:rsidR="000E1765" w:rsidRPr="00697330">
        <w:rPr>
          <w:rFonts w:asciiTheme="majorBidi" w:hAnsiTheme="majorBidi" w:cstheme="majorBidi"/>
          <w:b/>
          <w:bCs/>
          <w:i w:val="0"/>
          <w:iCs w:val="0"/>
          <w:color w:val="auto"/>
          <w:sz w:val="24"/>
          <w:szCs w:val="24"/>
        </w:rPr>
        <w:t>drug</w:t>
      </w:r>
      <w:r w:rsidR="000A3A7B">
        <w:rPr>
          <w:rFonts w:asciiTheme="majorBidi" w:hAnsiTheme="majorBidi" w:cstheme="majorBidi"/>
          <w:b/>
          <w:bCs/>
          <w:i w:val="0"/>
          <w:iCs w:val="0"/>
          <w:color w:val="auto"/>
          <w:sz w:val="24"/>
          <w:szCs w:val="24"/>
        </w:rPr>
        <w:t xml:space="preserve">s </w:t>
      </w:r>
      <w:r w:rsidR="000E1765" w:rsidRPr="00697330">
        <w:rPr>
          <w:rFonts w:asciiTheme="majorBidi" w:hAnsiTheme="majorBidi" w:cstheme="majorBidi"/>
          <w:b/>
          <w:bCs/>
          <w:i w:val="0"/>
          <w:iCs w:val="0"/>
          <w:color w:val="auto"/>
          <w:sz w:val="24"/>
          <w:szCs w:val="24"/>
        </w:rPr>
        <w:t>using complete dataset (CD) approach.</w:t>
      </w:r>
      <w:r w:rsidRPr="00697330">
        <w:rPr>
          <w:rFonts w:asciiTheme="majorBidi" w:hAnsiTheme="majorBidi" w:cstheme="majorBidi"/>
          <w:b/>
          <w:bCs/>
          <w:i w:val="0"/>
          <w:iCs w:val="0"/>
          <w:color w:val="auto"/>
          <w:sz w:val="24"/>
          <w:szCs w:val="24"/>
        </w:rPr>
        <w:t xml:space="preserve"> </w:t>
      </w:r>
      <w:r w:rsidRPr="00697330">
        <w:rPr>
          <w:rFonts w:asciiTheme="majorBidi" w:hAnsiTheme="majorBidi" w:cstheme="majorBidi"/>
          <w:i w:val="0"/>
          <w:iCs w:val="0"/>
          <w:color w:val="auto"/>
          <w:sz w:val="24"/>
          <w:szCs w:val="24"/>
        </w:rPr>
        <w:t xml:space="preserve">Biometric verification performance on the test set measured by EER </w:t>
      </w:r>
      <w:r w:rsidR="003962C0">
        <w:rPr>
          <w:rFonts w:asciiTheme="majorBidi" w:hAnsiTheme="majorBidi" w:cstheme="majorBidi"/>
          <w:i w:val="0"/>
          <w:iCs w:val="0"/>
          <w:color w:val="auto"/>
          <w:sz w:val="24"/>
          <w:szCs w:val="24"/>
        </w:rPr>
        <w:t>for trained model on</w:t>
      </w:r>
      <w:r w:rsidRPr="00697330">
        <w:rPr>
          <w:rFonts w:asciiTheme="majorBidi" w:hAnsiTheme="majorBidi" w:cstheme="majorBidi"/>
          <w:i w:val="0"/>
          <w:iCs w:val="0"/>
          <w:color w:val="auto"/>
          <w:sz w:val="24"/>
          <w:szCs w:val="24"/>
        </w:rPr>
        <w:t xml:space="preserve"> (A) heartbeat window</w:t>
      </w:r>
      <w:r w:rsidR="0087122B">
        <w:rPr>
          <w:rFonts w:asciiTheme="majorBidi" w:hAnsiTheme="majorBidi" w:cstheme="majorBidi"/>
          <w:i w:val="0"/>
          <w:iCs w:val="0"/>
          <w:color w:val="auto"/>
          <w:sz w:val="24"/>
          <w:szCs w:val="24"/>
        </w:rPr>
        <w:t xml:space="preserve"> pairs</w:t>
      </w:r>
      <w:r w:rsidRPr="00697330">
        <w:rPr>
          <w:rFonts w:asciiTheme="majorBidi" w:hAnsiTheme="majorBidi" w:cstheme="majorBidi"/>
          <w:i w:val="0"/>
          <w:iCs w:val="0"/>
          <w:color w:val="auto"/>
          <w:sz w:val="24"/>
          <w:szCs w:val="24"/>
        </w:rPr>
        <w:t xml:space="preserve"> without drug, (B) heartbeat window</w:t>
      </w:r>
      <w:r w:rsidR="0087122B">
        <w:rPr>
          <w:rFonts w:asciiTheme="majorBidi" w:hAnsiTheme="majorBidi" w:cstheme="majorBidi"/>
          <w:i w:val="0"/>
          <w:iCs w:val="0"/>
          <w:color w:val="auto"/>
          <w:sz w:val="24"/>
          <w:szCs w:val="24"/>
        </w:rPr>
        <w:t xml:space="preserve"> pairs</w:t>
      </w:r>
      <w:r w:rsidRPr="00697330">
        <w:rPr>
          <w:rFonts w:asciiTheme="majorBidi" w:hAnsiTheme="majorBidi" w:cstheme="majorBidi"/>
          <w:i w:val="0"/>
          <w:iCs w:val="0"/>
          <w:color w:val="auto"/>
          <w:sz w:val="24"/>
          <w:szCs w:val="24"/>
        </w:rPr>
        <w:t xml:space="preserve"> with drug and (C) combined heartbeat window</w:t>
      </w:r>
      <w:r w:rsidR="0087122B">
        <w:rPr>
          <w:rFonts w:asciiTheme="majorBidi" w:hAnsiTheme="majorBidi" w:cstheme="majorBidi"/>
          <w:i w:val="0"/>
          <w:iCs w:val="0"/>
          <w:color w:val="auto"/>
          <w:sz w:val="24"/>
          <w:szCs w:val="24"/>
        </w:rPr>
        <w:t xml:space="preserve"> pairs</w:t>
      </w:r>
      <w:r w:rsidRPr="00697330">
        <w:rPr>
          <w:rFonts w:asciiTheme="majorBidi" w:hAnsiTheme="majorBidi" w:cstheme="majorBidi"/>
          <w:i w:val="0"/>
          <w:iCs w:val="0"/>
          <w:color w:val="auto"/>
          <w:sz w:val="24"/>
          <w:szCs w:val="24"/>
        </w:rPr>
        <w:t xml:space="preserve"> with and without drug. All were tested on heartbeat window with drug</w:t>
      </w:r>
      <w:r w:rsidR="003962C0">
        <w:rPr>
          <w:rFonts w:asciiTheme="majorBidi" w:hAnsiTheme="majorBidi" w:cstheme="majorBidi"/>
          <w:i w:val="0"/>
          <w:iCs w:val="0"/>
          <w:color w:val="auto"/>
          <w:sz w:val="24"/>
          <w:szCs w:val="24"/>
        </w:rPr>
        <w:t>s</w:t>
      </w:r>
      <w:r w:rsidRPr="00697330">
        <w:rPr>
          <w:rFonts w:asciiTheme="majorBidi" w:hAnsiTheme="majorBidi" w:cstheme="majorBidi"/>
          <w:b/>
          <w:bCs/>
          <w:i w:val="0"/>
          <w:iCs w:val="0"/>
          <w:color w:val="auto"/>
          <w:sz w:val="24"/>
          <w:szCs w:val="24"/>
        </w:rPr>
        <w:t xml:space="preserve"> </w:t>
      </w:r>
      <w:r w:rsidRPr="00697330">
        <w:rPr>
          <w:rFonts w:asciiTheme="majorBidi" w:hAnsiTheme="majorBidi" w:cstheme="majorBidi"/>
          <w:i w:val="0"/>
          <w:iCs w:val="0"/>
          <w:color w:val="auto"/>
          <w:sz w:val="24"/>
          <w:szCs w:val="24"/>
        </w:rPr>
        <w:t>and</w:t>
      </w:r>
      <w:r>
        <w:rPr>
          <w:rFonts w:asciiTheme="majorBidi" w:hAnsiTheme="majorBidi" w:cstheme="majorBidi"/>
          <w:b/>
          <w:bCs/>
          <w:i w:val="0"/>
          <w:iCs w:val="0"/>
          <w:color w:val="auto"/>
          <w:sz w:val="24"/>
          <w:szCs w:val="24"/>
        </w:rPr>
        <w:t xml:space="preserve"> </w:t>
      </w:r>
      <w:r w:rsidRPr="00697330">
        <w:rPr>
          <w:rFonts w:asciiTheme="majorBidi" w:hAnsiTheme="majorBidi" w:cstheme="majorBidi"/>
          <w:i w:val="0"/>
          <w:iCs w:val="0"/>
          <w:color w:val="auto"/>
          <w:sz w:val="24"/>
          <w:szCs w:val="24"/>
        </w:rPr>
        <w:t>all were trained heartbeat window from 6 months.</w:t>
      </w:r>
    </w:p>
    <w:p w14:paraId="10784C40" w14:textId="39C6D2D7" w:rsidR="00697330" w:rsidRPr="00697330" w:rsidRDefault="00697330">
      <w:pPr>
        <w:pStyle w:val="Caption"/>
        <w:spacing w:line="360" w:lineRule="auto"/>
        <w:jc w:val="both"/>
        <w:rPr>
          <w:rFonts w:asciiTheme="majorBidi" w:hAnsiTheme="majorBidi" w:cstheme="majorBidi"/>
          <w:b/>
          <w:bCs/>
          <w:i w:val="0"/>
          <w:iCs w:val="0"/>
          <w:color w:val="auto"/>
          <w:sz w:val="24"/>
          <w:szCs w:val="24"/>
        </w:rPr>
      </w:pPr>
    </w:p>
    <w:p w14:paraId="6E65E7C4" w14:textId="77777777" w:rsidR="00697330" w:rsidRPr="00697330" w:rsidRDefault="00697330">
      <w:pPr>
        <w:keepNext/>
        <w:spacing w:line="360" w:lineRule="auto"/>
        <w:rPr>
          <w:rFonts w:asciiTheme="majorBidi" w:hAnsiTheme="majorBidi" w:cstheme="majorBidi"/>
          <w:sz w:val="24"/>
          <w:szCs w:val="24"/>
        </w:rPr>
      </w:pPr>
    </w:p>
    <w:p w14:paraId="0A4C0920" w14:textId="2E97E20E" w:rsidR="005A0916" w:rsidRDefault="005A0916">
      <w:pPr>
        <w:spacing w:line="360" w:lineRule="auto"/>
        <w:jc w:val="both"/>
        <w:rPr>
          <w:rFonts w:asciiTheme="majorBidi" w:hAnsiTheme="majorBidi" w:cstheme="majorBidi"/>
          <w:sz w:val="24"/>
          <w:szCs w:val="24"/>
        </w:rPr>
        <w:pPrChange w:id="302" w:author="Moran Davoodi" w:date="2023-03-21T14:20:00Z">
          <w:pPr>
            <w:spacing w:line="480" w:lineRule="auto"/>
            <w:jc w:val="both"/>
          </w:pPr>
        </w:pPrChange>
      </w:pPr>
    </w:p>
    <w:p w14:paraId="13C80E6D" w14:textId="77777777" w:rsidR="00697330" w:rsidRDefault="00697330">
      <w:pPr>
        <w:spacing w:line="360" w:lineRule="auto"/>
        <w:jc w:val="both"/>
        <w:rPr>
          <w:rFonts w:asciiTheme="majorBidi" w:hAnsiTheme="majorBidi" w:cstheme="majorBidi"/>
          <w:sz w:val="24"/>
          <w:szCs w:val="24"/>
        </w:rPr>
        <w:pPrChange w:id="303" w:author="Moran Davoodi" w:date="2023-03-21T14:20:00Z">
          <w:pPr>
            <w:spacing w:line="480" w:lineRule="auto"/>
            <w:jc w:val="both"/>
          </w:pPr>
        </w:pPrChange>
      </w:pPr>
    </w:p>
    <w:p w14:paraId="2B826435" w14:textId="08CE89A1" w:rsidR="00031308" w:rsidRDefault="00031308">
      <w:pPr>
        <w:spacing w:line="360" w:lineRule="auto"/>
        <w:rPr>
          <w:rFonts w:asciiTheme="majorBidi" w:hAnsiTheme="majorBidi" w:cstheme="majorBidi"/>
          <w:sz w:val="24"/>
          <w:szCs w:val="24"/>
        </w:rPr>
        <w:pPrChange w:id="304" w:author="Moran Davoodi" w:date="2023-03-21T14:20:00Z">
          <w:pPr>
            <w:spacing w:line="480" w:lineRule="auto"/>
          </w:pPr>
        </w:pPrChange>
      </w:pPr>
    </w:p>
    <w:p w14:paraId="76829F41" w14:textId="0C24828B" w:rsidR="009B5713" w:rsidRDefault="009B5713">
      <w:pPr>
        <w:spacing w:line="360" w:lineRule="auto"/>
        <w:rPr>
          <w:rFonts w:asciiTheme="majorBidi" w:hAnsiTheme="majorBidi" w:cstheme="majorBidi"/>
          <w:sz w:val="24"/>
          <w:szCs w:val="24"/>
        </w:rPr>
        <w:pPrChange w:id="305" w:author="Moran Davoodi" w:date="2023-03-21T14:20:00Z">
          <w:pPr>
            <w:spacing w:line="480" w:lineRule="auto"/>
          </w:pPr>
        </w:pPrChange>
      </w:pPr>
    </w:p>
    <w:p w14:paraId="6FB0C0C5" w14:textId="77777777" w:rsidR="009B5713" w:rsidRDefault="009B5713">
      <w:pPr>
        <w:spacing w:line="360" w:lineRule="auto"/>
        <w:rPr>
          <w:rFonts w:asciiTheme="majorBidi" w:hAnsiTheme="majorBidi" w:cstheme="majorBidi"/>
          <w:sz w:val="24"/>
          <w:szCs w:val="24"/>
        </w:rPr>
        <w:pPrChange w:id="306" w:author="Moran Davoodi" w:date="2023-03-21T14:20:00Z">
          <w:pPr>
            <w:spacing w:line="480" w:lineRule="auto"/>
          </w:pPr>
        </w:pPrChange>
      </w:pPr>
    </w:p>
    <w:p w14:paraId="16EE6DA8" w14:textId="18C4805D" w:rsidR="00CA4D16" w:rsidRDefault="00CA4D16">
      <w:pPr>
        <w:pStyle w:val="Heading1"/>
        <w:numPr>
          <w:ilvl w:val="0"/>
          <w:numId w:val="0"/>
        </w:numPr>
        <w:spacing w:line="360" w:lineRule="auto"/>
        <w:ind w:left="360" w:hanging="360"/>
        <w:pPrChange w:id="307" w:author="Moran Davoodi" w:date="2023-03-21T14:20:00Z">
          <w:pPr>
            <w:pStyle w:val="Heading1"/>
            <w:numPr>
              <w:numId w:val="0"/>
            </w:numPr>
            <w:ind w:left="0" w:firstLine="0"/>
          </w:pPr>
        </w:pPrChange>
      </w:pPr>
      <w:bookmarkStart w:id="308" w:name="_Ref127293070"/>
      <w:r w:rsidRPr="009B080D">
        <w:lastRenderedPageBreak/>
        <w:t>Discussion</w:t>
      </w:r>
      <w:bookmarkEnd w:id="308"/>
    </w:p>
    <w:p w14:paraId="65251D16" w14:textId="1C444234" w:rsidR="00B579F9" w:rsidRDefault="00937232">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Biometric verification </w:t>
      </w:r>
      <w:r w:rsidR="00B579F9">
        <w:rPr>
          <w:rFonts w:asciiTheme="majorBidi" w:hAnsiTheme="majorBidi" w:cstheme="majorBidi"/>
          <w:sz w:val="24"/>
          <w:szCs w:val="24"/>
        </w:rPr>
        <w:t>i</w:t>
      </w:r>
      <w:del w:id="309" w:author="Moran Davoodi" w:date="2023-03-21T11:43:00Z">
        <w:r w:rsidR="00B579F9" w:rsidDel="0019789D">
          <w:rPr>
            <w:rFonts w:asciiTheme="majorBidi" w:hAnsiTheme="majorBidi" w:cstheme="majorBidi"/>
            <w:sz w:val="24"/>
            <w:szCs w:val="24"/>
          </w:rPr>
          <w:delText xml:space="preserve">s a developed field that is important </w:delText>
        </w:r>
      </w:del>
      <w:ins w:id="310" w:author="Moran Davoodi" w:date="2023-03-21T11:43:00Z">
        <w:r w:rsidR="0019789D">
          <w:rPr>
            <w:rFonts w:asciiTheme="majorBidi" w:hAnsiTheme="majorBidi" w:cstheme="majorBidi"/>
            <w:sz w:val="24"/>
            <w:szCs w:val="24"/>
          </w:rPr>
          <w:t xml:space="preserve">s widely used </w:t>
        </w:r>
      </w:ins>
      <w:r w:rsidR="00B579F9">
        <w:rPr>
          <w:rFonts w:asciiTheme="majorBidi" w:hAnsiTheme="majorBidi" w:cstheme="majorBidi"/>
          <w:sz w:val="24"/>
          <w:szCs w:val="24"/>
        </w:rPr>
        <w:t>for security-based application</w:t>
      </w:r>
      <w:ins w:id="311" w:author="Moran Davoodi" w:date="2023-03-21T11:43:00Z">
        <w:r w:rsidR="0019789D">
          <w:rPr>
            <w:rFonts w:asciiTheme="majorBidi" w:hAnsiTheme="majorBidi" w:cstheme="majorBidi"/>
            <w:sz w:val="24"/>
            <w:szCs w:val="24"/>
          </w:rPr>
          <w:t>s</w:t>
        </w:r>
      </w:ins>
      <w:r w:rsidR="00B579F9">
        <w:rPr>
          <w:rFonts w:asciiTheme="majorBidi" w:hAnsiTheme="majorBidi" w:cstheme="majorBidi"/>
          <w:sz w:val="24"/>
          <w:szCs w:val="24"/>
        </w:rPr>
        <w:t xml:space="preserve">. However, </w:t>
      </w:r>
      <w:ins w:id="312" w:author="Moran Davoodi" w:date="2023-03-21T11:44:00Z">
        <w:r w:rsidR="0019789D">
          <w:rPr>
            <w:rFonts w:asciiTheme="majorBidi" w:hAnsiTheme="majorBidi" w:cstheme="majorBidi"/>
            <w:sz w:val="24"/>
            <w:szCs w:val="24"/>
          </w:rPr>
          <w:t>some of the biometric methods are either easy to forge or require high cost f</w:t>
        </w:r>
      </w:ins>
      <w:ins w:id="313" w:author="Moran Davoodi" w:date="2023-03-21T11:45:00Z">
        <w:r w:rsidR="0019789D">
          <w:rPr>
            <w:rFonts w:asciiTheme="majorBidi" w:hAnsiTheme="majorBidi" w:cstheme="majorBidi"/>
            <w:sz w:val="24"/>
            <w:szCs w:val="24"/>
          </w:rPr>
          <w:t xml:space="preserve">or </w:t>
        </w:r>
      </w:ins>
      <w:del w:id="314" w:author="Moran Davoodi" w:date="2023-03-21T11:44:00Z">
        <w:r w:rsidR="00B579F9" w:rsidDel="0019789D">
          <w:rPr>
            <w:rFonts w:asciiTheme="majorBidi" w:hAnsiTheme="majorBidi" w:cstheme="majorBidi"/>
            <w:sz w:val="24"/>
            <w:szCs w:val="24"/>
          </w:rPr>
          <w:delText xml:space="preserve">currently the EER of exist system is low and demands </w:delText>
        </w:r>
      </w:del>
      <w:r w:rsidR="00B579F9">
        <w:rPr>
          <w:rFonts w:asciiTheme="majorBidi" w:hAnsiTheme="majorBidi" w:cstheme="majorBidi"/>
          <w:sz w:val="24"/>
          <w:szCs w:val="24"/>
        </w:rPr>
        <w:t>expensive devices. This work demonstrated that a biometric verification method based on heartbeat interval only can perform well under real world limitations. The system can perform verification on subject</w:t>
      </w:r>
      <w:ins w:id="315" w:author="Moran Davoodi" w:date="2023-03-21T11:45:00Z">
        <w:r w:rsidR="0019789D">
          <w:rPr>
            <w:rFonts w:asciiTheme="majorBidi" w:hAnsiTheme="majorBidi" w:cstheme="majorBidi"/>
            <w:sz w:val="24"/>
            <w:szCs w:val="24"/>
          </w:rPr>
          <w:t>s</w:t>
        </w:r>
      </w:ins>
      <w:r w:rsidR="00B579F9">
        <w:rPr>
          <w:rFonts w:asciiTheme="majorBidi" w:hAnsiTheme="majorBidi" w:cstheme="majorBidi"/>
          <w:sz w:val="24"/>
          <w:szCs w:val="24"/>
        </w:rPr>
        <w:t xml:space="preserve"> whether they were </w:t>
      </w:r>
      <w:del w:id="316" w:author="Moran Davoodi" w:date="2023-03-21T11:45:00Z">
        <w:r w:rsidR="00B579F9" w:rsidDel="0019789D">
          <w:rPr>
            <w:rFonts w:asciiTheme="majorBidi" w:hAnsiTheme="majorBidi" w:cstheme="majorBidi"/>
            <w:sz w:val="24"/>
            <w:szCs w:val="24"/>
          </w:rPr>
          <w:delText xml:space="preserve">their </w:delText>
        </w:r>
      </w:del>
      <w:r w:rsidR="00B579F9">
        <w:rPr>
          <w:rFonts w:asciiTheme="majorBidi" w:hAnsiTheme="majorBidi" w:cstheme="majorBidi"/>
          <w:sz w:val="24"/>
          <w:szCs w:val="24"/>
        </w:rPr>
        <w:t xml:space="preserve">part of the training process or </w:t>
      </w:r>
      <w:del w:id="317" w:author="Moran Davoodi" w:date="2023-03-21T11:46:00Z">
        <w:r w:rsidR="00B579F9" w:rsidDel="0019789D">
          <w:rPr>
            <w:rFonts w:asciiTheme="majorBidi" w:hAnsiTheme="majorBidi" w:cstheme="majorBidi"/>
            <w:sz w:val="24"/>
            <w:szCs w:val="24"/>
          </w:rPr>
          <w:delText xml:space="preserve">new </w:delText>
        </w:r>
      </w:del>
      <w:ins w:id="318" w:author="Moran Davoodi" w:date="2023-03-21T11:46:00Z">
        <w:r w:rsidR="0019789D">
          <w:rPr>
            <w:rFonts w:asciiTheme="majorBidi" w:hAnsiTheme="majorBidi" w:cstheme="majorBidi"/>
            <w:sz w:val="24"/>
            <w:szCs w:val="24"/>
          </w:rPr>
          <w:t xml:space="preserve">added to the database after training and thus they are completely new </w:t>
        </w:r>
      </w:ins>
      <w:r w:rsidR="00B579F9">
        <w:rPr>
          <w:rFonts w:asciiTheme="majorBidi" w:hAnsiTheme="majorBidi" w:cstheme="majorBidi"/>
          <w:sz w:val="24"/>
          <w:szCs w:val="24"/>
        </w:rPr>
        <w:t>to the system. Moreover, our method is not aged-dependent</w:t>
      </w:r>
      <w:ins w:id="319" w:author="Moran Davoodi" w:date="2023-03-21T11:47:00Z">
        <w:r w:rsidR="0019789D">
          <w:rPr>
            <w:rFonts w:asciiTheme="majorBidi" w:hAnsiTheme="majorBidi" w:cstheme="majorBidi"/>
            <w:sz w:val="24"/>
            <w:szCs w:val="24"/>
          </w:rPr>
          <w:t>. The biometric signature was learned at the age o</w:t>
        </w:r>
      </w:ins>
      <w:ins w:id="320" w:author="Moran Davoodi" w:date="2023-03-21T11:48:00Z">
        <w:r w:rsidR="0019789D">
          <w:rPr>
            <w:rFonts w:asciiTheme="majorBidi" w:hAnsiTheme="majorBidi" w:cstheme="majorBidi"/>
            <w:sz w:val="24"/>
            <w:szCs w:val="24"/>
          </w:rPr>
          <w:t xml:space="preserve">f 6 months </w:t>
        </w:r>
      </w:ins>
      <w:del w:id="321" w:author="Moran Davoodi" w:date="2023-03-21T11:47:00Z">
        <w:r w:rsidR="00B579F9" w:rsidDel="0019789D">
          <w:rPr>
            <w:rFonts w:asciiTheme="majorBidi" w:hAnsiTheme="majorBidi" w:cstheme="majorBidi"/>
            <w:sz w:val="24"/>
            <w:szCs w:val="24"/>
          </w:rPr>
          <w:delText xml:space="preserve">, </w:delText>
        </w:r>
      </w:del>
      <w:del w:id="322" w:author="Moran Davoodi" w:date="2023-03-21T11:48:00Z">
        <w:r w:rsidR="00B579F9" w:rsidDel="0019789D">
          <w:rPr>
            <w:rFonts w:asciiTheme="majorBidi" w:hAnsiTheme="majorBidi" w:cstheme="majorBidi"/>
            <w:sz w:val="24"/>
            <w:szCs w:val="24"/>
          </w:rPr>
          <w:delText xml:space="preserve">because it can be tested on mice at 6 months </w:delText>
        </w:r>
      </w:del>
      <w:r w:rsidR="00B579F9">
        <w:rPr>
          <w:rFonts w:asciiTheme="majorBidi" w:hAnsiTheme="majorBidi" w:cstheme="majorBidi"/>
          <w:sz w:val="24"/>
          <w:szCs w:val="24"/>
        </w:rPr>
        <w:t>(equ</w:t>
      </w:r>
      <w:ins w:id="323" w:author="Moran Davoodi" w:date="2023-03-21T11:48:00Z">
        <w:r w:rsidR="0019789D">
          <w:rPr>
            <w:rFonts w:asciiTheme="majorBidi" w:hAnsiTheme="majorBidi" w:cstheme="majorBidi"/>
            <w:sz w:val="24"/>
            <w:szCs w:val="24"/>
          </w:rPr>
          <w:t>iv</w:t>
        </w:r>
      </w:ins>
      <w:r w:rsidR="00B579F9">
        <w:rPr>
          <w:rFonts w:asciiTheme="majorBidi" w:hAnsiTheme="majorBidi" w:cstheme="majorBidi"/>
          <w:sz w:val="24"/>
          <w:szCs w:val="24"/>
        </w:rPr>
        <w:t>al</w:t>
      </w:r>
      <w:ins w:id="324" w:author="Moran Davoodi" w:date="2023-03-21T11:48:00Z">
        <w:r w:rsidR="0019789D">
          <w:rPr>
            <w:rFonts w:asciiTheme="majorBidi" w:hAnsiTheme="majorBidi" w:cstheme="majorBidi"/>
            <w:sz w:val="24"/>
            <w:szCs w:val="24"/>
          </w:rPr>
          <w:t>ent</w:t>
        </w:r>
      </w:ins>
      <w:r w:rsidR="00B579F9">
        <w:rPr>
          <w:rFonts w:asciiTheme="majorBidi" w:hAnsiTheme="majorBidi" w:cstheme="majorBidi"/>
          <w:sz w:val="24"/>
          <w:szCs w:val="24"/>
        </w:rPr>
        <w:t xml:space="preserve"> t</w:t>
      </w:r>
      <w:ins w:id="325" w:author="Moran Davoodi" w:date="2023-03-21T11:48:00Z">
        <w:r w:rsidR="003A6CE6">
          <w:rPr>
            <w:rFonts w:asciiTheme="majorBidi" w:hAnsiTheme="majorBidi" w:cstheme="majorBidi"/>
            <w:sz w:val="24"/>
            <w:szCs w:val="24"/>
          </w:rPr>
          <w:t>o</w:t>
        </w:r>
      </w:ins>
      <w:del w:id="326" w:author="Moran Davoodi" w:date="2023-03-21T11:48:00Z">
        <w:r w:rsidR="00B579F9" w:rsidDel="003A6CE6">
          <w:rPr>
            <w:rFonts w:asciiTheme="majorBidi" w:hAnsiTheme="majorBidi" w:cstheme="majorBidi"/>
            <w:sz w:val="24"/>
            <w:szCs w:val="24"/>
          </w:rPr>
          <w:delText>o</w:delText>
        </w:r>
      </w:del>
      <w:r w:rsidR="00B579F9">
        <w:rPr>
          <w:rFonts w:asciiTheme="majorBidi" w:hAnsiTheme="majorBidi" w:cstheme="majorBidi"/>
          <w:sz w:val="24"/>
          <w:szCs w:val="24"/>
        </w:rPr>
        <w:t xml:space="preserve"> 2</w:t>
      </w:r>
      <w:ins w:id="327" w:author="Moran Davoodi" w:date="2023-03-21T11:49:00Z">
        <w:r w:rsidR="003A6CE6">
          <w:rPr>
            <w:rFonts w:asciiTheme="majorBidi" w:hAnsiTheme="majorBidi" w:cstheme="majorBidi"/>
            <w:sz w:val="24"/>
            <w:szCs w:val="24"/>
          </w:rPr>
          <w:t>0</w:t>
        </w:r>
      </w:ins>
      <w:del w:id="328" w:author="Moran Davoodi" w:date="2023-03-21T11:49:00Z">
        <w:r w:rsidR="00B579F9" w:rsidDel="003A6CE6">
          <w:rPr>
            <w:rFonts w:asciiTheme="majorBidi" w:hAnsiTheme="majorBidi" w:cstheme="majorBidi"/>
            <w:sz w:val="24"/>
            <w:szCs w:val="24"/>
          </w:rPr>
          <w:delText>1</w:delText>
        </w:r>
      </w:del>
      <w:r w:rsidR="00B579F9">
        <w:rPr>
          <w:rFonts w:asciiTheme="majorBidi" w:hAnsiTheme="majorBidi" w:cstheme="majorBidi"/>
          <w:sz w:val="24"/>
          <w:szCs w:val="24"/>
        </w:rPr>
        <w:t xml:space="preserve"> human years) and</w:t>
      </w:r>
      <w:ins w:id="329" w:author="Moran Davoodi" w:date="2023-03-21T11:48:00Z">
        <w:r w:rsidR="0019789D">
          <w:rPr>
            <w:rFonts w:asciiTheme="majorBidi" w:hAnsiTheme="majorBidi" w:cstheme="majorBidi"/>
            <w:sz w:val="24"/>
            <w:szCs w:val="24"/>
          </w:rPr>
          <w:t xml:space="preserve"> was used for verification</w:t>
        </w:r>
      </w:ins>
      <w:del w:id="330" w:author="Moran Davoodi" w:date="2023-03-21T11:48:00Z">
        <w:r w:rsidR="00B579F9" w:rsidDel="003A6CE6">
          <w:rPr>
            <w:rFonts w:asciiTheme="majorBidi" w:hAnsiTheme="majorBidi" w:cstheme="majorBidi"/>
            <w:sz w:val="24"/>
            <w:szCs w:val="24"/>
          </w:rPr>
          <w:delText xml:space="preserve"> tested</w:delText>
        </w:r>
      </w:del>
      <w:r w:rsidR="00B579F9">
        <w:rPr>
          <w:rFonts w:asciiTheme="majorBidi" w:hAnsiTheme="majorBidi" w:cstheme="majorBidi"/>
          <w:sz w:val="24"/>
          <w:szCs w:val="24"/>
        </w:rPr>
        <w:t xml:space="preserve"> until</w:t>
      </w:r>
      <w:ins w:id="331" w:author="Moran Davoodi" w:date="2023-03-21T11:48:00Z">
        <w:r w:rsidR="003A6CE6">
          <w:rPr>
            <w:rFonts w:asciiTheme="majorBidi" w:hAnsiTheme="majorBidi" w:cstheme="majorBidi"/>
            <w:sz w:val="24"/>
            <w:szCs w:val="24"/>
          </w:rPr>
          <w:t xml:space="preserve"> the age of</w:t>
        </w:r>
      </w:ins>
      <w:r w:rsidR="00B579F9">
        <w:rPr>
          <w:rFonts w:asciiTheme="majorBidi" w:hAnsiTheme="majorBidi" w:cstheme="majorBidi"/>
          <w:sz w:val="24"/>
          <w:szCs w:val="24"/>
        </w:rPr>
        <w:t xml:space="preserve"> 24 months (</w:t>
      </w:r>
      <w:ins w:id="332" w:author="Moran Davoodi" w:date="2023-03-21T15:38:00Z">
        <w:r w:rsidR="00853823">
          <w:rPr>
            <w:rFonts w:asciiTheme="majorBidi" w:hAnsiTheme="majorBidi" w:cstheme="majorBidi"/>
            <w:sz w:val="24"/>
            <w:szCs w:val="24"/>
          </w:rPr>
          <w:t xml:space="preserve">equivalent </w:t>
        </w:r>
      </w:ins>
      <w:del w:id="333" w:author="Moran Davoodi" w:date="2023-03-21T15:38:00Z">
        <w:r w:rsidR="00B579F9" w:rsidDel="00853823">
          <w:rPr>
            <w:rFonts w:asciiTheme="majorBidi" w:hAnsiTheme="majorBidi" w:cstheme="majorBidi"/>
            <w:sz w:val="24"/>
            <w:szCs w:val="24"/>
          </w:rPr>
          <w:delText xml:space="preserve">equal </w:delText>
        </w:r>
      </w:del>
      <w:r w:rsidR="00B579F9">
        <w:rPr>
          <w:rFonts w:asciiTheme="majorBidi" w:hAnsiTheme="majorBidi" w:cstheme="majorBidi"/>
          <w:sz w:val="24"/>
          <w:szCs w:val="24"/>
        </w:rPr>
        <w:t xml:space="preserve">to 80 human years). </w:t>
      </w:r>
      <w:ins w:id="334" w:author="Moran Davoodi" w:date="2023-03-21T11:49:00Z">
        <w:r w:rsidR="003A6CE6">
          <w:rPr>
            <w:rFonts w:asciiTheme="majorBidi" w:hAnsiTheme="majorBidi" w:cstheme="majorBidi"/>
            <w:sz w:val="24"/>
            <w:szCs w:val="24"/>
          </w:rPr>
          <w:t>In addition</w:t>
        </w:r>
      </w:ins>
      <w:del w:id="335" w:author="Moran Davoodi" w:date="2023-03-21T11:49:00Z">
        <w:r w:rsidR="00B579F9" w:rsidDel="003A6CE6">
          <w:rPr>
            <w:rFonts w:asciiTheme="majorBidi" w:hAnsiTheme="majorBidi" w:cstheme="majorBidi"/>
            <w:sz w:val="24"/>
            <w:szCs w:val="24"/>
          </w:rPr>
          <w:delText>Finally</w:delText>
        </w:r>
      </w:del>
      <w:r w:rsidR="00B579F9">
        <w:rPr>
          <w:rFonts w:asciiTheme="majorBidi" w:hAnsiTheme="majorBidi" w:cstheme="majorBidi"/>
          <w:sz w:val="24"/>
          <w:szCs w:val="24"/>
        </w:rPr>
        <w:t>, the method performs well whether the calibration and test were performed with or without drugs.</w:t>
      </w:r>
      <w:r w:rsidR="009C16F8">
        <w:rPr>
          <w:rFonts w:asciiTheme="majorBidi" w:hAnsiTheme="majorBidi" w:cstheme="majorBidi"/>
          <w:sz w:val="24"/>
          <w:szCs w:val="24"/>
        </w:rPr>
        <w:t xml:space="preserve"> </w:t>
      </w:r>
      <w:ins w:id="336" w:author="Moran Davoodi" w:date="2023-03-21T13:38:00Z">
        <w:r w:rsidR="002E1F6C">
          <w:rPr>
            <w:rFonts w:asciiTheme="majorBidi" w:hAnsiTheme="majorBidi" w:cstheme="majorBidi"/>
            <w:sz w:val="24"/>
            <w:szCs w:val="24"/>
          </w:rPr>
          <w:t>Therefore, s</w:t>
        </w:r>
      </w:ins>
      <w:del w:id="337" w:author="Moran Davoodi" w:date="2023-03-21T13:38:00Z">
        <w:r w:rsidR="009C16F8" w:rsidDel="002E1F6C">
          <w:rPr>
            <w:rFonts w:asciiTheme="majorBidi" w:hAnsiTheme="majorBidi" w:cstheme="majorBidi"/>
            <w:sz w:val="24"/>
            <w:szCs w:val="24"/>
          </w:rPr>
          <w:delText>S</w:delText>
        </w:r>
      </w:del>
      <w:r w:rsidR="009C16F8">
        <w:rPr>
          <w:rFonts w:asciiTheme="majorBidi" w:hAnsiTheme="majorBidi" w:cstheme="majorBidi"/>
          <w:sz w:val="24"/>
          <w:szCs w:val="24"/>
        </w:rPr>
        <w:t xml:space="preserve">uch method </w:t>
      </w:r>
      <w:del w:id="338" w:author="Moran Davoodi" w:date="2023-03-21T13:38:00Z">
        <w:r w:rsidR="009C16F8" w:rsidDel="002E1F6C">
          <w:rPr>
            <w:rFonts w:asciiTheme="majorBidi" w:hAnsiTheme="majorBidi" w:cstheme="majorBidi"/>
            <w:sz w:val="24"/>
            <w:szCs w:val="24"/>
          </w:rPr>
          <w:delText xml:space="preserve">therefore </w:delText>
        </w:r>
      </w:del>
      <w:r w:rsidR="009C16F8">
        <w:rPr>
          <w:rFonts w:asciiTheme="majorBidi" w:hAnsiTheme="majorBidi" w:cstheme="majorBidi"/>
          <w:sz w:val="24"/>
          <w:szCs w:val="24"/>
        </w:rPr>
        <w:t>can be used as</w:t>
      </w:r>
      <w:del w:id="339" w:author="Moran Davoodi" w:date="2023-03-21T13:38:00Z">
        <w:r w:rsidR="009C16F8" w:rsidDel="002E1F6C">
          <w:rPr>
            <w:rFonts w:asciiTheme="majorBidi" w:hAnsiTheme="majorBidi" w:cstheme="majorBidi"/>
            <w:sz w:val="24"/>
            <w:szCs w:val="24"/>
          </w:rPr>
          <w:delText xml:space="preserve"> agent</w:delText>
        </w:r>
      </w:del>
      <w:r w:rsidR="009C16F8">
        <w:rPr>
          <w:rFonts w:asciiTheme="majorBidi" w:hAnsiTheme="majorBidi" w:cstheme="majorBidi"/>
          <w:sz w:val="24"/>
          <w:szCs w:val="24"/>
        </w:rPr>
        <w:t xml:space="preserve"> aided biometric</w:t>
      </w:r>
      <w:ins w:id="340" w:author="Moran Davoodi" w:date="2023-03-21T13:38:00Z">
        <w:r w:rsidR="002E1F6C">
          <w:rPr>
            <w:rFonts w:asciiTheme="majorBidi" w:hAnsiTheme="majorBidi" w:cstheme="majorBidi"/>
            <w:sz w:val="24"/>
            <w:szCs w:val="24"/>
          </w:rPr>
          <w:t xml:space="preserve"> agent for</w:t>
        </w:r>
      </w:ins>
      <w:r w:rsidR="009C16F8">
        <w:rPr>
          <w:rFonts w:asciiTheme="majorBidi" w:hAnsiTheme="majorBidi" w:cstheme="majorBidi"/>
          <w:sz w:val="24"/>
          <w:szCs w:val="24"/>
        </w:rPr>
        <w:t xml:space="preserve"> verification </w:t>
      </w:r>
      <w:ins w:id="341" w:author="Moran Davoodi" w:date="2023-03-21T13:38:00Z">
        <w:r w:rsidR="002E1F6C">
          <w:rPr>
            <w:rFonts w:asciiTheme="majorBidi" w:hAnsiTheme="majorBidi" w:cstheme="majorBidi"/>
            <w:sz w:val="24"/>
            <w:szCs w:val="24"/>
          </w:rPr>
          <w:t>tasks</w:t>
        </w:r>
      </w:ins>
      <w:del w:id="342" w:author="Moran Davoodi" w:date="2023-03-21T13:38:00Z">
        <w:r w:rsidR="009C16F8" w:rsidDel="002E1F6C">
          <w:rPr>
            <w:rFonts w:asciiTheme="majorBidi" w:hAnsiTheme="majorBidi" w:cstheme="majorBidi"/>
            <w:sz w:val="24"/>
            <w:szCs w:val="24"/>
          </w:rPr>
          <w:delText>system</w:delText>
        </w:r>
      </w:del>
      <w:r w:rsidR="009C16F8">
        <w:rPr>
          <w:rFonts w:asciiTheme="majorBidi" w:hAnsiTheme="majorBidi" w:cstheme="majorBidi"/>
          <w:sz w:val="24"/>
          <w:szCs w:val="24"/>
        </w:rPr>
        <w:t xml:space="preserve">. </w:t>
      </w:r>
      <w:r w:rsidR="00B579F9">
        <w:rPr>
          <w:rFonts w:asciiTheme="majorBidi" w:hAnsiTheme="majorBidi" w:cstheme="majorBidi"/>
          <w:sz w:val="24"/>
          <w:szCs w:val="24"/>
        </w:rPr>
        <w:t xml:space="preserve">  </w:t>
      </w:r>
    </w:p>
    <w:p w14:paraId="350F8621" w14:textId="156424F2" w:rsidR="002F65A7" w:rsidRDefault="00B579F9">
      <w:pPr>
        <w:spacing w:line="360" w:lineRule="auto"/>
        <w:jc w:val="both"/>
        <w:rPr>
          <w:rFonts w:asciiTheme="majorBidi" w:hAnsiTheme="majorBidi" w:cstheme="majorBidi"/>
          <w:sz w:val="24"/>
          <w:szCs w:val="24"/>
        </w:rPr>
      </w:pPr>
      <w:r>
        <w:rPr>
          <w:rFonts w:asciiTheme="majorBidi" w:hAnsiTheme="majorBidi" w:cstheme="majorBidi"/>
          <w:sz w:val="24"/>
          <w:szCs w:val="24"/>
        </w:rPr>
        <w:t>As expected, throughout all of the experiments, we always achieve</w:t>
      </w:r>
      <w:ins w:id="343" w:author="Moran Davoodi" w:date="2023-03-21T16:25:00Z">
        <w:r w:rsidR="000E4E48">
          <w:rPr>
            <w:rFonts w:asciiTheme="majorBidi" w:hAnsiTheme="majorBidi" w:cstheme="majorBidi"/>
            <w:sz w:val="24"/>
            <w:szCs w:val="24"/>
          </w:rPr>
          <w:t>d</w:t>
        </w:r>
      </w:ins>
      <w:r>
        <w:rPr>
          <w:rFonts w:asciiTheme="majorBidi" w:hAnsiTheme="majorBidi" w:cstheme="majorBidi"/>
          <w:sz w:val="24"/>
          <w:szCs w:val="24"/>
        </w:rPr>
        <w:t xml:space="preserve"> better performance when we train</w:t>
      </w:r>
      <w:ins w:id="344" w:author="Moran Davoodi" w:date="2023-03-21T16:25:00Z">
        <w:r w:rsidR="000E4E48">
          <w:rPr>
            <w:rFonts w:asciiTheme="majorBidi" w:hAnsiTheme="majorBidi" w:cstheme="majorBidi"/>
            <w:sz w:val="24"/>
            <w:szCs w:val="24"/>
          </w:rPr>
          <w:t>ed</w:t>
        </w:r>
      </w:ins>
      <w:r>
        <w:rPr>
          <w:rFonts w:asciiTheme="majorBidi" w:hAnsiTheme="majorBidi" w:cstheme="majorBidi"/>
          <w:sz w:val="24"/>
          <w:szCs w:val="24"/>
        </w:rPr>
        <w:t xml:space="preserve"> over all of the mice and </w:t>
      </w:r>
      <w:del w:id="345" w:author="Moran Davoodi" w:date="2023-03-21T13:39:00Z">
        <w:r w:rsidDel="002E1F6C">
          <w:rPr>
            <w:rFonts w:asciiTheme="majorBidi" w:hAnsiTheme="majorBidi" w:cstheme="majorBidi"/>
            <w:sz w:val="24"/>
            <w:szCs w:val="24"/>
          </w:rPr>
          <w:delText xml:space="preserve">test </w:delText>
        </w:r>
      </w:del>
      <w:ins w:id="346" w:author="Moran Davoodi" w:date="2023-03-21T13:39:00Z">
        <w:r w:rsidR="002E1F6C">
          <w:rPr>
            <w:rFonts w:asciiTheme="majorBidi" w:hAnsiTheme="majorBidi" w:cstheme="majorBidi"/>
            <w:sz w:val="24"/>
            <w:szCs w:val="24"/>
          </w:rPr>
          <w:t xml:space="preserve">evaluate </w:t>
        </w:r>
      </w:ins>
      <w:r>
        <w:rPr>
          <w:rFonts w:asciiTheme="majorBidi" w:hAnsiTheme="majorBidi" w:cstheme="majorBidi"/>
          <w:sz w:val="24"/>
          <w:szCs w:val="24"/>
        </w:rPr>
        <w:t xml:space="preserve">on unseen </w:t>
      </w:r>
      <w:r w:rsidR="00766756">
        <w:rPr>
          <w:rFonts w:asciiTheme="majorBidi" w:hAnsiTheme="majorBidi" w:cstheme="majorBidi"/>
          <w:sz w:val="24"/>
          <w:szCs w:val="24"/>
        </w:rPr>
        <w:t>heartbeat</w:t>
      </w:r>
      <w:r>
        <w:rPr>
          <w:rFonts w:asciiTheme="majorBidi" w:hAnsiTheme="majorBidi" w:cstheme="majorBidi"/>
          <w:sz w:val="24"/>
          <w:szCs w:val="24"/>
        </w:rPr>
        <w:t xml:space="preserve"> windows (</w:t>
      </w:r>
      <w:r w:rsidR="00766756">
        <w:rPr>
          <w:rFonts w:asciiTheme="majorBidi" w:hAnsiTheme="majorBidi" w:cstheme="majorBidi"/>
          <w:sz w:val="24"/>
          <w:szCs w:val="24"/>
        </w:rPr>
        <w:t xml:space="preserve">i.e., the </w:t>
      </w:r>
      <w:r>
        <w:rPr>
          <w:rFonts w:asciiTheme="majorBidi" w:hAnsiTheme="majorBidi" w:cstheme="majorBidi"/>
          <w:sz w:val="24"/>
          <w:szCs w:val="24"/>
        </w:rPr>
        <w:t>CD</w:t>
      </w:r>
      <w:r w:rsidR="00766756">
        <w:rPr>
          <w:rFonts w:asciiTheme="majorBidi" w:hAnsiTheme="majorBidi" w:cstheme="majorBidi"/>
          <w:sz w:val="24"/>
          <w:szCs w:val="24"/>
        </w:rPr>
        <w:t xml:space="preserve"> approach</w:t>
      </w:r>
      <w:r>
        <w:rPr>
          <w:rFonts w:asciiTheme="majorBidi" w:hAnsiTheme="majorBidi" w:cstheme="majorBidi"/>
          <w:sz w:val="24"/>
          <w:szCs w:val="24"/>
        </w:rPr>
        <w:t>).</w:t>
      </w:r>
      <w:r w:rsidR="00B40097">
        <w:rPr>
          <w:rFonts w:asciiTheme="majorBidi" w:hAnsiTheme="majorBidi" w:cstheme="majorBidi"/>
          <w:sz w:val="24"/>
          <w:szCs w:val="24"/>
        </w:rPr>
        <w:t xml:space="preserve"> Although both conditions can happen in reality,</w:t>
      </w:r>
      <w:r>
        <w:rPr>
          <w:rFonts w:asciiTheme="majorBidi" w:hAnsiTheme="majorBidi" w:cstheme="majorBidi"/>
          <w:sz w:val="24"/>
          <w:szCs w:val="24"/>
        </w:rPr>
        <w:t xml:space="preserve"> </w:t>
      </w:r>
      <w:r w:rsidR="00B40097">
        <w:rPr>
          <w:rFonts w:asciiTheme="majorBidi" w:hAnsiTheme="majorBidi" w:cstheme="majorBidi"/>
          <w:sz w:val="24"/>
          <w:szCs w:val="24"/>
        </w:rPr>
        <w:t>t</w:t>
      </w:r>
      <w:r>
        <w:rPr>
          <w:rFonts w:asciiTheme="majorBidi" w:hAnsiTheme="majorBidi" w:cstheme="majorBidi"/>
          <w:sz w:val="24"/>
          <w:szCs w:val="24"/>
        </w:rPr>
        <w:t xml:space="preserve">he PD experiment is more </w:t>
      </w:r>
      <w:del w:id="347" w:author="Moran Davoodi" w:date="2023-03-21T13:40:00Z">
        <w:r w:rsidDel="002E1F6C">
          <w:rPr>
            <w:rFonts w:asciiTheme="majorBidi" w:hAnsiTheme="majorBidi" w:cstheme="majorBidi"/>
            <w:sz w:val="24"/>
            <w:szCs w:val="24"/>
          </w:rPr>
          <w:delText xml:space="preserve">difficult </w:delText>
        </w:r>
      </w:del>
      <w:ins w:id="348" w:author="Moran Davoodi" w:date="2023-03-21T13:40:00Z">
        <w:r w:rsidR="002E1F6C">
          <w:rPr>
            <w:rFonts w:asciiTheme="majorBidi" w:hAnsiTheme="majorBidi" w:cstheme="majorBidi"/>
            <w:sz w:val="24"/>
            <w:szCs w:val="24"/>
          </w:rPr>
          <w:t xml:space="preserve">complicated </w:t>
        </w:r>
      </w:ins>
      <w:r w:rsidR="00766756">
        <w:rPr>
          <w:rFonts w:asciiTheme="majorBidi" w:hAnsiTheme="majorBidi" w:cstheme="majorBidi"/>
          <w:sz w:val="24"/>
          <w:szCs w:val="24"/>
        </w:rPr>
        <w:t>because</w:t>
      </w:r>
      <w:r>
        <w:rPr>
          <w:rFonts w:asciiTheme="majorBidi" w:hAnsiTheme="majorBidi" w:cstheme="majorBidi"/>
          <w:sz w:val="24"/>
          <w:szCs w:val="24"/>
        </w:rPr>
        <w:t xml:space="preserve"> </w:t>
      </w:r>
      <w:r w:rsidR="00766756">
        <w:rPr>
          <w:rFonts w:asciiTheme="majorBidi" w:hAnsiTheme="majorBidi" w:cstheme="majorBidi"/>
          <w:sz w:val="24"/>
          <w:szCs w:val="24"/>
        </w:rPr>
        <w:t>it require</w:t>
      </w:r>
      <w:r w:rsidR="00FD162B">
        <w:rPr>
          <w:rFonts w:asciiTheme="majorBidi" w:hAnsiTheme="majorBidi" w:cstheme="majorBidi"/>
          <w:sz w:val="24"/>
          <w:szCs w:val="24"/>
        </w:rPr>
        <w:t>s</w:t>
      </w:r>
      <w:r w:rsidR="00766756">
        <w:rPr>
          <w:rFonts w:asciiTheme="majorBidi" w:hAnsiTheme="majorBidi" w:cstheme="majorBidi"/>
          <w:sz w:val="24"/>
          <w:szCs w:val="24"/>
        </w:rPr>
        <w:t xml:space="preserve"> a</w:t>
      </w:r>
      <w:ins w:id="349" w:author="Moran Davoodi" w:date="2023-03-21T13:40:00Z">
        <w:r w:rsidR="002E1F6C">
          <w:rPr>
            <w:rFonts w:asciiTheme="majorBidi" w:hAnsiTheme="majorBidi" w:cstheme="majorBidi"/>
            <w:sz w:val="24"/>
            <w:szCs w:val="24"/>
          </w:rPr>
          <w:t xml:space="preserve"> </w:t>
        </w:r>
      </w:ins>
      <w:ins w:id="350" w:author="Moran Davoodi" w:date="2023-03-21T13:41:00Z">
        <w:r w:rsidR="002E1F6C">
          <w:rPr>
            <w:rFonts w:asciiTheme="majorBidi" w:hAnsiTheme="majorBidi" w:cstheme="majorBidi"/>
            <w:sz w:val="24"/>
            <w:szCs w:val="24"/>
          </w:rPr>
          <w:t>very high level of generalization and the ability to learn the overall mechanism of comparison</w:t>
        </w:r>
      </w:ins>
      <w:del w:id="351" w:author="Moran Davoodi" w:date="2023-03-21T13:41:00Z">
        <w:r w:rsidR="00766756" w:rsidDel="002E1F6C">
          <w:rPr>
            <w:rFonts w:asciiTheme="majorBidi" w:hAnsiTheme="majorBidi" w:cstheme="majorBidi"/>
            <w:sz w:val="24"/>
            <w:szCs w:val="24"/>
          </w:rPr>
          <w:delText xml:space="preserve"> general schema of comparison not only for a </w:delText>
        </w:r>
        <w:r w:rsidR="00123BB2" w:rsidDel="002E1F6C">
          <w:rPr>
            <w:rFonts w:asciiTheme="majorBidi" w:hAnsiTheme="majorBidi" w:cstheme="majorBidi"/>
            <w:sz w:val="24"/>
            <w:szCs w:val="24"/>
          </w:rPr>
          <w:delText>latent space</w:delText>
        </w:r>
      </w:del>
      <w:r w:rsidR="00766756">
        <w:rPr>
          <w:rFonts w:asciiTheme="majorBidi" w:hAnsiTheme="majorBidi" w:cstheme="majorBidi"/>
          <w:sz w:val="24"/>
          <w:szCs w:val="24"/>
        </w:rPr>
        <w:t xml:space="preserve">. </w:t>
      </w:r>
      <w:r w:rsidR="00B93603">
        <w:rPr>
          <w:rFonts w:asciiTheme="majorBidi" w:hAnsiTheme="majorBidi" w:cstheme="majorBidi"/>
          <w:sz w:val="24"/>
          <w:szCs w:val="24"/>
        </w:rPr>
        <w:t xml:space="preserve">Note that even when </w:t>
      </w:r>
      <w:r>
        <w:rPr>
          <w:rFonts w:asciiTheme="majorBidi" w:hAnsiTheme="majorBidi" w:cstheme="majorBidi"/>
          <w:sz w:val="24"/>
          <w:szCs w:val="24"/>
        </w:rPr>
        <w:t>the hyperparameters seen in T</w:t>
      </w:r>
      <w:r w:rsidR="00B93603">
        <w:rPr>
          <w:rFonts w:asciiTheme="majorBidi" w:hAnsiTheme="majorBidi" w:cstheme="majorBidi"/>
          <w:sz w:val="24"/>
          <w:szCs w:val="24"/>
        </w:rPr>
        <w:t>able S1</w:t>
      </w:r>
      <w:r>
        <w:rPr>
          <w:rFonts w:asciiTheme="majorBidi" w:hAnsiTheme="majorBidi" w:cstheme="majorBidi"/>
          <w:sz w:val="24"/>
          <w:szCs w:val="24"/>
        </w:rPr>
        <w:t xml:space="preserve"> were tuned for PD assignment </w:t>
      </w:r>
      <w:r w:rsidR="00B93603">
        <w:rPr>
          <w:rFonts w:asciiTheme="majorBidi" w:hAnsiTheme="majorBidi" w:cstheme="majorBidi"/>
          <w:sz w:val="24"/>
          <w:szCs w:val="24"/>
        </w:rPr>
        <w:t xml:space="preserve">they </w:t>
      </w:r>
      <w:r>
        <w:rPr>
          <w:rFonts w:asciiTheme="majorBidi" w:hAnsiTheme="majorBidi" w:cstheme="majorBidi"/>
          <w:sz w:val="24"/>
          <w:szCs w:val="24"/>
        </w:rPr>
        <w:t>still performed better in CD.</w:t>
      </w:r>
      <w:r w:rsidR="00B93603">
        <w:rPr>
          <w:rFonts w:asciiTheme="majorBidi" w:hAnsiTheme="majorBidi" w:cstheme="majorBidi"/>
          <w:sz w:val="24"/>
          <w:szCs w:val="24"/>
        </w:rPr>
        <w:t xml:space="preserve"> </w:t>
      </w:r>
      <w:ins w:id="352" w:author="Moran Davoodi" w:date="2023-03-21T13:44:00Z">
        <w:r w:rsidR="002E1F6C">
          <w:rPr>
            <w:rFonts w:asciiTheme="majorBidi" w:hAnsiTheme="majorBidi" w:cstheme="majorBidi"/>
            <w:sz w:val="24"/>
            <w:szCs w:val="24"/>
          </w:rPr>
          <w:t>When evaluating dependence of the EER on the number of heartbeats in the window (Fig. 1), w</w:t>
        </w:r>
      </w:ins>
      <w:del w:id="353" w:author="Moran Davoodi" w:date="2023-03-21T13:44:00Z">
        <w:r w:rsidR="00B93603" w:rsidDel="002E1F6C">
          <w:rPr>
            <w:rFonts w:asciiTheme="majorBidi" w:hAnsiTheme="majorBidi" w:cstheme="majorBidi"/>
            <w:sz w:val="24"/>
            <w:szCs w:val="24"/>
          </w:rPr>
          <w:delText>W</w:delText>
        </w:r>
      </w:del>
      <w:r w:rsidR="00B93603">
        <w:rPr>
          <w:rFonts w:asciiTheme="majorBidi" w:hAnsiTheme="majorBidi" w:cstheme="majorBidi"/>
          <w:sz w:val="24"/>
          <w:szCs w:val="24"/>
        </w:rPr>
        <w:t xml:space="preserve">e found in both CD and PD performance a “U” shaped </w:t>
      </w:r>
      <w:ins w:id="354" w:author="Moran Davoodi" w:date="2023-03-21T13:45:00Z">
        <w:r w:rsidR="002E1F6C">
          <w:rPr>
            <w:rFonts w:asciiTheme="majorBidi" w:hAnsiTheme="majorBidi" w:cstheme="majorBidi"/>
            <w:sz w:val="24"/>
            <w:szCs w:val="24"/>
          </w:rPr>
          <w:t>trend</w:t>
        </w:r>
      </w:ins>
      <w:del w:id="355" w:author="Moran Davoodi" w:date="2023-03-21T13:45:00Z">
        <w:r w:rsidR="00B93603" w:rsidDel="002E1F6C">
          <w:rPr>
            <w:rFonts w:asciiTheme="majorBidi" w:hAnsiTheme="majorBidi" w:cstheme="majorBidi"/>
            <w:sz w:val="24"/>
            <w:szCs w:val="24"/>
          </w:rPr>
          <w:delText>in the</w:delText>
        </w:r>
      </w:del>
      <w:del w:id="356" w:author="Moran Davoodi" w:date="2023-03-21T13:44:00Z">
        <w:r w:rsidR="00B93603" w:rsidDel="002E1F6C">
          <w:rPr>
            <w:rFonts w:asciiTheme="majorBidi" w:hAnsiTheme="majorBidi" w:cstheme="majorBidi"/>
            <w:sz w:val="24"/>
            <w:szCs w:val="24"/>
          </w:rPr>
          <w:delText xml:space="preserve"> dependence of the EER on the number of </w:delText>
        </w:r>
        <w:r w:rsidR="00B40097" w:rsidDel="002E1F6C">
          <w:rPr>
            <w:rFonts w:asciiTheme="majorBidi" w:hAnsiTheme="majorBidi" w:cstheme="majorBidi"/>
            <w:sz w:val="24"/>
            <w:szCs w:val="24"/>
          </w:rPr>
          <w:delText>heartbeats</w:delText>
        </w:r>
        <w:r w:rsidR="00B93603" w:rsidDel="002E1F6C">
          <w:rPr>
            <w:rFonts w:asciiTheme="majorBidi" w:hAnsiTheme="majorBidi" w:cstheme="majorBidi"/>
            <w:sz w:val="24"/>
            <w:szCs w:val="24"/>
          </w:rPr>
          <w:delText xml:space="preserve"> in the window</w:delText>
        </w:r>
        <w:r w:rsidR="00B40097" w:rsidDel="002E1F6C">
          <w:rPr>
            <w:rFonts w:asciiTheme="majorBidi" w:hAnsiTheme="majorBidi" w:cstheme="majorBidi"/>
            <w:sz w:val="24"/>
            <w:szCs w:val="24"/>
          </w:rPr>
          <w:delText xml:space="preserve"> (Fig. 1)</w:delText>
        </w:r>
      </w:del>
      <w:r w:rsidR="00B93603">
        <w:rPr>
          <w:rFonts w:asciiTheme="majorBidi" w:hAnsiTheme="majorBidi" w:cstheme="majorBidi"/>
          <w:sz w:val="24"/>
          <w:szCs w:val="24"/>
        </w:rPr>
        <w:t xml:space="preserve">.  </w:t>
      </w:r>
      <w:r w:rsidR="00B40097">
        <w:rPr>
          <w:rFonts w:asciiTheme="majorBidi" w:hAnsiTheme="majorBidi" w:cstheme="majorBidi"/>
          <w:sz w:val="24"/>
          <w:szCs w:val="24"/>
        </w:rPr>
        <w:t>The minimal EER occurs at the range of 300-550 beats in CD and 25-250 beats in PD. Failure (EER=0.5) occurs around 600 beats at both cases.</w:t>
      </w:r>
      <w:ins w:id="357" w:author="Moran Davoodi" w:date="2023-03-21T14:13:00Z">
        <w:r w:rsidR="00092112">
          <w:rPr>
            <w:rFonts w:asciiTheme="majorBidi" w:hAnsiTheme="majorBidi" w:cstheme="majorBidi"/>
            <w:sz w:val="24"/>
            <w:szCs w:val="24"/>
          </w:rPr>
          <w:t xml:space="preserve"> </w:t>
        </w:r>
        <w:r w:rsidR="00092112" w:rsidRPr="007A1AD0">
          <w:rPr>
            <w:rFonts w:asciiTheme="majorBidi" w:hAnsiTheme="majorBidi" w:cstheme="majorBidi"/>
            <w:sz w:val="24"/>
            <w:szCs w:val="24"/>
          </w:rPr>
          <w:t xml:space="preserve">In general, we would like it to be low so data acquisition and biometric inference will be quick. </w:t>
        </w:r>
        <w:r w:rsidR="00092112">
          <w:rPr>
            <w:rFonts w:asciiTheme="majorBidi" w:hAnsiTheme="majorBidi" w:cstheme="majorBidi"/>
            <w:sz w:val="24"/>
            <w:szCs w:val="24"/>
          </w:rPr>
          <w:t>On the other hand</w:t>
        </w:r>
        <w:r w:rsidR="00092112" w:rsidRPr="007A1AD0">
          <w:rPr>
            <w:rFonts w:asciiTheme="majorBidi" w:hAnsiTheme="majorBidi" w:cstheme="majorBidi"/>
            <w:sz w:val="24"/>
            <w:szCs w:val="24"/>
          </w:rPr>
          <w:t xml:space="preserve">, a unique pattern will be more likely to be discovered in longer signals because in a long signal we can reveal its dynamics. However, we assume that the </w:t>
        </w:r>
        <w:r w:rsidR="00092112">
          <w:rPr>
            <w:rFonts w:asciiTheme="majorBidi" w:hAnsiTheme="majorBidi" w:cstheme="majorBidi"/>
            <w:sz w:val="24"/>
            <w:szCs w:val="24"/>
          </w:rPr>
          <w:t xml:space="preserve">signal is not </w:t>
        </w:r>
        <w:r w:rsidR="00092112" w:rsidRPr="007A1AD0">
          <w:rPr>
            <w:rFonts w:asciiTheme="majorBidi" w:hAnsiTheme="majorBidi" w:cstheme="majorBidi"/>
            <w:sz w:val="24"/>
            <w:szCs w:val="24"/>
          </w:rPr>
          <w:t>stationarity</w:t>
        </w:r>
        <w:r w:rsidR="00092112">
          <w:rPr>
            <w:rFonts w:asciiTheme="majorBidi" w:hAnsiTheme="majorBidi" w:cstheme="majorBidi"/>
            <w:sz w:val="24"/>
            <w:szCs w:val="24"/>
          </w:rPr>
          <w:t xml:space="preserve"> </w:t>
        </w:r>
        <w:r w:rsidR="00092112" w:rsidRPr="007A1AD0">
          <w:rPr>
            <w:rFonts w:asciiTheme="majorBidi" w:hAnsiTheme="majorBidi" w:cstheme="majorBidi"/>
            <w:sz w:val="24"/>
            <w:szCs w:val="24"/>
          </w:rPr>
          <w:t>within a window if the latter is too large.</w:t>
        </w:r>
        <w:r w:rsidR="00092112">
          <w:rPr>
            <w:rFonts w:asciiTheme="majorBidi" w:hAnsiTheme="majorBidi" w:cstheme="majorBidi"/>
            <w:sz w:val="24"/>
            <w:szCs w:val="24"/>
          </w:rPr>
          <w:t xml:space="preserve"> Thus,</w:t>
        </w:r>
      </w:ins>
      <w:r w:rsidR="00B40097">
        <w:rPr>
          <w:rFonts w:asciiTheme="majorBidi" w:hAnsiTheme="majorBidi" w:cstheme="majorBidi"/>
          <w:sz w:val="24"/>
          <w:szCs w:val="24"/>
        </w:rPr>
        <w:t xml:space="preserve"> </w:t>
      </w:r>
      <w:ins w:id="358" w:author="Moran Davoodi" w:date="2023-03-21T14:13:00Z">
        <w:r w:rsidR="00092112">
          <w:rPr>
            <w:rFonts w:asciiTheme="majorBidi" w:hAnsiTheme="majorBidi" w:cstheme="majorBidi"/>
            <w:sz w:val="24"/>
            <w:szCs w:val="24"/>
          </w:rPr>
          <w:t>a l</w:t>
        </w:r>
      </w:ins>
      <w:del w:id="359" w:author="Moran Davoodi" w:date="2023-03-21T14:13:00Z">
        <w:r w:rsidR="00B40097" w:rsidDel="00092112">
          <w:rPr>
            <w:rFonts w:asciiTheme="majorBidi" w:hAnsiTheme="majorBidi" w:cstheme="majorBidi"/>
            <w:sz w:val="24"/>
            <w:szCs w:val="24"/>
          </w:rPr>
          <w:delText>L</w:delText>
        </w:r>
      </w:del>
      <w:r w:rsidR="00B40097">
        <w:rPr>
          <w:rFonts w:asciiTheme="majorBidi" w:hAnsiTheme="majorBidi" w:cstheme="majorBidi"/>
          <w:sz w:val="24"/>
          <w:szCs w:val="24"/>
        </w:rPr>
        <w:t xml:space="preserve">onger heartbeat window provides more information and </w:t>
      </w:r>
      <w:del w:id="360" w:author="Moran Davoodi" w:date="2023-03-21T14:13:00Z">
        <w:r w:rsidR="00B40097" w:rsidDel="00092112">
          <w:rPr>
            <w:rFonts w:asciiTheme="majorBidi" w:hAnsiTheme="majorBidi" w:cstheme="majorBidi"/>
            <w:sz w:val="24"/>
            <w:szCs w:val="24"/>
          </w:rPr>
          <w:delText xml:space="preserve">thus </w:delText>
        </w:r>
      </w:del>
      <w:r w:rsidR="00B40097">
        <w:rPr>
          <w:rFonts w:asciiTheme="majorBidi" w:hAnsiTheme="majorBidi" w:cstheme="majorBidi"/>
          <w:sz w:val="24"/>
          <w:szCs w:val="24"/>
        </w:rPr>
        <w:t xml:space="preserve">may improve the results. On the other hand, because data stationarity and the decrease in number of trained windows, longer heartbeat windows will </w:t>
      </w:r>
      <w:del w:id="361" w:author="Moran Davoodi" w:date="2023-03-21T14:14:00Z">
        <w:r w:rsidR="00B40097" w:rsidDel="00092112">
          <w:rPr>
            <w:rFonts w:asciiTheme="majorBidi" w:hAnsiTheme="majorBidi" w:cstheme="majorBidi"/>
            <w:sz w:val="24"/>
            <w:szCs w:val="24"/>
          </w:rPr>
          <w:delText xml:space="preserve">decrease </w:delText>
        </w:r>
      </w:del>
      <w:ins w:id="362" w:author="Moran Davoodi" w:date="2023-03-21T14:14:00Z">
        <w:r w:rsidR="00092112">
          <w:rPr>
            <w:rFonts w:asciiTheme="majorBidi" w:hAnsiTheme="majorBidi" w:cstheme="majorBidi"/>
            <w:sz w:val="24"/>
            <w:szCs w:val="24"/>
          </w:rPr>
          <w:t xml:space="preserve">damage </w:t>
        </w:r>
      </w:ins>
      <w:r w:rsidR="00B40097">
        <w:rPr>
          <w:rFonts w:asciiTheme="majorBidi" w:hAnsiTheme="majorBidi" w:cstheme="majorBidi"/>
          <w:sz w:val="24"/>
          <w:szCs w:val="24"/>
        </w:rPr>
        <w:t>the performance.</w:t>
      </w:r>
      <w:del w:id="363" w:author="Moran Davoodi" w:date="2023-03-21T14:15:00Z">
        <w:r w:rsidR="00B40097" w:rsidDel="00092112">
          <w:rPr>
            <w:rFonts w:asciiTheme="majorBidi" w:hAnsiTheme="majorBidi" w:cstheme="majorBidi"/>
            <w:sz w:val="24"/>
            <w:szCs w:val="24"/>
          </w:rPr>
          <w:delText xml:space="preserve"> </w:delText>
        </w:r>
      </w:del>
      <w:r w:rsidR="00B40097">
        <w:rPr>
          <w:rFonts w:asciiTheme="majorBidi" w:hAnsiTheme="majorBidi" w:cstheme="majorBidi"/>
          <w:sz w:val="24"/>
          <w:szCs w:val="24"/>
        </w:rPr>
        <w:t xml:space="preserve"> Note, that because</w:t>
      </w:r>
      <w:r w:rsidR="00DA4F40">
        <w:rPr>
          <w:rFonts w:asciiTheme="majorBidi" w:hAnsiTheme="majorBidi" w:cstheme="majorBidi"/>
          <w:sz w:val="24"/>
          <w:szCs w:val="24"/>
        </w:rPr>
        <w:t xml:space="preserve"> the number of heartbeat windows was equal with and without drugs and the failure happen at </w:t>
      </w:r>
      <w:r w:rsidR="002605BD">
        <w:rPr>
          <w:rFonts w:asciiTheme="majorBidi" w:hAnsiTheme="majorBidi" w:cstheme="majorBidi"/>
          <w:sz w:val="24"/>
          <w:szCs w:val="24"/>
        </w:rPr>
        <w:t>different length</w:t>
      </w:r>
      <w:ins w:id="364" w:author="Moran Davoodi" w:date="2023-03-21T14:15:00Z">
        <w:r w:rsidR="00092112">
          <w:rPr>
            <w:rFonts w:asciiTheme="majorBidi" w:hAnsiTheme="majorBidi" w:cstheme="majorBidi"/>
            <w:sz w:val="24"/>
            <w:szCs w:val="24"/>
          </w:rPr>
          <w:t>s</w:t>
        </w:r>
      </w:ins>
      <w:r w:rsidR="002605BD">
        <w:rPr>
          <w:rFonts w:asciiTheme="majorBidi" w:hAnsiTheme="majorBidi" w:cstheme="majorBidi"/>
          <w:sz w:val="24"/>
          <w:szCs w:val="24"/>
        </w:rPr>
        <w:t>, the signal stationarity is probably the main reason for the “U” shape</w:t>
      </w:r>
      <w:ins w:id="365" w:author="Moran Davoodi" w:date="2023-03-21T14:15:00Z">
        <w:r w:rsidR="00092112">
          <w:rPr>
            <w:rFonts w:asciiTheme="majorBidi" w:hAnsiTheme="majorBidi" w:cstheme="majorBidi"/>
            <w:sz w:val="24"/>
            <w:szCs w:val="24"/>
          </w:rPr>
          <w:t xml:space="preserve"> rather than the </w:t>
        </w:r>
      </w:ins>
      <w:ins w:id="366" w:author="Moran Davoodi" w:date="2023-03-21T14:16:00Z">
        <w:r w:rsidR="00092112">
          <w:rPr>
            <w:rFonts w:asciiTheme="majorBidi" w:hAnsiTheme="majorBidi" w:cstheme="majorBidi"/>
            <w:sz w:val="24"/>
            <w:szCs w:val="24"/>
          </w:rPr>
          <w:t>number of windows in the training process.</w:t>
        </w:r>
      </w:ins>
      <w:del w:id="367" w:author="Moran Davoodi" w:date="2023-03-21T14:15:00Z">
        <w:r w:rsidR="002605BD" w:rsidDel="00092112">
          <w:rPr>
            <w:rFonts w:asciiTheme="majorBidi" w:hAnsiTheme="majorBidi" w:cstheme="majorBidi"/>
            <w:sz w:val="24"/>
            <w:szCs w:val="24"/>
          </w:rPr>
          <w:delText xml:space="preserve">. </w:delText>
        </w:r>
        <w:r w:rsidR="00DA4F40" w:rsidDel="00092112">
          <w:rPr>
            <w:rFonts w:asciiTheme="majorBidi" w:hAnsiTheme="majorBidi" w:cstheme="majorBidi"/>
            <w:sz w:val="24"/>
            <w:szCs w:val="24"/>
          </w:rPr>
          <w:delText xml:space="preserve"> </w:delText>
        </w:r>
      </w:del>
    </w:p>
    <w:p w14:paraId="1D172203" w14:textId="625EBBA1" w:rsidR="009C16F8" w:rsidRPr="009C16F8" w:rsidRDefault="009C16F8">
      <w:pPr>
        <w:spacing w:line="360" w:lineRule="auto"/>
        <w:jc w:val="both"/>
      </w:pPr>
      <w:r w:rsidRPr="00697330">
        <w:rPr>
          <w:rFonts w:asciiTheme="majorBidi" w:hAnsiTheme="majorBidi" w:cstheme="majorBidi"/>
          <w:sz w:val="24"/>
          <w:szCs w:val="24"/>
        </w:rPr>
        <w:lastRenderedPageBreak/>
        <w:t xml:space="preserve">Biometric signature is learned </w:t>
      </w:r>
      <w:r>
        <w:rPr>
          <w:rFonts w:asciiTheme="majorBidi" w:hAnsiTheme="majorBidi" w:cstheme="majorBidi"/>
          <w:sz w:val="24"/>
          <w:szCs w:val="24"/>
        </w:rPr>
        <w:t xml:space="preserve">ideally </w:t>
      </w:r>
      <w:r w:rsidRPr="00697330">
        <w:rPr>
          <w:rFonts w:asciiTheme="majorBidi" w:hAnsiTheme="majorBidi" w:cstheme="majorBidi"/>
          <w:sz w:val="24"/>
          <w:szCs w:val="24"/>
        </w:rPr>
        <w:t xml:space="preserve">once </w:t>
      </w:r>
      <w:r>
        <w:rPr>
          <w:rFonts w:asciiTheme="majorBidi" w:hAnsiTheme="majorBidi" w:cstheme="majorBidi"/>
          <w:sz w:val="24"/>
          <w:szCs w:val="24"/>
        </w:rPr>
        <w:t>or at least calibrated seldomly.</w:t>
      </w:r>
      <w:r w:rsidRPr="00697330">
        <w:rPr>
          <w:rFonts w:asciiTheme="majorBidi" w:hAnsiTheme="majorBidi" w:cstheme="majorBidi"/>
          <w:sz w:val="24"/>
          <w:szCs w:val="24"/>
        </w:rPr>
        <w:t xml:space="preserve"> </w:t>
      </w:r>
      <w:r>
        <w:rPr>
          <w:rFonts w:asciiTheme="majorBidi" w:hAnsiTheme="majorBidi" w:cstheme="majorBidi"/>
          <w:sz w:val="24"/>
          <w:szCs w:val="24"/>
        </w:rPr>
        <w:t>T</w:t>
      </w:r>
      <w:r w:rsidRPr="00697330">
        <w:rPr>
          <w:rFonts w:asciiTheme="majorBidi" w:hAnsiTheme="majorBidi" w:cstheme="majorBidi"/>
          <w:sz w:val="24"/>
          <w:szCs w:val="24"/>
        </w:rPr>
        <w:t>hus</w:t>
      </w:r>
      <w:r>
        <w:rPr>
          <w:rFonts w:asciiTheme="majorBidi" w:hAnsiTheme="majorBidi" w:cstheme="majorBidi"/>
          <w:sz w:val="24"/>
          <w:szCs w:val="24"/>
        </w:rPr>
        <w:t>, age</w:t>
      </w:r>
      <w:r w:rsidRPr="00697330">
        <w:rPr>
          <w:rFonts w:asciiTheme="majorBidi" w:hAnsiTheme="majorBidi" w:cstheme="majorBidi"/>
          <w:sz w:val="24"/>
          <w:szCs w:val="24"/>
        </w:rPr>
        <w:t xml:space="preserve"> should have only we</w:t>
      </w:r>
      <w:r>
        <w:rPr>
          <w:rFonts w:asciiTheme="majorBidi" w:hAnsiTheme="majorBidi" w:cstheme="majorBidi"/>
          <w:sz w:val="24"/>
          <w:szCs w:val="24"/>
        </w:rPr>
        <w:t>a</w:t>
      </w:r>
      <w:r w:rsidRPr="00697330">
        <w:rPr>
          <w:rFonts w:asciiTheme="majorBidi" w:hAnsiTheme="majorBidi" w:cstheme="majorBidi"/>
          <w:sz w:val="24"/>
          <w:szCs w:val="24"/>
        </w:rPr>
        <w:t xml:space="preserve">k effect </w:t>
      </w:r>
      <w:r>
        <w:rPr>
          <w:rFonts w:asciiTheme="majorBidi" w:hAnsiTheme="majorBidi" w:cstheme="majorBidi"/>
          <w:sz w:val="24"/>
          <w:szCs w:val="24"/>
        </w:rPr>
        <w:t>on the performance</w:t>
      </w:r>
      <w:r w:rsidRPr="00697330">
        <w:rPr>
          <w:rFonts w:asciiTheme="majorBidi" w:hAnsiTheme="majorBidi" w:cstheme="majorBidi"/>
          <w:sz w:val="24"/>
          <w:szCs w:val="24"/>
        </w:rPr>
        <w:t>.</w:t>
      </w:r>
      <w:r>
        <w:rPr>
          <w:rFonts w:asciiTheme="majorBidi" w:hAnsiTheme="majorBidi" w:cstheme="majorBidi"/>
          <w:sz w:val="24"/>
          <w:szCs w:val="24"/>
        </w:rPr>
        <w:t xml:space="preserve"> This is an important </w:t>
      </w:r>
      <w:del w:id="368" w:author="Moran Davoodi" w:date="2023-03-21T14:17:00Z">
        <w:r w:rsidDel="00FB3DE8">
          <w:rPr>
            <w:rFonts w:asciiTheme="majorBidi" w:hAnsiTheme="majorBidi" w:cstheme="majorBidi"/>
            <w:sz w:val="24"/>
            <w:szCs w:val="24"/>
          </w:rPr>
          <w:delText xml:space="preserve">question </w:delText>
        </w:r>
      </w:del>
      <w:ins w:id="369" w:author="Moran Davoodi" w:date="2023-03-21T14:17:00Z">
        <w:r w:rsidR="00FB3DE8">
          <w:rPr>
            <w:rFonts w:asciiTheme="majorBidi" w:hAnsiTheme="majorBidi" w:cstheme="majorBidi"/>
            <w:sz w:val="24"/>
            <w:szCs w:val="24"/>
          </w:rPr>
          <w:t xml:space="preserve">aspect </w:t>
        </w:r>
      </w:ins>
      <w:r>
        <w:rPr>
          <w:rFonts w:asciiTheme="majorBidi" w:hAnsiTheme="majorBidi" w:cstheme="majorBidi"/>
          <w:sz w:val="24"/>
          <w:szCs w:val="24"/>
        </w:rPr>
        <w:t>because it is well known that heartbeat dynamic changes with age</w:t>
      </w:r>
      <w:sdt>
        <w:sdtPr>
          <w:rPr>
            <w:rFonts w:asciiTheme="majorBidi" w:hAnsiTheme="majorBidi" w:cstheme="majorBidi"/>
            <w:color w:val="000000"/>
            <w:sz w:val="24"/>
            <w:szCs w:val="24"/>
            <w:vertAlign w:val="superscript"/>
            <w:rPrChange w:id="370" w:author="Moran Davoodi" w:date="2023-03-22T16:10:00Z">
              <w:rPr>
                <w:rFonts w:asciiTheme="majorBidi" w:hAnsiTheme="majorBidi" w:cstheme="majorBidi"/>
                <w:color w:val="000000"/>
                <w:sz w:val="24"/>
                <w:szCs w:val="24"/>
                <w:vertAlign w:val="superscript"/>
              </w:rPr>
            </w:rPrChange>
          </w:rPr>
          <w:tag w:val="MENDELEY_CITATION_v3_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"/>
          <w:id w:val="2090961023"/>
          <w:placeholder>
            <w:docPart w:val="729BA47A820348378F129A9573A6A907"/>
          </w:placeholder>
        </w:sdtPr>
        <w:sdtEndPr>
          <w:rPr>
            <w:rPrChange w:id="371" w:author="Moran Davoodi" w:date="2023-03-22T16:10:00Z">
              <w:rPr/>
            </w:rPrChange>
          </w:rPr>
        </w:sdtEndPr>
        <w:sdtContent>
          <w:ins w:id="372" w:author="Moran Davoodi" w:date="2023-03-22T16:10:00Z">
            <w:r w:rsidR="00B310ED" w:rsidRPr="00B310ED">
              <w:rPr>
                <w:rFonts w:asciiTheme="majorBidi" w:hAnsiTheme="majorBidi" w:cstheme="majorBidi"/>
                <w:color w:val="000000"/>
                <w:sz w:val="24"/>
                <w:szCs w:val="24"/>
                <w:vertAlign w:val="superscript"/>
                <w:rPrChange w:id="373" w:author="Moran Davoodi" w:date="2023-03-22T16:10:00Z">
                  <w:rPr>
                    <w:rFonts w:asciiTheme="majorBidi" w:hAnsiTheme="majorBidi" w:cstheme="majorBidi"/>
                    <w:color w:val="000000"/>
                    <w:sz w:val="24"/>
                    <w:szCs w:val="24"/>
                    <w:vertAlign w:val="superscript"/>
                  </w:rPr>
                </w:rPrChange>
              </w:rPr>
              <w:t>10</w:t>
            </w:r>
          </w:ins>
          <w:del w:id="374" w:author="Moran Davoodi" w:date="2023-03-22T16:09:00Z">
            <w:r w:rsidRPr="00B310ED" w:rsidDel="00B310ED">
              <w:rPr>
                <w:rFonts w:asciiTheme="majorBidi" w:hAnsiTheme="majorBidi" w:cstheme="majorBidi"/>
                <w:color w:val="000000"/>
                <w:sz w:val="24"/>
                <w:szCs w:val="24"/>
                <w:vertAlign w:val="superscript"/>
                <w:rPrChange w:id="375" w:author="Moran Davoodi" w:date="2023-03-22T16:10:00Z">
                  <w:rPr>
                    <w:rFonts w:asciiTheme="majorBidi" w:hAnsiTheme="majorBidi" w:cstheme="majorBidi"/>
                    <w:color w:val="000000"/>
                    <w:sz w:val="24"/>
                    <w:szCs w:val="24"/>
                    <w:vertAlign w:val="superscript"/>
                  </w:rPr>
                </w:rPrChange>
              </w:rPr>
              <w:delText>15</w:delText>
            </w:r>
          </w:del>
        </w:sdtContent>
      </w:sdt>
      <w:r>
        <w:rPr>
          <w:rFonts w:asciiTheme="majorBidi" w:hAnsiTheme="majorBidi" w:cstheme="majorBidi"/>
          <w:sz w:val="24"/>
          <w:szCs w:val="24"/>
        </w:rPr>
        <w:t xml:space="preserve">. In Fig. 2 the model was trained on heartbeat windows </w:t>
      </w:r>
      <w:del w:id="376" w:author="Moran Davoodi" w:date="2023-03-21T14:17:00Z">
        <w:r w:rsidDel="00FB3DE8">
          <w:rPr>
            <w:rFonts w:asciiTheme="majorBidi" w:hAnsiTheme="majorBidi" w:cstheme="majorBidi"/>
            <w:sz w:val="24"/>
            <w:szCs w:val="24"/>
          </w:rPr>
          <w:delText xml:space="preserve">from </w:delText>
        </w:r>
      </w:del>
      <w:ins w:id="377" w:author="Moran Davoodi" w:date="2023-03-21T14:17:00Z">
        <w:r w:rsidR="00FB3DE8">
          <w:rPr>
            <w:rFonts w:asciiTheme="majorBidi" w:hAnsiTheme="majorBidi" w:cstheme="majorBidi"/>
            <w:sz w:val="24"/>
            <w:szCs w:val="24"/>
          </w:rPr>
          <w:t xml:space="preserve">at </w:t>
        </w:r>
      </w:ins>
      <w:r>
        <w:rPr>
          <w:rFonts w:asciiTheme="majorBidi" w:hAnsiTheme="majorBidi" w:cstheme="majorBidi"/>
          <w:sz w:val="24"/>
          <w:szCs w:val="24"/>
        </w:rPr>
        <w:t>6 months</w:t>
      </w:r>
      <w:ins w:id="378" w:author="Moran Davoodi" w:date="2023-03-21T14:18:00Z">
        <w:r w:rsidR="00FB3DE8">
          <w:rPr>
            <w:rFonts w:asciiTheme="majorBidi" w:hAnsiTheme="majorBidi" w:cstheme="majorBidi"/>
            <w:sz w:val="24"/>
            <w:szCs w:val="24"/>
          </w:rPr>
          <w:t xml:space="preserve"> old</w:t>
        </w:r>
      </w:ins>
      <w:r>
        <w:rPr>
          <w:rFonts w:asciiTheme="majorBidi" w:hAnsiTheme="majorBidi" w:cstheme="majorBidi"/>
          <w:sz w:val="24"/>
          <w:szCs w:val="24"/>
        </w:rPr>
        <w:t xml:space="preserve"> and tested over older ages. We expected to achieve the minimal EER at the age of 6 months. </w:t>
      </w:r>
      <w:r w:rsidRPr="000F075E">
        <w:rPr>
          <w:rFonts w:asciiTheme="majorBidi" w:hAnsiTheme="majorBidi" w:cstheme="majorBidi"/>
          <w:sz w:val="24"/>
          <w:szCs w:val="24"/>
          <w:highlight w:val="cyan"/>
        </w:rPr>
        <w:t xml:space="preserve">However, we achieved it </w:t>
      </w:r>
      <w:r w:rsidR="004F3A14" w:rsidRPr="000F075E">
        <w:rPr>
          <w:rFonts w:asciiTheme="majorBidi" w:hAnsiTheme="majorBidi" w:cstheme="majorBidi"/>
          <w:sz w:val="24"/>
          <w:szCs w:val="24"/>
          <w:highlight w:val="cyan"/>
        </w:rPr>
        <w:t xml:space="preserve">under PD conditions </w:t>
      </w:r>
      <w:r w:rsidRPr="000F075E">
        <w:rPr>
          <w:rFonts w:asciiTheme="majorBidi" w:hAnsiTheme="majorBidi" w:cstheme="majorBidi"/>
          <w:sz w:val="24"/>
          <w:szCs w:val="24"/>
          <w:highlight w:val="cyan"/>
        </w:rPr>
        <w:t xml:space="preserve">at the </w:t>
      </w:r>
      <w:commentRangeStart w:id="379"/>
      <w:r w:rsidRPr="000F075E">
        <w:rPr>
          <w:rFonts w:asciiTheme="majorBidi" w:hAnsiTheme="majorBidi" w:cstheme="majorBidi"/>
          <w:sz w:val="24"/>
          <w:szCs w:val="24"/>
          <w:highlight w:val="cyan"/>
        </w:rPr>
        <w:t>age</w:t>
      </w:r>
      <w:commentRangeEnd w:id="379"/>
      <w:r w:rsidR="000F075E">
        <w:rPr>
          <w:rStyle w:val="CommentReference"/>
        </w:rPr>
        <w:commentReference w:id="379"/>
      </w:r>
      <w:r w:rsidRPr="000F075E">
        <w:rPr>
          <w:rFonts w:asciiTheme="majorBidi" w:hAnsiTheme="majorBidi" w:cstheme="majorBidi"/>
          <w:sz w:val="24"/>
          <w:szCs w:val="24"/>
          <w:highlight w:val="cyan"/>
        </w:rPr>
        <w:t xml:space="preserve"> of 18 months</w:t>
      </w:r>
      <w:r w:rsidR="004F3A14" w:rsidRPr="000F075E">
        <w:rPr>
          <w:rFonts w:asciiTheme="majorBidi" w:hAnsiTheme="majorBidi" w:cstheme="majorBidi"/>
          <w:sz w:val="24"/>
          <w:szCs w:val="24"/>
          <w:highlight w:val="cyan"/>
        </w:rPr>
        <w:t>.</w:t>
      </w:r>
      <w:r w:rsidR="000F075E">
        <w:rPr>
          <w:rFonts w:asciiTheme="majorBidi" w:hAnsiTheme="majorBidi" w:cstheme="majorBidi"/>
          <w:sz w:val="24"/>
          <w:szCs w:val="24"/>
          <w:highlight w:val="cyan"/>
        </w:rPr>
        <w:t xml:space="preserve"> </w:t>
      </w:r>
      <w:r w:rsidR="004F3A14">
        <w:rPr>
          <w:rFonts w:asciiTheme="majorBidi" w:hAnsiTheme="majorBidi" w:cstheme="majorBidi"/>
          <w:sz w:val="24"/>
          <w:szCs w:val="24"/>
        </w:rPr>
        <w:t xml:space="preserve"> </w:t>
      </w:r>
      <w:r w:rsidR="000F075E" w:rsidRPr="00FB3DE8">
        <w:rPr>
          <w:rFonts w:asciiTheme="majorBidi" w:hAnsiTheme="majorBidi" w:cstheme="majorBidi"/>
          <w:sz w:val="24"/>
          <w:szCs w:val="24"/>
          <w:highlight w:val="cyan"/>
          <w:rPrChange w:id="380" w:author="Moran Davoodi" w:date="2023-03-21T14:18:00Z">
            <w:rPr>
              <w:rFonts w:asciiTheme="majorBidi" w:hAnsiTheme="majorBidi" w:cstheme="majorBidi"/>
              <w:sz w:val="24"/>
              <w:szCs w:val="24"/>
            </w:rPr>
          </w:rPrChange>
        </w:rPr>
        <w:t>Note that in general our variance was low between ages, thus we can conclude that our verification method is not aged dependent.</w:t>
      </w:r>
      <w:r w:rsidR="000F075E">
        <w:rPr>
          <w:rFonts w:asciiTheme="majorBidi" w:hAnsiTheme="majorBidi" w:cstheme="majorBidi"/>
          <w:sz w:val="24"/>
          <w:szCs w:val="24"/>
        </w:rPr>
        <w:t xml:space="preserve"> </w:t>
      </w:r>
    </w:p>
    <w:p w14:paraId="33DEBF04" w14:textId="043ED1A1" w:rsidR="00853823" w:rsidRDefault="00D57F2A">
      <w:pPr>
        <w:spacing w:line="360" w:lineRule="auto"/>
        <w:jc w:val="both"/>
        <w:rPr>
          <w:rFonts w:asciiTheme="majorBidi" w:hAnsiTheme="majorBidi" w:cstheme="majorBidi"/>
          <w:sz w:val="24"/>
          <w:szCs w:val="24"/>
        </w:rPr>
      </w:pPr>
      <w:r>
        <w:rPr>
          <w:rFonts w:asciiTheme="majorBidi" w:hAnsiTheme="majorBidi" w:cstheme="majorBidi"/>
          <w:sz w:val="24"/>
          <w:szCs w:val="24"/>
        </w:rPr>
        <w:t>We tested the performance of our method when drug was administrated</w:t>
      </w:r>
      <w:ins w:id="381" w:author="Moran Davoodi" w:date="2023-03-21T14:28:00Z">
        <w:r w:rsidR="00563BDC">
          <w:rPr>
            <w:rFonts w:asciiTheme="majorBidi" w:hAnsiTheme="majorBidi" w:cstheme="majorBidi"/>
            <w:sz w:val="24"/>
            <w:szCs w:val="24"/>
          </w:rPr>
          <w:t xml:space="preserve"> in three different cases</w:t>
        </w:r>
      </w:ins>
      <w:ins w:id="382" w:author="Moran Davoodi" w:date="2023-03-21T15:32:00Z">
        <w:r w:rsidR="00853823">
          <w:rPr>
            <w:rFonts w:asciiTheme="majorBidi" w:hAnsiTheme="majorBidi" w:cstheme="majorBidi"/>
            <w:sz w:val="24"/>
            <w:szCs w:val="24"/>
          </w:rPr>
          <w:t xml:space="preserve"> (Fig.3)</w:t>
        </w:r>
      </w:ins>
      <w:ins w:id="383" w:author="Moran Davoodi" w:date="2023-03-21T15:31:00Z">
        <w:r w:rsidR="00853823">
          <w:rPr>
            <w:rFonts w:asciiTheme="majorBidi" w:hAnsiTheme="majorBidi" w:cstheme="majorBidi"/>
            <w:sz w:val="24"/>
            <w:szCs w:val="24"/>
          </w:rPr>
          <w:t>.</w:t>
        </w:r>
      </w:ins>
      <w:ins w:id="384" w:author="Moran Davoodi" w:date="2023-03-21T15:29:00Z">
        <w:r w:rsidR="00A01005">
          <w:rPr>
            <w:rFonts w:asciiTheme="majorBidi" w:hAnsiTheme="majorBidi" w:cstheme="majorBidi"/>
            <w:sz w:val="24"/>
            <w:szCs w:val="24"/>
          </w:rPr>
          <w:t xml:space="preserve"> </w:t>
        </w:r>
      </w:ins>
      <w:del w:id="385" w:author="Moran Davoodi" w:date="2023-03-21T15:31:00Z">
        <w:r w:rsidDel="00853823">
          <w:rPr>
            <w:rFonts w:asciiTheme="majorBidi" w:hAnsiTheme="majorBidi" w:cstheme="majorBidi"/>
            <w:sz w:val="24"/>
            <w:szCs w:val="24"/>
          </w:rPr>
          <w:delText>.</w:delText>
        </w:r>
      </w:del>
      <w:del w:id="386" w:author="Moran Davoodi" w:date="2023-03-21T14:28:00Z">
        <w:r w:rsidDel="00563BDC">
          <w:rPr>
            <w:rFonts w:asciiTheme="majorBidi" w:hAnsiTheme="majorBidi" w:cstheme="majorBidi"/>
            <w:sz w:val="24"/>
            <w:szCs w:val="24"/>
          </w:rPr>
          <w:delText xml:space="preserve"> We tested 3 cases.</w:delText>
        </w:r>
      </w:del>
      <w:del w:id="387" w:author="Moran Davoodi" w:date="2023-03-21T15:31:00Z">
        <w:r w:rsidDel="00853823">
          <w:rPr>
            <w:rFonts w:asciiTheme="majorBidi" w:hAnsiTheme="majorBidi" w:cstheme="majorBidi"/>
            <w:sz w:val="24"/>
            <w:szCs w:val="24"/>
          </w:rPr>
          <w:delText xml:space="preserve"> </w:delText>
        </w:r>
      </w:del>
      <w:r>
        <w:rPr>
          <w:rFonts w:asciiTheme="majorBidi" w:hAnsiTheme="majorBidi" w:cstheme="majorBidi"/>
          <w:sz w:val="24"/>
          <w:szCs w:val="24"/>
        </w:rPr>
        <w:t>When the learning and testing</w:t>
      </w:r>
      <w:ins w:id="388" w:author="Moran Davoodi" w:date="2023-03-21T15:31:00Z">
        <w:r w:rsidR="00853823">
          <w:rPr>
            <w:rFonts w:asciiTheme="majorBidi" w:hAnsiTheme="majorBidi" w:cstheme="majorBidi"/>
            <w:sz w:val="24"/>
            <w:szCs w:val="24"/>
          </w:rPr>
          <w:t xml:space="preserve"> data</w:t>
        </w:r>
      </w:ins>
      <w:r>
        <w:rPr>
          <w:rFonts w:asciiTheme="majorBidi" w:hAnsiTheme="majorBidi" w:cstheme="majorBidi"/>
          <w:sz w:val="24"/>
          <w:szCs w:val="24"/>
        </w:rPr>
        <w:t xml:space="preserve"> were</w:t>
      </w:r>
      <w:del w:id="389" w:author="Moran Davoodi" w:date="2023-03-21T15:31:00Z">
        <w:r w:rsidDel="00853823">
          <w:rPr>
            <w:rFonts w:asciiTheme="majorBidi" w:hAnsiTheme="majorBidi" w:cstheme="majorBidi"/>
            <w:sz w:val="24"/>
            <w:szCs w:val="24"/>
          </w:rPr>
          <w:delText xml:space="preserve"> both performed</w:delText>
        </w:r>
      </w:del>
      <w:ins w:id="390" w:author="Moran Davoodi" w:date="2023-03-21T15:31:00Z">
        <w:r w:rsidR="00853823">
          <w:rPr>
            <w:rFonts w:asciiTheme="majorBidi" w:hAnsiTheme="majorBidi" w:cstheme="majorBidi"/>
            <w:sz w:val="24"/>
            <w:szCs w:val="24"/>
          </w:rPr>
          <w:t xml:space="preserve"> composed </w:t>
        </w:r>
      </w:ins>
      <w:del w:id="391" w:author="Moran Davoodi" w:date="2023-03-21T15:31:00Z">
        <w:r w:rsidDel="00853823">
          <w:rPr>
            <w:rFonts w:asciiTheme="majorBidi" w:hAnsiTheme="majorBidi" w:cstheme="majorBidi"/>
            <w:sz w:val="24"/>
            <w:szCs w:val="24"/>
          </w:rPr>
          <w:delText xml:space="preserve"> from</w:delText>
        </w:r>
      </w:del>
      <w:ins w:id="392" w:author="Moran Davoodi" w:date="2023-03-21T15:31:00Z">
        <w:r w:rsidR="00853823">
          <w:rPr>
            <w:rFonts w:asciiTheme="majorBidi" w:hAnsiTheme="majorBidi" w:cstheme="majorBidi"/>
            <w:sz w:val="24"/>
            <w:szCs w:val="24"/>
          </w:rPr>
          <w:t>of</w:t>
        </w:r>
      </w:ins>
      <w:r>
        <w:rPr>
          <w:rFonts w:asciiTheme="majorBidi" w:hAnsiTheme="majorBidi" w:cstheme="majorBidi"/>
          <w:sz w:val="24"/>
          <w:szCs w:val="24"/>
        </w:rPr>
        <w:t xml:space="preserve"> heartbeat windows in the presence of drugs</w:t>
      </w:r>
      <w:ins w:id="393" w:author="Moran Davoodi" w:date="2023-03-21T15:31:00Z">
        <w:r w:rsidR="00853823">
          <w:rPr>
            <w:rFonts w:asciiTheme="majorBidi" w:hAnsiTheme="majorBidi" w:cstheme="majorBidi"/>
            <w:sz w:val="24"/>
            <w:szCs w:val="24"/>
          </w:rPr>
          <w:t xml:space="preserve"> (Fig.3</w:t>
        </w:r>
      </w:ins>
      <w:ins w:id="394" w:author="Moran Davoodi" w:date="2023-03-21T15:32:00Z">
        <w:r w:rsidR="00853823">
          <w:rPr>
            <w:rFonts w:asciiTheme="majorBidi" w:hAnsiTheme="majorBidi" w:cstheme="majorBidi"/>
            <w:sz w:val="24"/>
            <w:szCs w:val="24"/>
          </w:rPr>
          <w:t>B</w:t>
        </w:r>
      </w:ins>
      <w:ins w:id="395" w:author="Moran Davoodi" w:date="2023-03-21T15:31:00Z">
        <w:r w:rsidR="00853823">
          <w:rPr>
            <w:rFonts w:asciiTheme="majorBidi" w:hAnsiTheme="majorBidi" w:cstheme="majorBidi"/>
            <w:sz w:val="24"/>
            <w:szCs w:val="24"/>
          </w:rPr>
          <w:t>)</w:t>
        </w:r>
      </w:ins>
      <w:r>
        <w:rPr>
          <w:rFonts w:asciiTheme="majorBidi" w:hAnsiTheme="majorBidi" w:cstheme="majorBidi"/>
          <w:sz w:val="24"/>
          <w:szCs w:val="24"/>
        </w:rPr>
        <w:t xml:space="preserve">, </w:t>
      </w:r>
      <w:del w:id="396" w:author="Moran Davoodi" w:date="2023-03-21T15:32:00Z">
        <w:r w:rsidDel="00853823">
          <w:rPr>
            <w:rFonts w:asciiTheme="majorBidi" w:hAnsiTheme="majorBidi" w:cstheme="majorBidi"/>
            <w:sz w:val="24"/>
            <w:szCs w:val="24"/>
          </w:rPr>
          <w:delText>our performed similarly</w:delText>
        </w:r>
      </w:del>
      <w:ins w:id="397" w:author="Moran Davoodi" w:date="2023-03-21T15:33:00Z">
        <w:r w:rsidR="00853823">
          <w:rPr>
            <w:rFonts w:asciiTheme="majorBidi" w:hAnsiTheme="majorBidi" w:cstheme="majorBidi"/>
            <w:sz w:val="24"/>
            <w:szCs w:val="24"/>
          </w:rPr>
          <w:t>t</w:t>
        </w:r>
      </w:ins>
      <w:ins w:id="398" w:author="Moran Davoodi" w:date="2023-03-21T15:32:00Z">
        <w:r w:rsidR="00853823">
          <w:rPr>
            <w:rFonts w:asciiTheme="majorBidi" w:hAnsiTheme="majorBidi" w:cstheme="majorBidi"/>
            <w:sz w:val="24"/>
            <w:szCs w:val="24"/>
          </w:rPr>
          <w:t>he performance was quite similar</w:t>
        </w:r>
      </w:ins>
      <w:ins w:id="399" w:author="Moran Davoodi" w:date="2023-03-21T15:34:00Z">
        <w:r w:rsidR="00853823">
          <w:rPr>
            <w:rFonts w:asciiTheme="majorBidi" w:hAnsiTheme="majorBidi" w:cstheme="majorBidi"/>
            <w:sz w:val="24"/>
            <w:szCs w:val="24"/>
          </w:rPr>
          <w:t xml:space="preserve">, up to a shift, </w:t>
        </w:r>
      </w:ins>
      <w:del w:id="400" w:author="Moran Davoodi" w:date="2023-03-21T15:34:00Z">
        <w:r w:rsidDel="00853823">
          <w:rPr>
            <w:rFonts w:asciiTheme="majorBidi" w:hAnsiTheme="majorBidi" w:cstheme="majorBidi"/>
            <w:sz w:val="24"/>
            <w:szCs w:val="24"/>
          </w:rPr>
          <w:delText xml:space="preserve"> </w:delText>
        </w:r>
      </w:del>
      <w:r>
        <w:rPr>
          <w:rFonts w:asciiTheme="majorBidi" w:hAnsiTheme="majorBidi" w:cstheme="majorBidi"/>
          <w:sz w:val="24"/>
          <w:szCs w:val="24"/>
        </w:rPr>
        <w:t>to</w:t>
      </w:r>
      <w:ins w:id="401" w:author="Moran Davoodi" w:date="2023-03-21T15:33:00Z">
        <w:r w:rsidR="00853823">
          <w:rPr>
            <w:rFonts w:asciiTheme="majorBidi" w:hAnsiTheme="majorBidi" w:cstheme="majorBidi"/>
            <w:sz w:val="24"/>
            <w:szCs w:val="24"/>
          </w:rPr>
          <w:t xml:space="preserve"> the case when </w:t>
        </w:r>
      </w:ins>
      <w:ins w:id="402" w:author="Moran Davoodi" w:date="2023-03-21T15:34:00Z">
        <w:r w:rsidR="00853823">
          <w:rPr>
            <w:rFonts w:asciiTheme="majorBidi" w:hAnsiTheme="majorBidi" w:cstheme="majorBidi"/>
            <w:sz w:val="24"/>
            <w:szCs w:val="24"/>
          </w:rPr>
          <w:t xml:space="preserve">learning and testing data contained no drugs as in </w:t>
        </w:r>
      </w:ins>
      <w:del w:id="403" w:author="Moran Davoodi" w:date="2023-03-21T15:34:00Z">
        <w:r w:rsidDel="00853823">
          <w:rPr>
            <w:rFonts w:asciiTheme="majorBidi" w:hAnsiTheme="majorBidi" w:cstheme="majorBidi"/>
            <w:sz w:val="24"/>
            <w:szCs w:val="24"/>
          </w:rPr>
          <w:delText xml:space="preserve"> </w:delText>
        </w:r>
      </w:del>
      <w:r>
        <w:rPr>
          <w:rFonts w:asciiTheme="majorBidi" w:hAnsiTheme="majorBidi" w:cstheme="majorBidi"/>
          <w:sz w:val="24"/>
          <w:szCs w:val="24"/>
        </w:rPr>
        <w:t>CD case</w:t>
      </w:r>
      <w:ins w:id="404" w:author="Moran Davoodi" w:date="2023-03-21T15:35:00Z">
        <w:r w:rsidR="00853823">
          <w:rPr>
            <w:rFonts w:asciiTheme="majorBidi" w:hAnsiTheme="majorBidi" w:cstheme="majorBidi"/>
            <w:sz w:val="24"/>
            <w:szCs w:val="24"/>
          </w:rPr>
          <w:t xml:space="preserve"> shown</w:t>
        </w:r>
      </w:ins>
      <w:r>
        <w:rPr>
          <w:rFonts w:asciiTheme="majorBidi" w:hAnsiTheme="majorBidi" w:cstheme="majorBidi"/>
          <w:sz w:val="24"/>
          <w:szCs w:val="24"/>
        </w:rPr>
        <w:t xml:space="preserve"> in Fig. 1.</w:t>
      </w:r>
      <w:ins w:id="405" w:author="Moran Davoodi" w:date="2023-03-21T15:35:00Z">
        <w:r w:rsidR="00853823">
          <w:rPr>
            <w:rFonts w:asciiTheme="majorBidi" w:hAnsiTheme="majorBidi" w:cstheme="majorBidi"/>
            <w:sz w:val="24"/>
            <w:szCs w:val="24"/>
          </w:rPr>
          <w:t xml:space="preserve"> This can indicate that as long as the learning </w:t>
        </w:r>
      </w:ins>
      <w:ins w:id="406" w:author="Moran Davoodi" w:date="2023-03-21T15:36:00Z">
        <w:r w:rsidR="00853823">
          <w:rPr>
            <w:rFonts w:asciiTheme="majorBidi" w:hAnsiTheme="majorBidi" w:cstheme="majorBidi"/>
            <w:sz w:val="24"/>
            <w:szCs w:val="24"/>
          </w:rPr>
          <w:t xml:space="preserve">was performed in a single condition it would be valid to this condition. The shift which made the “U” shape move is </w:t>
        </w:r>
      </w:ins>
      <w:ins w:id="407" w:author="Moran Davoodi" w:date="2023-03-21T15:37:00Z">
        <w:r w:rsidR="00853823">
          <w:rPr>
            <w:rFonts w:asciiTheme="majorBidi" w:hAnsiTheme="majorBidi" w:cstheme="majorBidi"/>
            <w:sz w:val="24"/>
            <w:szCs w:val="24"/>
          </w:rPr>
          <w:t>probably related to the fact that the drugs that we used express variability mechanisms in the l</w:t>
        </w:r>
      </w:ins>
      <w:ins w:id="408" w:author="Moran Davoodi" w:date="2023-03-21T15:38:00Z">
        <w:r w:rsidR="00853823">
          <w:rPr>
            <w:rFonts w:asciiTheme="majorBidi" w:hAnsiTheme="majorBidi" w:cstheme="majorBidi"/>
            <w:sz w:val="24"/>
            <w:szCs w:val="24"/>
          </w:rPr>
          <w:t>ong term.</w:t>
        </w:r>
      </w:ins>
      <w:r>
        <w:rPr>
          <w:rFonts w:asciiTheme="majorBidi" w:hAnsiTheme="majorBidi" w:cstheme="majorBidi"/>
          <w:sz w:val="24"/>
          <w:szCs w:val="24"/>
        </w:rPr>
        <w:t xml:space="preserve"> </w:t>
      </w:r>
      <w:ins w:id="409" w:author="Moran Davoodi" w:date="2023-03-21T15:44:00Z">
        <w:r w:rsidR="00E95D41">
          <w:rPr>
            <w:rFonts w:asciiTheme="majorBidi" w:hAnsiTheme="majorBidi" w:cstheme="majorBidi"/>
            <w:sz w:val="24"/>
            <w:szCs w:val="24"/>
          </w:rPr>
          <w:t xml:space="preserve">Another evidence supporting </w:t>
        </w:r>
      </w:ins>
      <w:ins w:id="410" w:author="Moran Davoodi" w:date="2023-03-21T15:45:00Z">
        <w:r w:rsidR="00196C1F">
          <w:rPr>
            <w:rFonts w:asciiTheme="majorBidi" w:hAnsiTheme="majorBidi" w:cstheme="majorBidi"/>
            <w:sz w:val="24"/>
            <w:szCs w:val="24"/>
          </w:rPr>
          <w:t>the importance of the given condition is shown Fig.3A</w:t>
        </w:r>
      </w:ins>
      <w:del w:id="411" w:author="Moran Davoodi" w:date="2023-03-21T15:44:00Z">
        <w:r w:rsidDel="00E95D41">
          <w:rPr>
            <w:rFonts w:asciiTheme="majorBidi" w:hAnsiTheme="majorBidi" w:cstheme="majorBidi"/>
            <w:sz w:val="24"/>
            <w:szCs w:val="24"/>
          </w:rPr>
          <w:delText>However</w:delText>
        </w:r>
      </w:del>
      <w:r>
        <w:rPr>
          <w:rFonts w:asciiTheme="majorBidi" w:hAnsiTheme="majorBidi" w:cstheme="majorBidi"/>
          <w:sz w:val="24"/>
          <w:szCs w:val="24"/>
        </w:rPr>
        <w:t>,</w:t>
      </w:r>
      <w:ins w:id="412" w:author="Moran Davoodi" w:date="2023-03-21T16:00:00Z">
        <w:r w:rsidR="00BB5626">
          <w:rPr>
            <w:rFonts w:asciiTheme="majorBidi" w:hAnsiTheme="majorBidi" w:cstheme="majorBidi"/>
            <w:sz w:val="24"/>
            <w:szCs w:val="24"/>
          </w:rPr>
          <w:t xml:space="preserve"> where we can see that the performance was da</w:t>
        </w:r>
      </w:ins>
      <w:ins w:id="413" w:author="Moran Davoodi" w:date="2023-03-21T16:01:00Z">
        <w:r w:rsidR="00BB5626">
          <w:rPr>
            <w:rFonts w:asciiTheme="majorBidi" w:hAnsiTheme="majorBidi" w:cstheme="majorBidi"/>
            <w:sz w:val="24"/>
            <w:szCs w:val="24"/>
          </w:rPr>
          <w:t xml:space="preserve">maged when the signature was learned using data which did not contain any drug but evaluated on </w:t>
        </w:r>
      </w:ins>
      <w:ins w:id="414" w:author="Moran Davoodi" w:date="2023-03-21T16:02:00Z">
        <w:r w:rsidR="00BB5626">
          <w:rPr>
            <w:rFonts w:asciiTheme="majorBidi" w:hAnsiTheme="majorBidi" w:cstheme="majorBidi"/>
            <w:sz w:val="24"/>
            <w:szCs w:val="24"/>
          </w:rPr>
          <w:t>heartbeat windows in the presence of drugs</w:t>
        </w:r>
      </w:ins>
      <w:del w:id="415" w:author="Moran Davoodi" w:date="2023-03-21T16:02:00Z">
        <w:r w:rsidDel="00BB5626">
          <w:rPr>
            <w:rFonts w:asciiTheme="majorBidi" w:hAnsiTheme="majorBidi" w:cstheme="majorBidi"/>
            <w:sz w:val="24"/>
            <w:szCs w:val="24"/>
          </w:rPr>
          <w:delText xml:space="preserve"> when the learning was performed from heartbeat windows without drugs and tested on heartbeat windows in the presence of drugs the performance was lower</w:delText>
        </w:r>
      </w:del>
      <w:r>
        <w:rPr>
          <w:rFonts w:asciiTheme="majorBidi" w:hAnsiTheme="majorBidi" w:cstheme="majorBidi"/>
          <w:sz w:val="24"/>
          <w:szCs w:val="24"/>
        </w:rPr>
        <w:t xml:space="preserve">. Thus, for these subjects a new calibration should be performed. </w:t>
      </w:r>
      <w:del w:id="416" w:author="Moran Davoodi" w:date="2023-03-21T16:08:00Z">
        <w:r w:rsidDel="00BB5626">
          <w:rPr>
            <w:rFonts w:asciiTheme="majorBidi" w:hAnsiTheme="majorBidi" w:cstheme="majorBidi"/>
            <w:sz w:val="24"/>
            <w:szCs w:val="24"/>
          </w:rPr>
          <w:delText>Moreover</w:delText>
        </w:r>
      </w:del>
      <w:ins w:id="417" w:author="Moran Davoodi" w:date="2023-03-21T16:08:00Z">
        <w:r w:rsidR="00BB5626">
          <w:rPr>
            <w:rFonts w:asciiTheme="majorBidi" w:hAnsiTheme="majorBidi" w:cstheme="majorBidi"/>
            <w:sz w:val="24"/>
            <w:szCs w:val="24"/>
          </w:rPr>
          <w:t xml:space="preserve">From Fig.3C we can again conclude that we cannot </w:t>
        </w:r>
      </w:ins>
      <w:ins w:id="418" w:author="Moran Davoodi" w:date="2023-03-21T16:09:00Z">
        <w:r w:rsidR="00BB5626">
          <w:rPr>
            <w:rFonts w:asciiTheme="majorBidi" w:hAnsiTheme="majorBidi" w:cstheme="majorBidi"/>
            <w:sz w:val="24"/>
            <w:szCs w:val="24"/>
          </w:rPr>
          <w:t xml:space="preserve">combine </w:t>
        </w:r>
      </w:ins>
      <w:ins w:id="419" w:author="Moran Davoodi" w:date="2023-03-21T16:10:00Z">
        <w:r w:rsidR="00BB5626">
          <w:rPr>
            <w:rFonts w:asciiTheme="majorBidi" w:hAnsiTheme="majorBidi" w:cstheme="majorBidi"/>
            <w:sz w:val="24"/>
            <w:szCs w:val="24"/>
          </w:rPr>
          <w:t>these two type of populations in the learning process.</w:t>
        </w:r>
      </w:ins>
      <w:del w:id="420" w:author="Moran Davoodi" w:date="2023-03-21T16:10:00Z">
        <w:r w:rsidDel="00BB5626">
          <w:rPr>
            <w:rFonts w:asciiTheme="majorBidi" w:hAnsiTheme="majorBidi" w:cstheme="majorBidi"/>
            <w:sz w:val="24"/>
            <w:szCs w:val="24"/>
          </w:rPr>
          <w:delText xml:space="preserve">, it is important when the database is design to confirm that there is no mix population of subject that take drugs and not. </w:delText>
        </w:r>
      </w:del>
      <w:r>
        <w:rPr>
          <w:rFonts w:asciiTheme="majorBidi" w:hAnsiTheme="majorBidi" w:cstheme="majorBidi"/>
          <w:sz w:val="24"/>
          <w:szCs w:val="24"/>
        </w:rPr>
        <w:t xml:space="preserve"> </w:t>
      </w:r>
      <w:ins w:id="421" w:author="Moran Davoodi" w:date="2023-03-21T16:11:00Z">
        <w:r w:rsidR="004D596D">
          <w:rPr>
            <w:rFonts w:asciiTheme="majorBidi" w:hAnsiTheme="majorBidi" w:cstheme="majorBidi"/>
            <w:sz w:val="24"/>
            <w:szCs w:val="24"/>
          </w:rPr>
          <w:t>As expected</w:t>
        </w:r>
      </w:ins>
      <w:ins w:id="422" w:author="Moran Davoodi" w:date="2023-03-21T16:12:00Z">
        <w:r w:rsidR="00644A63">
          <w:rPr>
            <w:rFonts w:asciiTheme="majorBidi" w:hAnsiTheme="majorBidi" w:cstheme="majorBidi"/>
            <w:sz w:val="24"/>
            <w:szCs w:val="24"/>
          </w:rPr>
          <w:t>,</w:t>
        </w:r>
      </w:ins>
      <w:ins w:id="423" w:author="Moran Davoodi" w:date="2023-03-21T16:11:00Z">
        <w:r w:rsidR="004D596D">
          <w:rPr>
            <w:rFonts w:asciiTheme="majorBidi" w:hAnsiTheme="majorBidi" w:cstheme="majorBidi"/>
            <w:sz w:val="24"/>
            <w:szCs w:val="24"/>
          </w:rPr>
          <w:t xml:space="preserve"> the same </w:t>
        </w:r>
        <w:r w:rsidR="00644A63">
          <w:rPr>
            <w:rFonts w:asciiTheme="majorBidi" w:hAnsiTheme="majorBidi" w:cstheme="majorBidi"/>
            <w:sz w:val="24"/>
            <w:szCs w:val="24"/>
          </w:rPr>
          <w:t xml:space="preserve">trends occurred also when </w:t>
        </w:r>
      </w:ins>
      <w:ins w:id="424" w:author="Moran Davoodi" w:date="2023-03-21T16:12:00Z">
        <w:r w:rsidR="00644A63">
          <w:rPr>
            <w:rFonts w:asciiTheme="majorBidi" w:hAnsiTheme="majorBidi" w:cstheme="majorBidi"/>
            <w:sz w:val="24"/>
            <w:szCs w:val="24"/>
          </w:rPr>
          <w:t>we tested these condition</w:t>
        </w:r>
      </w:ins>
      <w:ins w:id="425" w:author="Moran Davoodi" w:date="2023-03-21T16:13:00Z">
        <w:r w:rsidR="00644A63">
          <w:rPr>
            <w:rFonts w:asciiTheme="majorBidi" w:hAnsiTheme="majorBidi" w:cstheme="majorBidi"/>
            <w:sz w:val="24"/>
            <w:szCs w:val="24"/>
          </w:rPr>
          <w:t>s</w:t>
        </w:r>
      </w:ins>
      <w:ins w:id="426" w:author="Moran Davoodi" w:date="2023-03-21T16:12:00Z">
        <w:r w:rsidR="00644A63">
          <w:rPr>
            <w:rFonts w:asciiTheme="majorBidi" w:hAnsiTheme="majorBidi" w:cstheme="majorBidi"/>
            <w:sz w:val="24"/>
            <w:szCs w:val="24"/>
          </w:rPr>
          <w:t xml:space="preserve"> and the effect over age</w:t>
        </w:r>
      </w:ins>
      <w:ins w:id="427" w:author="Moran Davoodi" w:date="2023-03-21T16:13:00Z">
        <w:r w:rsidR="00644A63">
          <w:rPr>
            <w:rFonts w:asciiTheme="majorBidi" w:hAnsiTheme="majorBidi" w:cstheme="majorBidi"/>
            <w:sz w:val="24"/>
            <w:szCs w:val="24"/>
          </w:rPr>
          <w:t xml:space="preserve"> as can be seen in Fig.4</w:t>
        </w:r>
      </w:ins>
      <w:ins w:id="428" w:author="Moran Davoodi" w:date="2023-03-21T16:12:00Z">
        <w:r w:rsidR="00644A63">
          <w:rPr>
            <w:rFonts w:asciiTheme="majorBidi" w:hAnsiTheme="majorBidi" w:cstheme="majorBidi"/>
            <w:sz w:val="24"/>
            <w:szCs w:val="24"/>
          </w:rPr>
          <w:t xml:space="preserve">. </w:t>
        </w:r>
      </w:ins>
    </w:p>
    <w:p w14:paraId="2976A874" w14:textId="02D7AAFE" w:rsidR="006B5B4A" w:rsidRPr="0058628C" w:rsidRDefault="008A2BEE">
      <w:pPr>
        <w:spacing w:line="360" w:lineRule="auto"/>
        <w:jc w:val="both"/>
        <w:rPr>
          <w:rFonts w:asciiTheme="majorBidi" w:hAnsiTheme="majorBidi" w:cstheme="majorBidi"/>
          <w:sz w:val="24"/>
          <w:szCs w:val="24"/>
          <w:rtl/>
        </w:rPr>
      </w:pPr>
      <w:r>
        <w:rPr>
          <w:rFonts w:asciiTheme="majorBidi" w:hAnsiTheme="majorBidi" w:cstheme="majorBidi"/>
          <w:sz w:val="24"/>
          <w:szCs w:val="24"/>
        </w:rPr>
        <w:t xml:space="preserve">We </w:t>
      </w:r>
      <w:r w:rsidR="006B5B4A">
        <w:rPr>
          <w:rFonts w:asciiTheme="majorBidi" w:hAnsiTheme="majorBidi" w:cstheme="majorBidi"/>
          <w:sz w:val="24"/>
          <w:szCs w:val="24"/>
        </w:rPr>
        <w:t>verified our methods on mice data. Note, that these mice are genetically related and therefore the performance that achieved should be lower than non-relative individuals. However, our unique dataset allows to test the effect of aging and drugs</w:t>
      </w:r>
      <w:ins w:id="429" w:author="Moran Davoodi" w:date="2023-03-21T16:17:00Z">
        <w:r w:rsidR="00E67B76">
          <w:rPr>
            <w:rFonts w:asciiTheme="majorBidi" w:hAnsiTheme="majorBidi" w:cstheme="majorBidi"/>
            <w:sz w:val="24"/>
            <w:szCs w:val="24"/>
          </w:rPr>
          <w:t xml:space="preserve"> </w:t>
        </w:r>
        <w:bookmarkStart w:id="430" w:name="_Hlk130307978"/>
        <w:r w:rsidR="00E67B76">
          <w:rPr>
            <w:rFonts w:asciiTheme="majorBidi" w:hAnsiTheme="majorBidi" w:cstheme="majorBidi"/>
            <w:sz w:val="24"/>
            <w:szCs w:val="24"/>
          </w:rPr>
          <w:t>administration</w:t>
        </w:r>
      </w:ins>
      <w:r w:rsidR="006B5B4A">
        <w:rPr>
          <w:rFonts w:asciiTheme="majorBidi" w:hAnsiTheme="majorBidi" w:cstheme="majorBidi"/>
          <w:sz w:val="24"/>
          <w:szCs w:val="24"/>
        </w:rPr>
        <w:t xml:space="preserve"> </w:t>
      </w:r>
      <w:bookmarkEnd w:id="430"/>
      <w:r w:rsidR="006B5B4A">
        <w:rPr>
          <w:rFonts w:asciiTheme="majorBidi" w:hAnsiTheme="majorBidi" w:cstheme="majorBidi"/>
          <w:sz w:val="24"/>
          <w:szCs w:val="24"/>
        </w:rPr>
        <w:t xml:space="preserve">on biometric verification that was poorly tested before. </w:t>
      </w:r>
    </w:p>
    <w:p w14:paraId="0857819A" w14:textId="5873DDCC" w:rsidR="000E6A38" w:rsidRDefault="00CA4D16">
      <w:pPr>
        <w:spacing w:line="360" w:lineRule="auto"/>
        <w:jc w:val="both"/>
        <w:rPr>
          <w:rFonts w:asciiTheme="majorBidi" w:hAnsiTheme="majorBidi" w:cstheme="majorBidi"/>
          <w:sz w:val="24"/>
          <w:szCs w:val="24"/>
        </w:rPr>
      </w:pPr>
      <w:r w:rsidRPr="007A1AD0">
        <w:rPr>
          <w:rFonts w:asciiTheme="majorBidi" w:hAnsiTheme="majorBidi" w:cstheme="majorBidi"/>
          <w:sz w:val="24"/>
          <w:szCs w:val="24"/>
        </w:rPr>
        <w:t xml:space="preserve">The results show that </w:t>
      </w:r>
      <w:r w:rsidR="006B5B4A">
        <w:rPr>
          <w:rFonts w:asciiTheme="majorBidi" w:hAnsiTheme="majorBidi" w:cstheme="majorBidi"/>
          <w:sz w:val="24"/>
          <w:szCs w:val="24"/>
        </w:rPr>
        <w:t xml:space="preserve">using only the heartbeat window pairs </w:t>
      </w:r>
      <w:ins w:id="431" w:author="Moran Davoodi" w:date="2023-03-21T16:20:00Z">
        <w:r w:rsidR="00BD3AEC">
          <w:rPr>
            <w:rFonts w:asciiTheme="majorBidi" w:hAnsiTheme="majorBidi" w:cstheme="majorBidi"/>
            <w:sz w:val="24"/>
            <w:szCs w:val="24"/>
          </w:rPr>
          <w:t xml:space="preserve">and a simple Siamese network composed only from convolutional and linear layers, </w:t>
        </w:r>
      </w:ins>
      <w:r w:rsidR="006B5B4A">
        <w:rPr>
          <w:rFonts w:asciiTheme="majorBidi" w:hAnsiTheme="majorBidi" w:cstheme="majorBidi"/>
          <w:sz w:val="24"/>
          <w:szCs w:val="24"/>
        </w:rPr>
        <w:t>a verification of mice identity can be performed. A</w:t>
      </w:r>
      <w:r w:rsidRPr="007A1AD0">
        <w:rPr>
          <w:rFonts w:asciiTheme="majorBidi" w:hAnsiTheme="majorBidi" w:cstheme="majorBidi"/>
          <w:sz w:val="24"/>
          <w:szCs w:val="24"/>
        </w:rPr>
        <w:t xml:space="preserve">ccording </w:t>
      </w:r>
      <w:r w:rsidR="00BF5907">
        <w:rPr>
          <w:rFonts w:asciiTheme="majorBidi" w:hAnsiTheme="majorBidi" w:cstheme="majorBidi"/>
          <w:sz w:val="24"/>
          <w:szCs w:val="24"/>
        </w:rPr>
        <w:t xml:space="preserve">to </w:t>
      </w:r>
      <w:proofErr w:type="spellStart"/>
      <w:r w:rsidR="00BF5907">
        <w:rPr>
          <w:rFonts w:asciiTheme="majorBidi" w:hAnsiTheme="majorBidi" w:cstheme="majorBidi"/>
          <w:sz w:val="24"/>
          <w:szCs w:val="24"/>
        </w:rPr>
        <w:t>Ingale</w:t>
      </w:r>
      <w:proofErr w:type="spellEnd"/>
      <w:r w:rsidR="00BF5907">
        <w:rPr>
          <w:rFonts w:asciiTheme="majorBidi" w:hAnsiTheme="majorBidi" w:cstheme="majorBidi"/>
          <w:sz w:val="24"/>
          <w:szCs w:val="24"/>
        </w:rPr>
        <w:t xml:space="preserve"> et. al</w:t>
      </w:r>
      <w:sdt>
        <w:sdtPr>
          <w:rPr>
            <w:rFonts w:asciiTheme="majorBidi" w:hAnsiTheme="majorBidi" w:cstheme="majorBidi"/>
            <w:color w:val="000000"/>
            <w:sz w:val="24"/>
            <w:szCs w:val="24"/>
            <w:vertAlign w:val="superscript"/>
            <w:rPrChange w:id="432" w:author="Moran Davoodi" w:date="2023-03-22T16:10:00Z">
              <w:rPr>
                <w:rFonts w:asciiTheme="majorBidi" w:hAnsiTheme="majorBidi" w:cstheme="majorBidi"/>
                <w:color w:val="000000"/>
                <w:sz w:val="24"/>
                <w:szCs w:val="24"/>
                <w:vertAlign w:val="superscript"/>
              </w:rPr>
            </w:rPrChange>
          </w:rPr>
          <w:tag w:val="MENDELEY_CITATION_v3_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"/>
          <w:id w:val="1622499980"/>
          <w:placeholder>
            <w:docPart w:val="DefaultPlaceholder_-1854013440"/>
          </w:placeholder>
        </w:sdtPr>
        <w:sdtEndPr>
          <w:rPr>
            <w:rPrChange w:id="433" w:author="Moran Davoodi" w:date="2023-03-22T16:10:00Z">
              <w:rPr/>
            </w:rPrChange>
          </w:rPr>
        </w:sdtEndPr>
        <w:sdtContent>
          <w:ins w:id="434" w:author="Moran Davoodi" w:date="2023-03-22T16:10:00Z">
            <w:r w:rsidR="00B310ED" w:rsidRPr="00B310ED">
              <w:rPr>
                <w:rFonts w:asciiTheme="majorBidi" w:hAnsiTheme="majorBidi" w:cstheme="majorBidi"/>
                <w:color w:val="000000"/>
                <w:sz w:val="24"/>
                <w:szCs w:val="24"/>
                <w:vertAlign w:val="superscript"/>
                <w:rPrChange w:id="435" w:author="Moran Davoodi" w:date="2023-03-22T16:10:00Z">
                  <w:rPr>
                    <w:rFonts w:asciiTheme="majorBidi" w:hAnsiTheme="majorBidi" w:cstheme="majorBidi"/>
                    <w:color w:val="000000"/>
                    <w:sz w:val="24"/>
                    <w:szCs w:val="24"/>
                    <w:vertAlign w:val="superscript"/>
                  </w:rPr>
                </w:rPrChange>
              </w:rPr>
              <w:t>11</w:t>
            </w:r>
          </w:ins>
          <w:del w:id="436" w:author="Moran Davoodi" w:date="2023-03-22T16:09:00Z">
            <w:r w:rsidR="00F42B66" w:rsidRPr="00B310ED" w:rsidDel="00B310ED">
              <w:rPr>
                <w:rFonts w:asciiTheme="majorBidi" w:hAnsiTheme="majorBidi" w:cstheme="majorBidi"/>
                <w:color w:val="000000"/>
                <w:sz w:val="24"/>
                <w:szCs w:val="24"/>
                <w:vertAlign w:val="superscript"/>
                <w:rPrChange w:id="437" w:author="Moran Davoodi" w:date="2023-03-22T16:10:00Z">
                  <w:rPr>
                    <w:rFonts w:asciiTheme="majorBidi" w:hAnsiTheme="majorBidi" w:cstheme="majorBidi"/>
                    <w:color w:val="000000"/>
                    <w:sz w:val="24"/>
                    <w:szCs w:val="24"/>
                    <w:vertAlign w:val="superscript"/>
                  </w:rPr>
                </w:rPrChange>
              </w:rPr>
              <w:delText>16</w:delText>
            </w:r>
          </w:del>
        </w:sdtContent>
      </w:sdt>
      <w:r w:rsidR="00BF5907">
        <w:rPr>
          <w:rFonts w:asciiTheme="majorBidi" w:hAnsiTheme="majorBidi" w:cstheme="majorBidi"/>
          <w:sz w:val="24"/>
          <w:szCs w:val="24"/>
        </w:rPr>
        <w:t xml:space="preserve">, </w:t>
      </w:r>
      <w:r w:rsidRPr="007A1AD0">
        <w:rPr>
          <w:rFonts w:asciiTheme="majorBidi" w:hAnsiTheme="majorBidi" w:cstheme="majorBidi"/>
          <w:sz w:val="24"/>
          <w:szCs w:val="24"/>
        </w:rPr>
        <w:t xml:space="preserve">the EER measure achieved </w:t>
      </w:r>
      <w:r w:rsidR="001472C3">
        <w:rPr>
          <w:rFonts w:asciiTheme="majorBidi" w:hAnsiTheme="majorBidi" w:cstheme="majorBidi"/>
          <w:sz w:val="24"/>
          <w:szCs w:val="24"/>
        </w:rPr>
        <w:t>by</w:t>
      </w:r>
      <w:r w:rsidRPr="007A1AD0">
        <w:rPr>
          <w:rFonts w:asciiTheme="majorBidi" w:hAnsiTheme="majorBidi" w:cstheme="majorBidi"/>
          <w:sz w:val="24"/>
          <w:szCs w:val="24"/>
        </w:rPr>
        <w:t xml:space="preserve"> ECG-based methods </w:t>
      </w:r>
      <w:r w:rsidR="000E6A38">
        <w:rPr>
          <w:rFonts w:asciiTheme="majorBidi" w:hAnsiTheme="majorBidi" w:cstheme="majorBidi"/>
          <w:sz w:val="24"/>
          <w:szCs w:val="24"/>
        </w:rPr>
        <w:t xml:space="preserve">that was tested on human </w:t>
      </w:r>
      <w:r w:rsidRPr="007A1AD0">
        <w:rPr>
          <w:rFonts w:asciiTheme="majorBidi" w:hAnsiTheme="majorBidi" w:cstheme="majorBidi"/>
          <w:sz w:val="24"/>
          <w:szCs w:val="24"/>
        </w:rPr>
        <w:t xml:space="preserve">are </w:t>
      </w:r>
      <w:r w:rsidR="006B5B4A">
        <w:rPr>
          <w:rFonts w:asciiTheme="majorBidi" w:hAnsiTheme="majorBidi" w:cstheme="majorBidi"/>
          <w:sz w:val="24"/>
          <w:szCs w:val="24"/>
        </w:rPr>
        <w:t>superior to</w:t>
      </w:r>
      <w:r w:rsidRPr="007A1AD0">
        <w:rPr>
          <w:rFonts w:asciiTheme="majorBidi" w:hAnsiTheme="majorBidi" w:cstheme="majorBidi"/>
          <w:sz w:val="24"/>
          <w:szCs w:val="24"/>
        </w:rPr>
        <w:t xml:space="preserve"> our results</w:t>
      </w:r>
      <w:r w:rsidR="001472C3">
        <w:rPr>
          <w:rFonts w:asciiTheme="majorBidi" w:hAnsiTheme="majorBidi" w:cstheme="majorBidi"/>
          <w:sz w:val="24"/>
          <w:szCs w:val="24"/>
        </w:rPr>
        <w:t>. Nevertheless,</w:t>
      </w:r>
      <w:r w:rsidRPr="007A1AD0">
        <w:rPr>
          <w:rFonts w:asciiTheme="majorBidi" w:hAnsiTheme="majorBidi" w:cstheme="majorBidi"/>
          <w:sz w:val="24"/>
          <w:szCs w:val="24"/>
        </w:rPr>
        <w:t xml:space="preserve"> </w:t>
      </w:r>
      <w:r w:rsidR="001472C3">
        <w:rPr>
          <w:rFonts w:asciiTheme="majorBidi" w:hAnsiTheme="majorBidi" w:cstheme="majorBidi"/>
          <w:sz w:val="24"/>
          <w:szCs w:val="24"/>
        </w:rPr>
        <w:t>our method holds</w:t>
      </w:r>
      <w:r w:rsidRPr="007A1AD0">
        <w:rPr>
          <w:rFonts w:asciiTheme="majorBidi" w:hAnsiTheme="majorBidi" w:cstheme="majorBidi"/>
          <w:sz w:val="24"/>
          <w:szCs w:val="24"/>
        </w:rPr>
        <w:t xml:space="preserve"> the advantage of the ability to extract our signal without having an </w:t>
      </w:r>
      <w:r w:rsidR="006B5B4A">
        <w:rPr>
          <w:rFonts w:asciiTheme="majorBidi" w:hAnsiTheme="majorBidi" w:cstheme="majorBidi"/>
          <w:sz w:val="24"/>
          <w:szCs w:val="24"/>
        </w:rPr>
        <w:t xml:space="preserve">expensive </w:t>
      </w:r>
      <w:r w:rsidRPr="007A1AD0">
        <w:rPr>
          <w:rFonts w:asciiTheme="majorBidi" w:hAnsiTheme="majorBidi" w:cstheme="majorBidi"/>
          <w:sz w:val="24"/>
          <w:szCs w:val="24"/>
        </w:rPr>
        <w:t xml:space="preserve">ECG device which is </w:t>
      </w:r>
      <w:r w:rsidR="00494673">
        <w:rPr>
          <w:rFonts w:asciiTheme="majorBidi" w:hAnsiTheme="majorBidi" w:cstheme="majorBidi"/>
          <w:sz w:val="24"/>
          <w:szCs w:val="24"/>
        </w:rPr>
        <w:t xml:space="preserve">also </w:t>
      </w:r>
      <w:r w:rsidRPr="007A1AD0">
        <w:rPr>
          <w:rFonts w:asciiTheme="majorBidi" w:hAnsiTheme="majorBidi" w:cstheme="majorBidi"/>
          <w:sz w:val="24"/>
          <w:szCs w:val="24"/>
        </w:rPr>
        <w:t xml:space="preserve">complicated </w:t>
      </w:r>
      <w:r w:rsidR="000E6A38">
        <w:rPr>
          <w:rFonts w:asciiTheme="majorBidi" w:hAnsiTheme="majorBidi" w:cstheme="majorBidi"/>
          <w:sz w:val="24"/>
          <w:szCs w:val="24"/>
        </w:rPr>
        <w:t>to connect</w:t>
      </w:r>
      <w:r w:rsidRPr="007A1AD0">
        <w:rPr>
          <w:rFonts w:asciiTheme="majorBidi" w:hAnsiTheme="majorBidi" w:cstheme="majorBidi"/>
          <w:sz w:val="24"/>
          <w:szCs w:val="24"/>
        </w:rPr>
        <w:t xml:space="preserve">. </w:t>
      </w:r>
      <w:r w:rsidR="000E6A38">
        <w:rPr>
          <w:rFonts w:asciiTheme="majorBidi" w:hAnsiTheme="majorBidi" w:cstheme="majorBidi"/>
          <w:sz w:val="24"/>
          <w:szCs w:val="24"/>
        </w:rPr>
        <w:t>Heartbeat window</w:t>
      </w:r>
      <w:r w:rsidRPr="007A1AD0">
        <w:rPr>
          <w:rFonts w:asciiTheme="majorBidi" w:hAnsiTheme="majorBidi" w:cstheme="majorBidi"/>
          <w:sz w:val="24"/>
          <w:szCs w:val="24"/>
        </w:rPr>
        <w:t xml:space="preserve"> can be extracted in many ways such as smart watches, photoplethysmogram (PPG) and even </w:t>
      </w:r>
      <w:r w:rsidR="000E6A38" w:rsidRPr="007A1AD0">
        <w:rPr>
          <w:rFonts w:asciiTheme="majorBidi" w:hAnsiTheme="majorBidi" w:cstheme="majorBidi"/>
          <w:sz w:val="24"/>
          <w:szCs w:val="24"/>
        </w:rPr>
        <w:lastRenderedPageBreak/>
        <w:t xml:space="preserve">remotely </w:t>
      </w:r>
      <w:r w:rsidR="000E6A38">
        <w:rPr>
          <w:rFonts w:asciiTheme="majorBidi" w:hAnsiTheme="majorBidi" w:cstheme="majorBidi"/>
          <w:sz w:val="24"/>
          <w:szCs w:val="24"/>
        </w:rPr>
        <w:t xml:space="preserve">by </w:t>
      </w:r>
      <w:r w:rsidRPr="007A1AD0">
        <w:rPr>
          <w:rFonts w:asciiTheme="majorBidi" w:hAnsiTheme="majorBidi" w:cstheme="majorBidi"/>
          <w:sz w:val="24"/>
          <w:szCs w:val="24"/>
        </w:rPr>
        <w:t>video camera. Another important benefit is the substantial dimensionality reduction achieved using our method.</w:t>
      </w:r>
      <w:r w:rsidR="00CF24F9">
        <w:rPr>
          <w:rFonts w:asciiTheme="majorBidi" w:hAnsiTheme="majorBidi" w:cstheme="majorBidi"/>
          <w:sz w:val="24"/>
          <w:szCs w:val="24"/>
        </w:rPr>
        <w:t xml:space="preserve"> </w:t>
      </w:r>
      <w:r w:rsidR="000E6A38">
        <w:rPr>
          <w:rFonts w:asciiTheme="majorBidi" w:hAnsiTheme="majorBidi" w:cstheme="majorBidi"/>
          <w:sz w:val="24"/>
          <w:szCs w:val="24"/>
        </w:rPr>
        <w:t>For example, a</w:t>
      </w:r>
      <w:r w:rsidR="00A045C5" w:rsidRPr="00C80C21">
        <w:rPr>
          <w:rFonts w:asciiTheme="majorBidi" w:hAnsiTheme="majorBidi" w:cstheme="majorBidi"/>
          <w:sz w:val="24"/>
          <w:szCs w:val="24"/>
        </w:rPr>
        <w:t xml:space="preserve"> </w:t>
      </w:r>
      <w:r w:rsidR="000E6A38">
        <w:rPr>
          <w:rFonts w:asciiTheme="majorBidi" w:hAnsiTheme="majorBidi" w:cstheme="majorBidi"/>
          <w:sz w:val="24"/>
          <w:szCs w:val="24"/>
        </w:rPr>
        <w:t>heart</w:t>
      </w:r>
      <w:r w:rsidR="00A045C5" w:rsidRPr="00C80C21">
        <w:rPr>
          <w:rFonts w:asciiTheme="majorBidi" w:hAnsiTheme="majorBidi" w:cstheme="majorBidi"/>
          <w:sz w:val="24"/>
          <w:szCs w:val="24"/>
        </w:rPr>
        <w:t xml:space="preserve">beat window with </w:t>
      </w:r>
      <w:r w:rsidR="000E6A38">
        <w:rPr>
          <w:rFonts w:asciiTheme="majorBidi" w:hAnsiTheme="majorBidi" w:cstheme="majorBidi"/>
          <w:sz w:val="24"/>
          <w:szCs w:val="24"/>
        </w:rPr>
        <w:t xml:space="preserve">fixed </w:t>
      </w:r>
      <w:ins w:id="438" w:author="Moran Davoodi" w:date="2023-03-21T16:21:00Z">
        <w:r w:rsidR="004836A8">
          <w:rPr>
            <w:rFonts w:asciiTheme="majorBidi" w:hAnsiTheme="majorBidi" w:cstheme="majorBidi"/>
            <w:sz w:val="24"/>
            <w:szCs w:val="24"/>
          </w:rPr>
          <w:t>2</w:t>
        </w:r>
      </w:ins>
      <w:r w:rsidR="00A045C5" w:rsidRPr="00C80C21">
        <w:rPr>
          <w:rFonts w:asciiTheme="majorBidi" w:hAnsiTheme="majorBidi" w:cstheme="majorBidi"/>
          <w:sz w:val="24"/>
          <w:szCs w:val="24"/>
        </w:rPr>
        <w:t xml:space="preserve">50 beats </w:t>
      </w:r>
      <w:r w:rsidR="000E6A38">
        <w:rPr>
          <w:rFonts w:asciiTheme="majorBidi" w:hAnsiTheme="majorBidi" w:cstheme="majorBidi"/>
          <w:sz w:val="24"/>
          <w:szCs w:val="24"/>
        </w:rPr>
        <w:t>have an average</w:t>
      </w:r>
      <w:r w:rsidR="00A045C5" w:rsidRPr="00C80C21">
        <w:rPr>
          <w:rFonts w:asciiTheme="majorBidi" w:hAnsiTheme="majorBidi" w:cstheme="majorBidi"/>
          <w:sz w:val="24"/>
          <w:szCs w:val="24"/>
        </w:rPr>
        <w:t xml:space="preserve"> duration </w:t>
      </w:r>
      <w:r w:rsidR="000E6A38">
        <w:rPr>
          <w:rFonts w:asciiTheme="majorBidi" w:hAnsiTheme="majorBidi" w:cstheme="majorBidi"/>
          <w:sz w:val="24"/>
          <w:szCs w:val="24"/>
        </w:rPr>
        <w:t>of</w:t>
      </w:r>
      <w:r w:rsidR="00A045C5" w:rsidRPr="00C80C21">
        <w:rPr>
          <w:rFonts w:asciiTheme="majorBidi" w:hAnsiTheme="majorBidi" w:cstheme="majorBidi"/>
          <w:sz w:val="24"/>
          <w:szCs w:val="24"/>
        </w:rPr>
        <w:t xml:space="preserve"> </w:t>
      </w:r>
      <w:r w:rsidR="00A045C5" w:rsidRPr="000E6A38">
        <w:rPr>
          <w:rFonts w:asciiTheme="majorBidi" w:hAnsiTheme="majorBidi" w:cstheme="majorBidi"/>
          <w:sz w:val="24"/>
          <w:szCs w:val="24"/>
        </w:rPr>
        <w:t xml:space="preserve">33 </w:t>
      </w:r>
      <w:r w:rsidR="000E6A38" w:rsidRPr="000E6A38">
        <w:rPr>
          <w:rFonts w:asciiTheme="majorBidi" w:hAnsiTheme="majorBidi" w:cstheme="majorBidi"/>
          <w:sz w:val="24"/>
          <w:szCs w:val="24"/>
        </w:rPr>
        <w:t>s</w:t>
      </w:r>
      <w:ins w:id="439" w:author="Moran Davoodi" w:date="2023-03-21T16:21:00Z">
        <w:r w:rsidR="004836A8">
          <w:rPr>
            <w:rFonts w:asciiTheme="majorBidi" w:hAnsiTheme="majorBidi" w:cstheme="majorBidi"/>
            <w:sz w:val="24"/>
            <w:szCs w:val="24"/>
          </w:rPr>
          <w:t xml:space="preserve">ec </w:t>
        </w:r>
      </w:ins>
      <w:r w:rsidR="000E6A38">
        <w:rPr>
          <w:rFonts w:asciiTheme="majorBidi" w:hAnsiTheme="majorBidi" w:cstheme="majorBidi"/>
          <w:sz w:val="24"/>
          <w:szCs w:val="24"/>
        </w:rPr>
        <w:t>in mice</w:t>
      </w:r>
      <w:r w:rsidR="00A045C5" w:rsidRPr="000E6A38">
        <w:rPr>
          <w:rFonts w:asciiTheme="majorBidi" w:hAnsiTheme="majorBidi" w:cstheme="majorBidi"/>
          <w:sz w:val="24"/>
          <w:szCs w:val="24"/>
        </w:rPr>
        <w:t>.</w:t>
      </w:r>
      <w:r w:rsidR="00A045C5" w:rsidRPr="00C80C21">
        <w:rPr>
          <w:rFonts w:asciiTheme="majorBidi" w:hAnsiTheme="majorBidi" w:cstheme="majorBidi"/>
          <w:sz w:val="24"/>
          <w:szCs w:val="24"/>
        </w:rPr>
        <w:t xml:space="preserve"> </w:t>
      </w:r>
      <w:r w:rsidR="000E6A38">
        <w:rPr>
          <w:rFonts w:asciiTheme="majorBidi" w:hAnsiTheme="majorBidi" w:cstheme="majorBidi"/>
          <w:sz w:val="24"/>
          <w:szCs w:val="24"/>
        </w:rPr>
        <w:t>In comparison, t</w:t>
      </w:r>
      <w:r w:rsidR="00A045C5" w:rsidRPr="00C80C21">
        <w:rPr>
          <w:rFonts w:asciiTheme="majorBidi" w:hAnsiTheme="majorBidi" w:cstheme="majorBidi"/>
          <w:sz w:val="24"/>
          <w:szCs w:val="24"/>
        </w:rPr>
        <w:t>he ECG used for peak detection was sampled at 10</w:t>
      </w:r>
      <w:r w:rsidR="000E6A38">
        <w:rPr>
          <w:rFonts w:asciiTheme="majorBidi" w:hAnsiTheme="majorBidi" w:cstheme="majorBidi"/>
          <w:sz w:val="24"/>
          <w:szCs w:val="24"/>
        </w:rPr>
        <w:t xml:space="preserve"> </w:t>
      </w:r>
      <w:r w:rsidR="00A045C5" w:rsidRPr="00C80C21">
        <w:rPr>
          <w:rFonts w:asciiTheme="majorBidi" w:hAnsiTheme="majorBidi" w:cstheme="majorBidi"/>
          <w:sz w:val="24"/>
          <w:szCs w:val="24"/>
        </w:rPr>
        <w:t xml:space="preserve">KHz. Thus, an equivalent ECG window would have on average 335,000 samples. With a beat window containing only 250 samples (beats) we manage to reduce dimensionality by 1,340. </w:t>
      </w:r>
    </w:p>
    <w:p w14:paraId="0003B891" w14:textId="77777777" w:rsidR="00750B5A" w:rsidDel="00ED73DB" w:rsidRDefault="00750B5A">
      <w:pPr>
        <w:spacing w:line="360" w:lineRule="auto"/>
        <w:rPr>
          <w:del w:id="440" w:author="Moran Davoodi" w:date="2023-03-21T14:19:00Z"/>
          <w:rFonts w:asciiTheme="majorBidi" w:hAnsiTheme="majorBidi" w:cstheme="majorBidi"/>
          <w:b/>
          <w:bCs/>
          <w:sz w:val="24"/>
          <w:szCs w:val="24"/>
        </w:rPr>
        <w:pPrChange w:id="441" w:author="Moran Davoodi" w:date="2023-03-21T14:20:00Z">
          <w:pPr>
            <w:spacing w:line="480" w:lineRule="auto"/>
          </w:pPr>
        </w:pPrChange>
      </w:pPr>
    </w:p>
    <w:p w14:paraId="1D83AE25" w14:textId="77777777" w:rsidR="00750B5A" w:rsidDel="00ED73DB" w:rsidRDefault="00750B5A">
      <w:pPr>
        <w:spacing w:line="360" w:lineRule="auto"/>
        <w:rPr>
          <w:del w:id="442" w:author="Moran Davoodi" w:date="2023-03-21T14:19:00Z"/>
          <w:rFonts w:asciiTheme="majorBidi" w:hAnsiTheme="majorBidi" w:cstheme="majorBidi"/>
          <w:b/>
          <w:bCs/>
          <w:sz w:val="24"/>
          <w:szCs w:val="24"/>
        </w:rPr>
        <w:pPrChange w:id="443" w:author="Moran Davoodi" w:date="2023-03-21T14:20:00Z">
          <w:pPr>
            <w:spacing w:line="480" w:lineRule="auto"/>
          </w:pPr>
        </w:pPrChange>
      </w:pPr>
    </w:p>
    <w:p w14:paraId="5D8BE9B5" w14:textId="77777777" w:rsidR="00750B5A" w:rsidDel="00ED73DB" w:rsidRDefault="00750B5A">
      <w:pPr>
        <w:spacing w:line="360" w:lineRule="auto"/>
        <w:rPr>
          <w:del w:id="444" w:author="Moran Davoodi" w:date="2023-03-21T14:19:00Z"/>
          <w:rFonts w:asciiTheme="majorBidi" w:hAnsiTheme="majorBidi" w:cstheme="majorBidi"/>
          <w:b/>
          <w:bCs/>
          <w:sz w:val="24"/>
          <w:szCs w:val="24"/>
        </w:rPr>
        <w:pPrChange w:id="445" w:author="Moran Davoodi" w:date="2023-03-21T14:20:00Z">
          <w:pPr>
            <w:spacing w:line="480" w:lineRule="auto"/>
          </w:pPr>
        </w:pPrChange>
      </w:pPr>
    </w:p>
    <w:p w14:paraId="7EF38291" w14:textId="77777777" w:rsidR="00750B5A" w:rsidDel="00ED73DB" w:rsidRDefault="00750B5A">
      <w:pPr>
        <w:spacing w:line="360" w:lineRule="auto"/>
        <w:rPr>
          <w:del w:id="446" w:author="Moran Davoodi" w:date="2023-03-21T14:19:00Z"/>
          <w:rFonts w:asciiTheme="majorBidi" w:hAnsiTheme="majorBidi" w:cstheme="majorBidi"/>
          <w:b/>
          <w:bCs/>
          <w:sz w:val="24"/>
          <w:szCs w:val="24"/>
        </w:rPr>
        <w:pPrChange w:id="447" w:author="Moran Davoodi" w:date="2023-03-21T14:20:00Z">
          <w:pPr>
            <w:spacing w:line="480" w:lineRule="auto"/>
          </w:pPr>
        </w:pPrChange>
      </w:pPr>
    </w:p>
    <w:p w14:paraId="0DDFCE43" w14:textId="77777777" w:rsidR="00750B5A" w:rsidRDefault="00750B5A">
      <w:pPr>
        <w:spacing w:line="360" w:lineRule="auto"/>
        <w:rPr>
          <w:rFonts w:asciiTheme="majorBidi" w:hAnsiTheme="majorBidi" w:cstheme="majorBidi"/>
          <w:b/>
          <w:bCs/>
          <w:sz w:val="24"/>
          <w:szCs w:val="24"/>
        </w:rPr>
        <w:pPrChange w:id="448" w:author="Moran Davoodi" w:date="2023-03-21T14:20:00Z">
          <w:pPr>
            <w:spacing w:line="480" w:lineRule="auto"/>
          </w:pPr>
        </w:pPrChange>
      </w:pPr>
    </w:p>
    <w:p w14:paraId="57538688" w14:textId="77777777" w:rsidR="000E4E48" w:rsidRDefault="000E4E48">
      <w:pPr>
        <w:rPr>
          <w:ins w:id="449" w:author="Moran Davoodi" w:date="2023-03-21T16:26:00Z"/>
          <w:rFonts w:asciiTheme="majorBidi" w:hAnsiTheme="majorBidi" w:cstheme="majorBidi"/>
          <w:b/>
          <w:bCs/>
          <w:sz w:val="24"/>
          <w:szCs w:val="24"/>
        </w:rPr>
      </w:pPr>
      <w:ins w:id="450" w:author="Moran Davoodi" w:date="2023-03-21T16:26:00Z">
        <w:r>
          <w:rPr>
            <w:rFonts w:asciiTheme="majorBidi" w:hAnsiTheme="majorBidi" w:cstheme="majorBidi"/>
            <w:b/>
            <w:bCs/>
            <w:sz w:val="24"/>
            <w:szCs w:val="24"/>
          </w:rPr>
          <w:br w:type="page"/>
        </w:r>
      </w:ins>
    </w:p>
    <w:p w14:paraId="40D47D32" w14:textId="3DEA0F23" w:rsidR="00277CB2" w:rsidRDefault="00277CB2">
      <w:pPr>
        <w:spacing w:line="360" w:lineRule="auto"/>
        <w:rPr>
          <w:rFonts w:asciiTheme="majorBidi" w:hAnsiTheme="majorBidi" w:cstheme="majorBidi"/>
          <w:b/>
          <w:bCs/>
          <w:sz w:val="24"/>
          <w:szCs w:val="24"/>
        </w:rPr>
        <w:pPrChange w:id="451" w:author="Moran Davoodi" w:date="2023-03-21T14:20:00Z">
          <w:pPr>
            <w:spacing w:line="480" w:lineRule="auto"/>
          </w:pPr>
        </w:pPrChange>
      </w:pPr>
      <w:r w:rsidRPr="00636C9D">
        <w:rPr>
          <w:rFonts w:asciiTheme="majorBidi" w:hAnsiTheme="majorBidi" w:cstheme="majorBidi"/>
          <w:b/>
          <w:bCs/>
          <w:sz w:val="24"/>
          <w:szCs w:val="24"/>
        </w:rPr>
        <w:lastRenderedPageBreak/>
        <w:t>Methods</w:t>
      </w:r>
    </w:p>
    <w:p w14:paraId="2402838B" w14:textId="50D8B708" w:rsidR="007643EA" w:rsidRDefault="007643EA">
      <w:pPr>
        <w:spacing w:line="360" w:lineRule="auto"/>
        <w:rPr>
          <w:rFonts w:asciiTheme="majorBidi" w:hAnsiTheme="majorBidi" w:cstheme="majorBidi"/>
          <w:b/>
          <w:bCs/>
          <w:sz w:val="24"/>
          <w:szCs w:val="24"/>
        </w:rPr>
        <w:pPrChange w:id="452" w:author="Moran Davoodi" w:date="2023-03-21T14:20:00Z">
          <w:pPr>
            <w:spacing w:line="480" w:lineRule="auto"/>
          </w:pPr>
        </w:pPrChange>
      </w:pPr>
      <w:r>
        <w:rPr>
          <w:rFonts w:asciiTheme="majorBidi" w:hAnsiTheme="majorBidi" w:cstheme="majorBidi"/>
          <w:b/>
          <w:bCs/>
          <w:sz w:val="24"/>
          <w:szCs w:val="24"/>
        </w:rPr>
        <w:t>General approach</w:t>
      </w:r>
    </w:p>
    <w:p w14:paraId="51B49E84" w14:textId="683D65F7" w:rsidR="0007718A" w:rsidRDefault="002E084C">
      <w:pPr>
        <w:spacing w:line="360" w:lineRule="auto"/>
        <w:jc w:val="both"/>
        <w:rPr>
          <w:rFonts w:asciiTheme="majorBidi" w:hAnsiTheme="majorBidi" w:cstheme="majorBidi"/>
          <w:sz w:val="24"/>
          <w:szCs w:val="24"/>
        </w:rPr>
        <w:pPrChange w:id="453" w:author="Moran Davoodi" w:date="2023-03-21T14:20:00Z">
          <w:pPr>
            <w:spacing w:line="480" w:lineRule="auto"/>
            <w:jc w:val="both"/>
          </w:pPr>
        </w:pPrChange>
      </w:pPr>
      <w:r>
        <w:rPr>
          <w:rFonts w:asciiTheme="majorBidi" w:hAnsiTheme="majorBidi" w:cstheme="majorBidi"/>
          <w:sz w:val="24"/>
          <w:szCs w:val="24"/>
        </w:rPr>
        <w:t xml:space="preserve">The main goal of </w:t>
      </w:r>
      <w:r w:rsidR="00981255">
        <w:rPr>
          <w:rFonts w:asciiTheme="majorBidi" w:hAnsiTheme="majorBidi" w:cstheme="majorBidi"/>
          <w:sz w:val="24"/>
          <w:szCs w:val="24"/>
        </w:rPr>
        <w:t xml:space="preserve">our </w:t>
      </w:r>
      <w:r>
        <w:rPr>
          <w:rFonts w:asciiTheme="majorBidi" w:hAnsiTheme="majorBidi" w:cstheme="majorBidi"/>
          <w:sz w:val="24"/>
          <w:szCs w:val="24"/>
        </w:rPr>
        <w:t>work was to provide a proof of concept that biometric verification can be performed only from heartbeat interval</w:t>
      </w:r>
      <w:r w:rsidR="00981255">
        <w:rPr>
          <w:rFonts w:asciiTheme="majorBidi" w:hAnsiTheme="majorBidi" w:cstheme="majorBidi"/>
          <w:sz w:val="24"/>
          <w:szCs w:val="24"/>
        </w:rPr>
        <w:t>s time series</w:t>
      </w:r>
      <w:r>
        <w:rPr>
          <w:rFonts w:asciiTheme="majorBidi" w:hAnsiTheme="majorBidi" w:cstheme="majorBidi"/>
          <w:sz w:val="24"/>
          <w:szCs w:val="24"/>
        </w:rPr>
        <w:t>.</w:t>
      </w:r>
      <w:r w:rsidR="00E56522">
        <w:rPr>
          <w:rFonts w:asciiTheme="majorBidi" w:hAnsiTheme="majorBidi" w:cstheme="majorBidi"/>
          <w:sz w:val="24"/>
          <w:szCs w:val="24"/>
        </w:rPr>
        <w:t xml:space="preserve"> </w:t>
      </w:r>
      <w:r w:rsidR="00D05A46">
        <w:rPr>
          <w:rFonts w:asciiTheme="majorBidi" w:hAnsiTheme="majorBidi" w:cstheme="majorBidi"/>
          <w:sz w:val="24"/>
          <w:szCs w:val="24"/>
        </w:rPr>
        <w:t>In biometric tasks,</w:t>
      </w:r>
      <w:r w:rsidR="00E56522">
        <w:rPr>
          <w:rFonts w:asciiTheme="majorBidi" w:hAnsiTheme="majorBidi" w:cstheme="majorBidi"/>
          <w:sz w:val="24"/>
          <w:szCs w:val="24"/>
        </w:rPr>
        <w:t xml:space="preserve"> verification is where we compare a pair of input signals and should estimate whether the signals composing the pair belong to the same subject or not.</w:t>
      </w:r>
      <w:r w:rsidR="000C66D0">
        <w:rPr>
          <w:rFonts w:asciiTheme="majorBidi" w:hAnsiTheme="majorBidi" w:cstheme="majorBidi"/>
          <w:sz w:val="24"/>
          <w:szCs w:val="24"/>
        </w:rPr>
        <w:t xml:space="preserve"> </w:t>
      </w:r>
      <w:r w:rsidR="00E56522">
        <w:rPr>
          <w:rFonts w:asciiTheme="majorBidi" w:hAnsiTheme="majorBidi" w:cstheme="majorBidi"/>
          <w:sz w:val="24"/>
          <w:szCs w:val="24"/>
        </w:rPr>
        <w:t>In order</w:t>
      </w:r>
      <w:r>
        <w:rPr>
          <w:rFonts w:asciiTheme="majorBidi" w:hAnsiTheme="majorBidi" w:cstheme="majorBidi"/>
          <w:sz w:val="24"/>
          <w:szCs w:val="24"/>
        </w:rPr>
        <w:t xml:space="preserve"> </w:t>
      </w:r>
      <w:r w:rsidR="00E56522">
        <w:rPr>
          <w:rFonts w:asciiTheme="majorBidi" w:hAnsiTheme="majorBidi" w:cstheme="majorBidi"/>
          <w:sz w:val="24"/>
          <w:szCs w:val="24"/>
        </w:rPr>
        <w:t>t</w:t>
      </w:r>
      <w:r>
        <w:rPr>
          <w:rFonts w:asciiTheme="majorBidi" w:hAnsiTheme="majorBidi" w:cstheme="majorBidi"/>
          <w:sz w:val="24"/>
          <w:szCs w:val="24"/>
        </w:rPr>
        <w:t xml:space="preserve">o </w:t>
      </w:r>
      <w:r w:rsidR="00E56522">
        <w:rPr>
          <w:rFonts w:asciiTheme="majorBidi" w:hAnsiTheme="majorBidi" w:cstheme="majorBidi"/>
          <w:sz w:val="24"/>
          <w:szCs w:val="24"/>
        </w:rPr>
        <w:t>accomplish our goal</w:t>
      </w:r>
      <w:r w:rsidR="00981255">
        <w:rPr>
          <w:rFonts w:asciiTheme="majorBidi" w:hAnsiTheme="majorBidi" w:cstheme="majorBidi"/>
          <w:sz w:val="24"/>
          <w:szCs w:val="24"/>
        </w:rPr>
        <w:t xml:space="preserve">, </w:t>
      </w:r>
      <w:r>
        <w:rPr>
          <w:rFonts w:asciiTheme="majorBidi" w:hAnsiTheme="majorBidi" w:cstheme="majorBidi"/>
          <w:sz w:val="24"/>
          <w:szCs w:val="24"/>
        </w:rPr>
        <w:t xml:space="preserve">we used </w:t>
      </w:r>
      <w:r w:rsidR="00E56522">
        <w:rPr>
          <w:rFonts w:asciiTheme="majorBidi" w:hAnsiTheme="majorBidi" w:cstheme="majorBidi"/>
          <w:sz w:val="24"/>
          <w:szCs w:val="24"/>
        </w:rPr>
        <w:t xml:space="preserve">two </w:t>
      </w:r>
      <w:r w:rsidRPr="00697330">
        <w:rPr>
          <w:rFonts w:asciiTheme="majorBidi" w:hAnsiTheme="majorBidi" w:cstheme="majorBidi"/>
          <w:sz w:val="24"/>
          <w:szCs w:val="24"/>
        </w:rPr>
        <w:t>different training processes.</w:t>
      </w:r>
      <w:r w:rsidR="00981255">
        <w:rPr>
          <w:rFonts w:asciiTheme="majorBidi" w:hAnsiTheme="majorBidi" w:cstheme="majorBidi"/>
          <w:sz w:val="24"/>
          <w:szCs w:val="24"/>
        </w:rPr>
        <w:t xml:space="preserve"> </w:t>
      </w:r>
      <w:r w:rsidRPr="00697330">
        <w:rPr>
          <w:rFonts w:asciiTheme="majorBidi" w:hAnsiTheme="majorBidi" w:cstheme="majorBidi"/>
          <w:sz w:val="24"/>
          <w:szCs w:val="24"/>
        </w:rPr>
        <w:t xml:space="preserve">In the complete dataset (CD) approach, we trained </w:t>
      </w:r>
      <w:r>
        <w:rPr>
          <w:rFonts w:asciiTheme="majorBidi" w:hAnsiTheme="majorBidi" w:cstheme="majorBidi"/>
          <w:sz w:val="24"/>
          <w:szCs w:val="24"/>
        </w:rPr>
        <w:t>a neural network with</w:t>
      </w:r>
      <w:r w:rsidRPr="00697330">
        <w:rPr>
          <w:rFonts w:asciiTheme="majorBidi" w:hAnsiTheme="majorBidi" w:cstheme="majorBidi"/>
          <w:sz w:val="24"/>
          <w:szCs w:val="24"/>
        </w:rPr>
        <w:t xml:space="preserve"> heartbeat window</w:t>
      </w:r>
      <w:r>
        <w:rPr>
          <w:rFonts w:asciiTheme="majorBidi" w:hAnsiTheme="majorBidi" w:cstheme="majorBidi"/>
          <w:sz w:val="24"/>
          <w:szCs w:val="24"/>
        </w:rPr>
        <w:t xml:space="preserve"> pairs</w:t>
      </w:r>
      <w:r w:rsidRPr="00697330">
        <w:rPr>
          <w:rFonts w:asciiTheme="majorBidi" w:hAnsiTheme="majorBidi" w:cstheme="majorBidi"/>
          <w:sz w:val="24"/>
          <w:szCs w:val="24"/>
        </w:rPr>
        <w:t xml:space="preserve"> from all </w:t>
      </w:r>
      <w:r w:rsidR="0007718A">
        <w:rPr>
          <w:rFonts w:asciiTheme="majorBidi" w:hAnsiTheme="majorBidi" w:cstheme="majorBidi"/>
          <w:sz w:val="24"/>
          <w:szCs w:val="24"/>
        </w:rPr>
        <w:t>subject</w:t>
      </w:r>
      <w:r w:rsidRPr="00697330">
        <w:rPr>
          <w:rFonts w:asciiTheme="majorBidi" w:hAnsiTheme="majorBidi" w:cstheme="majorBidi"/>
          <w:sz w:val="24"/>
          <w:szCs w:val="24"/>
        </w:rPr>
        <w:t xml:space="preserve"> data and </w:t>
      </w:r>
      <w:r>
        <w:rPr>
          <w:rFonts w:asciiTheme="majorBidi" w:hAnsiTheme="majorBidi" w:cstheme="majorBidi"/>
          <w:sz w:val="24"/>
          <w:szCs w:val="24"/>
        </w:rPr>
        <w:t>evaluated the performance</w:t>
      </w:r>
      <w:r w:rsidRPr="00697330">
        <w:rPr>
          <w:rFonts w:asciiTheme="majorBidi" w:hAnsiTheme="majorBidi" w:cstheme="majorBidi"/>
          <w:sz w:val="24"/>
          <w:szCs w:val="24"/>
        </w:rPr>
        <w:t xml:space="preserve"> on unseen heartbeat window</w:t>
      </w:r>
      <w:r>
        <w:rPr>
          <w:rFonts w:asciiTheme="majorBidi" w:hAnsiTheme="majorBidi" w:cstheme="majorBidi"/>
          <w:sz w:val="24"/>
          <w:szCs w:val="24"/>
        </w:rPr>
        <w:t xml:space="preserve"> </w:t>
      </w:r>
      <w:r w:rsidRPr="005C6D92">
        <w:rPr>
          <w:rFonts w:asciiTheme="majorBidi" w:hAnsiTheme="majorBidi" w:cstheme="majorBidi"/>
          <w:sz w:val="24"/>
          <w:szCs w:val="24"/>
        </w:rPr>
        <w:t>pairs</w:t>
      </w:r>
      <w:r w:rsidRPr="00697330">
        <w:rPr>
          <w:rFonts w:asciiTheme="majorBidi" w:hAnsiTheme="majorBidi" w:cstheme="majorBidi"/>
          <w:sz w:val="24"/>
          <w:szCs w:val="24"/>
        </w:rPr>
        <w:t xml:space="preserve">. </w:t>
      </w:r>
      <w:r w:rsidR="00154C71">
        <w:rPr>
          <w:rFonts w:asciiTheme="majorBidi" w:hAnsiTheme="majorBidi" w:cstheme="majorBidi"/>
          <w:sz w:val="24"/>
          <w:szCs w:val="24"/>
        </w:rPr>
        <w:t xml:space="preserve">This </w:t>
      </w:r>
      <w:r w:rsidR="0007718A">
        <w:rPr>
          <w:rFonts w:asciiTheme="majorBidi" w:hAnsiTheme="majorBidi" w:cstheme="majorBidi"/>
          <w:sz w:val="24"/>
          <w:szCs w:val="24"/>
        </w:rPr>
        <w:t>approach</w:t>
      </w:r>
      <w:r w:rsidR="00154C71">
        <w:rPr>
          <w:rFonts w:asciiTheme="majorBidi" w:hAnsiTheme="majorBidi" w:cstheme="majorBidi"/>
          <w:sz w:val="24"/>
          <w:szCs w:val="24"/>
        </w:rPr>
        <w:t xml:space="preserve"> simulate</w:t>
      </w:r>
      <w:r w:rsidR="0007718A">
        <w:rPr>
          <w:rFonts w:asciiTheme="majorBidi" w:hAnsiTheme="majorBidi" w:cstheme="majorBidi"/>
          <w:sz w:val="24"/>
          <w:szCs w:val="24"/>
        </w:rPr>
        <w:t>s</w:t>
      </w:r>
      <w:r w:rsidR="00154C71">
        <w:rPr>
          <w:rFonts w:asciiTheme="majorBidi" w:hAnsiTheme="majorBidi" w:cstheme="majorBidi"/>
          <w:sz w:val="24"/>
          <w:szCs w:val="24"/>
        </w:rPr>
        <w:t xml:space="preserve"> </w:t>
      </w:r>
      <w:r w:rsidR="00E56522">
        <w:rPr>
          <w:rFonts w:asciiTheme="majorBidi" w:hAnsiTheme="majorBidi" w:cstheme="majorBidi"/>
          <w:sz w:val="24"/>
          <w:szCs w:val="24"/>
        </w:rPr>
        <w:t xml:space="preserve">verification process on a subject </w:t>
      </w:r>
      <w:r w:rsidR="000C66D0">
        <w:rPr>
          <w:rFonts w:asciiTheme="majorBidi" w:hAnsiTheme="majorBidi" w:cstheme="majorBidi"/>
          <w:sz w:val="24"/>
          <w:szCs w:val="24"/>
        </w:rPr>
        <w:t xml:space="preserve">that was a part of the databased used for training. </w:t>
      </w:r>
      <w:r w:rsidRPr="00697330">
        <w:rPr>
          <w:rFonts w:asciiTheme="majorBidi" w:hAnsiTheme="majorBidi" w:cstheme="majorBidi"/>
          <w:sz w:val="24"/>
          <w:szCs w:val="24"/>
        </w:rPr>
        <w:t>In the partial dataset (PD) approach, we trained the model on the entire heartbeat windo</w:t>
      </w:r>
      <w:r>
        <w:rPr>
          <w:rFonts w:asciiTheme="majorBidi" w:hAnsiTheme="majorBidi" w:cstheme="majorBidi"/>
          <w:sz w:val="24"/>
          <w:szCs w:val="24"/>
        </w:rPr>
        <w:t>w pairs</w:t>
      </w:r>
      <w:r w:rsidRPr="00697330">
        <w:rPr>
          <w:rFonts w:asciiTheme="majorBidi" w:hAnsiTheme="majorBidi" w:cstheme="majorBidi"/>
          <w:sz w:val="24"/>
          <w:szCs w:val="24"/>
        </w:rPr>
        <w:t xml:space="preserve"> of some </w:t>
      </w:r>
      <w:r w:rsidR="0007718A">
        <w:rPr>
          <w:rFonts w:asciiTheme="majorBidi" w:hAnsiTheme="majorBidi" w:cstheme="majorBidi"/>
          <w:sz w:val="24"/>
          <w:szCs w:val="24"/>
        </w:rPr>
        <w:t xml:space="preserve">subject </w:t>
      </w:r>
      <w:r w:rsidRPr="00697330">
        <w:rPr>
          <w:rFonts w:asciiTheme="majorBidi" w:hAnsiTheme="majorBidi" w:cstheme="majorBidi"/>
          <w:sz w:val="24"/>
          <w:szCs w:val="24"/>
        </w:rPr>
        <w:t>and tested on heartbeat window</w:t>
      </w:r>
      <w:r>
        <w:rPr>
          <w:rFonts w:asciiTheme="majorBidi" w:hAnsiTheme="majorBidi" w:cstheme="majorBidi"/>
          <w:sz w:val="24"/>
          <w:szCs w:val="24"/>
        </w:rPr>
        <w:t xml:space="preserve"> pairs</w:t>
      </w:r>
      <w:r w:rsidRPr="00697330">
        <w:rPr>
          <w:rFonts w:asciiTheme="majorBidi" w:hAnsiTheme="majorBidi" w:cstheme="majorBidi"/>
          <w:sz w:val="24"/>
          <w:szCs w:val="24"/>
        </w:rPr>
        <w:t xml:space="preserve"> of unseen</w:t>
      </w:r>
      <w:r w:rsidR="0007718A">
        <w:rPr>
          <w:rFonts w:asciiTheme="majorBidi" w:hAnsiTheme="majorBidi" w:cstheme="majorBidi"/>
          <w:sz w:val="24"/>
          <w:szCs w:val="24"/>
        </w:rPr>
        <w:t xml:space="preserve"> subjects</w:t>
      </w:r>
      <w:r w:rsidRPr="00697330">
        <w:rPr>
          <w:rFonts w:asciiTheme="majorBidi" w:hAnsiTheme="majorBidi" w:cstheme="majorBidi"/>
          <w:sz w:val="24"/>
          <w:szCs w:val="24"/>
        </w:rPr>
        <w:t>.</w:t>
      </w:r>
      <w:r w:rsidR="0007718A">
        <w:rPr>
          <w:rFonts w:asciiTheme="majorBidi" w:hAnsiTheme="majorBidi" w:cstheme="majorBidi"/>
          <w:sz w:val="24"/>
          <w:szCs w:val="24"/>
        </w:rPr>
        <w:t xml:space="preserve"> This approach simulates </w:t>
      </w:r>
      <w:r w:rsidR="000C66D0">
        <w:rPr>
          <w:rFonts w:asciiTheme="majorBidi" w:hAnsiTheme="majorBidi" w:cstheme="majorBidi"/>
          <w:sz w:val="24"/>
          <w:szCs w:val="24"/>
        </w:rPr>
        <w:t xml:space="preserve">verification process on a subject that was not a part of the databased used for training. </w:t>
      </w:r>
      <w:r w:rsidR="0007718A">
        <w:rPr>
          <w:rFonts w:asciiTheme="majorBidi" w:hAnsiTheme="majorBidi" w:cstheme="majorBidi"/>
          <w:sz w:val="24"/>
          <w:szCs w:val="24"/>
        </w:rPr>
        <w:t xml:space="preserve"> </w:t>
      </w:r>
    </w:p>
    <w:p w14:paraId="4C959059" w14:textId="7D20285D" w:rsidR="008D1593" w:rsidRDefault="0007718A">
      <w:pPr>
        <w:spacing w:line="360" w:lineRule="auto"/>
        <w:jc w:val="both"/>
        <w:rPr>
          <w:rFonts w:asciiTheme="majorBidi" w:hAnsiTheme="majorBidi" w:cstheme="majorBidi"/>
          <w:sz w:val="24"/>
          <w:szCs w:val="24"/>
        </w:rPr>
        <w:pPrChange w:id="454" w:author="Moran Davoodi" w:date="2023-03-21T14:20:00Z">
          <w:pPr>
            <w:spacing w:line="480" w:lineRule="auto"/>
            <w:jc w:val="both"/>
          </w:pPr>
        </w:pPrChange>
      </w:pPr>
      <w:r>
        <w:rPr>
          <w:rFonts w:asciiTheme="majorBidi" w:hAnsiTheme="majorBidi" w:cstheme="majorBidi"/>
          <w:sz w:val="24"/>
          <w:szCs w:val="24"/>
        </w:rPr>
        <w:t xml:space="preserve">We also </w:t>
      </w:r>
      <w:r w:rsidR="00806C42">
        <w:rPr>
          <w:rFonts w:asciiTheme="majorBidi" w:hAnsiTheme="majorBidi" w:cstheme="majorBidi"/>
          <w:sz w:val="24"/>
          <w:szCs w:val="24"/>
        </w:rPr>
        <w:t xml:space="preserve">examined </w:t>
      </w:r>
      <w:r w:rsidR="008D1593">
        <w:rPr>
          <w:rFonts w:asciiTheme="majorBidi" w:hAnsiTheme="majorBidi" w:cstheme="majorBidi"/>
          <w:sz w:val="24"/>
          <w:szCs w:val="24"/>
        </w:rPr>
        <w:t xml:space="preserve">the robustness of our method to age. </w:t>
      </w:r>
      <w:r w:rsidR="008D1593" w:rsidRPr="00697330">
        <w:rPr>
          <w:rFonts w:asciiTheme="majorBidi" w:hAnsiTheme="majorBidi" w:cstheme="majorBidi"/>
          <w:sz w:val="24"/>
          <w:szCs w:val="24"/>
        </w:rPr>
        <w:t xml:space="preserve">Biometric signature is learned </w:t>
      </w:r>
      <w:r w:rsidR="008D1593">
        <w:rPr>
          <w:rFonts w:asciiTheme="majorBidi" w:hAnsiTheme="majorBidi" w:cstheme="majorBidi"/>
          <w:sz w:val="24"/>
          <w:szCs w:val="24"/>
        </w:rPr>
        <w:t xml:space="preserve">ideally </w:t>
      </w:r>
      <w:r w:rsidR="008D1593" w:rsidRPr="00697330">
        <w:rPr>
          <w:rFonts w:asciiTheme="majorBidi" w:hAnsiTheme="majorBidi" w:cstheme="majorBidi"/>
          <w:sz w:val="24"/>
          <w:szCs w:val="24"/>
        </w:rPr>
        <w:t xml:space="preserve">once </w:t>
      </w:r>
      <w:r w:rsidR="008D1593">
        <w:rPr>
          <w:rFonts w:asciiTheme="majorBidi" w:hAnsiTheme="majorBidi" w:cstheme="majorBidi"/>
          <w:sz w:val="24"/>
          <w:szCs w:val="24"/>
        </w:rPr>
        <w:t>or at least calibrated seldomly.</w:t>
      </w:r>
      <w:r w:rsidR="008D1593" w:rsidRPr="00697330">
        <w:rPr>
          <w:rFonts w:asciiTheme="majorBidi" w:hAnsiTheme="majorBidi" w:cstheme="majorBidi"/>
          <w:sz w:val="24"/>
          <w:szCs w:val="24"/>
        </w:rPr>
        <w:t xml:space="preserve"> </w:t>
      </w:r>
      <w:r w:rsidR="008D1593">
        <w:rPr>
          <w:rFonts w:asciiTheme="majorBidi" w:hAnsiTheme="majorBidi" w:cstheme="majorBidi"/>
          <w:sz w:val="24"/>
          <w:szCs w:val="24"/>
        </w:rPr>
        <w:t>T</w:t>
      </w:r>
      <w:r w:rsidR="008D1593" w:rsidRPr="00697330">
        <w:rPr>
          <w:rFonts w:asciiTheme="majorBidi" w:hAnsiTheme="majorBidi" w:cstheme="majorBidi"/>
          <w:sz w:val="24"/>
          <w:szCs w:val="24"/>
        </w:rPr>
        <w:t>hus</w:t>
      </w:r>
      <w:r w:rsidR="008D1593">
        <w:rPr>
          <w:rFonts w:asciiTheme="majorBidi" w:hAnsiTheme="majorBidi" w:cstheme="majorBidi"/>
          <w:sz w:val="24"/>
          <w:szCs w:val="24"/>
        </w:rPr>
        <w:t>, age</w:t>
      </w:r>
      <w:r w:rsidR="008D1593" w:rsidRPr="00697330">
        <w:rPr>
          <w:rFonts w:asciiTheme="majorBidi" w:hAnsiTheme="majorBidi" w:cstheme="majorBidi"/>
          <w:sz w:val="24"/>
          <w:szCs w:val="24"/>
        </w:rPr>
        <w:t xml:space="preserve"> should have only we</w:t>
      </w:r>
      <w:r w:rsidR="008D1593">
        <w:rPr>
          <w:rFonts w:asciiTheme="majorBidi" w:hAnsiTheme="majorBidi" w:cstheme="majorBidi"/>
          <w:sz w:val="24"/>
          <w:szCs w:val="24"/>
        </w:rPr>
        <w:t>a</w:t>
      </w:r>
      <w:r w:rsidR="008D1593" w:rsidRPr="00697330">
        <w:rPr>
          <w:rFonts w:asciiTheme="majorBidi" w:hAnsiTheme="majorBidi" w:cstheme="majorBidi"/>
          <w:sz w:val="24"/>
          <w:szCs w:val="24"/>
        </w:rPr>
        <w:t xml:space="preserve">k effect </w:t>
      </w:r>
      <w:r w:rsidR="008D1593">
        <w:rPr>
          <w:rFonts w:asciiTheme="majorBidi" w:hAnsiTheme="majorBidi" w:cstheme="majorBidi"/>
          <w:sz w:val="24"/>
          <w:szCs w:val="24"/>
        </w:rPr>
        <w:t>on the performance</w:t>
      </w:r>
      <w:r w:rsidR="008D1593" w:rsidRPr="00697330">
        <w:rPr>
          <w:rFonts w:asciiTheme="majorBidi" w:hAnsiTheme="majorBidi" w:cstheme="majorBidi"/>
          <w:sz w:val="24"/>
          <w:szCs w:val="24"/>
        </w:rPr>
        <w:t>.</w:t>
      </w:r>
      <w:r w:rsidR="008D1593">
        <w:rPr>
          <w:rFonts w:asciiTheme="majorBidi" w:hAnsiTheme="majorBidi" w:cstheme="majorBidi"/>
          <w:sz w:val="24"/>
          <w:szCs w:val="24"/>
        </w:rPr>
        <w:t xml:space="preserve"> Thus, we always trained our algorithm on mice data of 6 months (see below) and tested on other ages. </w:t>
      </w:r>
    </w:p>
    <w:p w14:paraId="743DBA1B" w14:textId="48D4B49C" w:rsidR="009A0D73" w:rsidRPr="007A1AD0" w:rsidRDefault="009A0D73">
      <w:pPr>
        <w:pStyle w:val="Heading3"/>
        <w:numPr>
          <w:ilvl w:val="0"/>
          <w:numId w:val="0"/>
        </w:numPr>
        <w:spacing w:line="360" w:lineRule="auto"/>
        <w:ind w:left="360" w:hanging="360"/>
        <w:pPrChange w:id="455" w:author="Moran Davoodi" w:date="2023-03-21T14:20:00Z">
          <w:pPr>
            <w:pStyle w:val="Heading3"/>
            <w:numPr>
              <w:numId w:val="0"/>
            </w:numPr>
            <w:ind w:left="0" w:firstLine="0"/>
          </w:pPr>
        </w:pPrChange>
      </w:pPr>
      <w:r w:rsidRPr="007A1AD0">
        <w:t>Dataset</w:t>
      </w:r>
      <w:r w:rsidR="00446589">
        <w:t xml:space="preserve"> </w:t>
      </w:r>
    </w:p>
    <w:p w14:paraId="3CB68DAB" w14:textId="15DE7273" w:rsidR="009A0D73" w:rsidRDefault="009A0D73">
      <w:pPr>
        <w:spacing w:line="360" w:lineRule="auto"/>
        <w:jc w:val="both"/>
        <w:rPr>
          <w:rFonts w:asciiTheme="majorBidi" w:hAnsiTheme="majorBidi" w:cstheme="majorBidi"/>
          <w:sz w:val="24"/>
          <w:szCs w:val="24"/>
        </w:rPr>
        <w:pPrChange w:id="456" w:author="Moran Davoodi" w:date="2023-03-21T14:20:00Z">
          <w:pPr>
            <w:spacing w:line="480" w:lineRule="auto"/>
            <w:jc w:val="both"/>
          </w:pPr>
        </w:pPrChange>
      </w:pPr>
      <w:r w:rsidRPr="009A0D73">
        <w:rPr>
          <w:rFonts w:asciiTheme="majorBidi" w:hAnsiTheme="majorBidi" w:cstheme="majorBidi"/>
          <w:sz w:val="24"/>
          <w:szCs w:val="24"/>
        </w:rPr>
        <w:t>The</w:t>
      </w:r>
      <w:r w:rsidR="00F66CC8">
        <w:rPr>
          <w:rFonts w:asciiTheme="majorBidi" w:hAnsiTheme="majorBidi" w:cstheme="majorBidi"/>
          <w:sz w:val="24"/>
          <w:szCs w:val="24"/>
        </w:rPr>
        <w:t xml:space="preserve"> original</w:t>
      </w:r>
      <w:r w:rsidRPr="009A0D73">
        <w:rPr>
          <w:rFonts w:asciiTheme="majorBidi" w:hAnsiTheme="majorBidi" w:cstheme="majorBidi"/>
          <w:sz w:val="24"/>
          <w:szCs w:val="24"/>
        </w:rPr>
        <w:t xml:space="preserve"> dataset is composed of </w:t>
      </w:r>
      <w:r>
        <w:rPr>
          <w:rFonts w:asciiTheme="majorBidi" w:hAnsiTheme="majorBidi" w:cstheme="majorBidi"/>
          <w:sz w:val="24"/>
          <w:szCs w:val="24"/>
        </w:rPr>
        <w:t xml:space="preserve">58 C57/BL6 </w:t>
      </w:r>
      <w:r w:rsidRPr="009A0D73">
        <w:rPr>
          <w:rFonts w:asciiTheme="majorBidi" w:hAnsiTheme="majorBidi" w:cstheme="majorBidi"/>
          <w:sz w:val="24"/>
          <w:szCs w:val="24"/>
        </w:rPr>
        <w:t xml:space="preserve">mice ECG recordings and their adequate </w:t>
      </w:r>
      <w:r>
        <w:rPr>
          <w:rFonts w:asciiTheme="majorBidi" w:hAnsiTheme="majorBidi" w:cstheme="majorBidi"/>
          <w:sz w:val="24"/>
          <w:szCs w:val="24"/>
        </w:rPr>
        <w:t>heartbeat</w:t>
      </w:r>
      <w:r w:rsidRPr="009A0D73">
        <w:rPr>
          <w:rFonts w:asciiTheme="majorBidi" w:hAnsiTheme="majorBidi" w:cstheme="majorBidi"/>
          <w:sz w:val="24"/>
          <w:szCs w:val="24"/>
        </w:rPr>
        <w:t xml:space="preserve"> signals</w:t>
      </w:r>
      <w:r>
        <w:rPr>
          <w:rFonts w:asciiTheme="majorBidi" w:hAnsiTheme="majorBidi" w:cstheme="majorBidi"/>
          <w:sz w:val="24"/>
          <w:szCs w:val="24"/>
        </w:rPr>
        <w:t xml:space="preserve"> published in </w:t>
      </w:r>
      <w:r w:rsidRPr="009A0D73">
        <w:rPr>
          <w:rFonts w:asciiTheme="majorBidi" w:hAnsiTheme="majorBidi" w:cstheme="majorBidi"/>
          <w:sz w:val="24"/>
          <w:szCs w:val="24"/>
        </w:rPr>
        <w:t>Moen et. al</w:t>
      </w:r>
      <w:sdt>
        <w:sdtPr>
          <w:rPr>
            <w:rFonts w:asciiTheme="majorBidi" w:hAnsiTheme="majorBidi" w:cstheme="majorBidi"/>
            <w:color w:val="000000"/>
            <w:sz w:val="24"/>
            <w:szCs w:val="24"/>
            <w:vertAlign w:val="superscript"/>
            <w:rPrChange w:id="457" w:author="Moran Davoodi" w:date="2023-03-22T16:10:00Z">
              <w:rPr>
                <w:rFonts w:asciiTheme="majorBidi" w:hAnsiTheme="majorBidi" w:cstheme="majorBidi"/>
                <w:color w:val="000000"/>
                <w:sz w:val="24"/>
                <w:szCs w:val="24"/>
                <w:vertAlign w:val="superscript"/>
              </w:rPr>
            </w:rPrChange>
          </w:rPr>
          <w:tag w:val="MENDELEY_CITATION_v3_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"/>
          <w:id w:val="-619918125"/>
          <w:placeholder>
            <w:docPart w:val="84D256DCE8A54BA8BA2B026A376CB2EF"/>
          </w:placeholder>
        </w:sdtPr>
        <w:sdtEndPr>
          <w:rPr>
            <w:rPrChange w:id="458" w:author="Moran Davoodi" w:date="2023-03-22T16:10:00Z">
              <w:rPr/>
            </w:rPrChange>
          </w:rPr>
        </w:sdtEndPr>
        <w:sdtContent>
          <w:ins w:id="459" w:author="Moran Davoodi" w:date="2023-03-22T16:10:00Z">
            <w:r w:rsidR="00B310ED" w:rsidRPr="00B310ED">
              <w:rPr>
                <w:rFonts w:asciiTheme="majorBidi" w:hAnsiTheme="majorBidi" w:cstheme="majorBidi"/>
                <w:color w:val="000000"/>
                <w:sz w:val="24"/>
                <w:szCs w:val="24"/>
                <w:vertAlign w:val="superscript"/>
                <w:rPrChange w:id="460" w:author="Moran Davoodi" w:date="2023-03-22T16:10:00Z">
                  <w:rPr>
                    <w:rFonts w:asciiTheme="majorBidi" w:hAnsiTheme="majorBidi" w:cstheme="majorBidi"/>
                    <w:color w:val="000000"/>
                    <w:sz w:val="24"/>
                    <w:szCs w:val="24"/>
                    <w:vertAlign w:val="superscript"/>
                  </w:rPr>
                </w:rPrChange>
              </w:rPr>
              <w:t>12</w:t>
            </w:r>
          </w:ins>
          <w:del w:id="461" w:author="Moran Davoodi" w:date="2023-03-22T16:09:00Z">
            <w:r w:rsidRPr="00B310ED" w:rsidDel="00B310ED">
              <w:rPr>
                <w:rFonts w:asciiTheme="majorBidi" w:hAnsiTheme="majorBidi" w:cstheme="majorBidi"/>
                <w:color w:val="000000"/>
                <w:sz w:val="24"/>
                <w:szCs w:val="24"/>
                <w:vertAlign w:val="superscript"/>
                <w:rPrChange w:id="462" w:author="Moran Davoodi" w:date="2023-03-22T16:10:00Z">
                  <w:rPr>
                    <w:rFonts w:asciiTheme="majorBidi" w:hAnsiTheme="majorBidi" w:cstheme="majorBidi"/>
                    <w:color w:val="000000"/>
                    <w:sz w:val="24"/>
                    <w:szCs w:val="24"/>
                    <w:vertAlign w:val="superscript"/>
                  </w:rPr>
                </w:rPrChange>
              </w:rPr>
              <w:delText>19</w:delText>
            </w:r>
          </w:del>
        </w:sdtContent>
      </w:sdt>
      <w:r w:rsidRPr="009A0D73">
        <w:rPr>
          <w:rFonts w:asciiTheme="majorBidi" w:hAnsiTheme="majorBidi" w:cstheme="majorBidi"/>
          <w:sz w:val="24"/>
          <w:szCs w:val="24"/>
        </w:rPr>
        <w:t>.</w:t>
      </w:r>
      <w:r>
        <w:rPr>
          <w:rFonts w:asciiTheme="majorBidi" w:hAnsiTheme="majorBidi" w:cstheme="majorBidi"/>
          <w:sz w:val="24"/>
          <w:szCs w:val="24"/>
        </w:rPr>
        <w:t xml:space="preserve"> This</w:t>
      </w:r>
      <w:r w:rsidRPr="007A1AD0">
        <w:rPr>
          <w:rFonts w:asciiTheme="majorBidi" w:hAnsiTheme="majorBidi" w:cstheme="majorBidi"/>
          <w:sz w:val="24"/>
          <w:szCs w:val="24"/>
        </w:rPr>
        <w:t xml:space="preserve"> stud</w:t>
      </w:r>
      <w:r>
        <w:rPr>
          <w:rFonts w:asciiTheme="majorBidi" w:hAnsiTheme="majorBidi" w:cstheme="majorBidi"/>
          <w:sz w:val="24"/>
          <w:szCs w:val="24"/>
        </w:rPr>
        <w:t>y</w:t>
      </w:r>
      <w:r w:rsidRPr="007A1AD0">
        <w:rPr>
          <w:rFonts w:asciiTheme="majorBidi" w:hAnsiTheme="majorBidi" w:cstheme="majorBidi"/>
          <w:sz w:val="24"/>
          <w:szCs w:val="24"/>
        </w:rPr>
        <w:t xml:space="preserve"> w</w:t>
      </w:r>
      <w:r>
        <w:rPr>
          <w:rFonts w:asciiTheme="majorBidi" w:hAnsiTheme="majorBidi" w:cstheme="majorBidi"/>
          <w:sz w:val="24"/>
          <w:szCs w:val="24"/>
        </w:rPr>
        <w:t>as</w:t>
      </w:r>
      <w:r w:rsidRPr="007A1AD0">
        <w:rPr>
          <w:rFonts w:asciiTheme="majorBidi" w:hAnsiTheme="majorBidi" w:cstheme="majorBidi"/>
          <w:sz w:val="24"/>
          <w:szCs w:val="24"/>
        </w:rPr>
        <w:t xml:space="preserve"> performed in accordance with the Guide for the Care and Use of Laboratory 102 Animals published by the National Institutes of Health (NIH Publication no. 85–23, revised 1996).</w:t>
      </w:r>
      <w:r>
        <w:rPr>
          <w:rFonts w:asciiTheme="majorBidi" w:hAnsiTheme="majorBidi" w:cstheme="majorBidi"/>
          <w:sz w:val="24"/>
          <w:szCs w:val="24"/>
        </w:rPr>
        <w:t xml:space="preserve"> </w:t>
      </w:r>
      <w:r w:rsidRPr="007A1AD0">
        <w:rPr>
          <w:rFonts w:asciiTheme="majorBidi" w:hAnsiTheme="majorBidi" w:cstheme="majorBidi"/>
          <w:sz w:val="24"/>
          <w:szCs w:val="24"/>
        </w:rPr>
        <w:t xml:space="preserve">Experimental protocols </w:t>
      </w:r>
      <w:r>
        <w:rPr>
          <w:rFonts w:asciiTheme="majorBidi" w:hAnsiTheme="majorBidi" w:cstheme="majorBidi"/>
          <w:sz w:val="24"/>
          <w:szCs w:val="24"/>
        </w:rPr>
        <w:t>w</w:t>
      </w:r>
      <w:r w:rsidRPr="007A1AD0">
        <w:rPr>
          <w:rFonts w:asciiTheme="majorBidi" w:hAnsiTheme="majorBidi" w:cstheme="majorBidi"/>
          <w:sz w:val="24"/>
          <w:szCs w:val="24"/>
        </w:rPr>
        <w:t>ere approved by the Animal Care and Use Committee of the National Institutes 104 of Health (protocol #441-LCS-2016).</w:t>
      </w:r>
      <w:r>
        <w:rPr>
          <w:rFonts w:asciiTheme="majorBidi" w:hAnsiTheme="majorBidi" w:cstheme="majorBidi"/>
          <w:sz w:val="24"/>
          <w:szCs w:val="24"/>
        </w:rPr>
        <w:t xml:space="preserve"> </w:t>
      </w:r>
    </w:p>
    <w:p w14:paraId="3D1A5DE8" w14:textId="55B984CD" w:rsidR="00E01AC4" w:rsidRDefault="009A0D73">
      <w:pPr>
        <w:spacing w:line="360" w:lineRule="auto"/>
        <w:jc w:val="both"/>
        <w:rPr>
          <w:rFonts w:asciiTheme="majorBidi" w:hAnsiTheme="majorBidi" w:cstheme="majorBidi"/>
          <w:sz w:val="24"/>
          <w:szCs w:val="24"/>
        </w:rPr>
        <w:pPrChange w:id="463" w:author="Moran Davoodi" w:date="2023-03-21T14:20:00Z">
          <w:pPr>
            <w:spacing w:line="480" w:lineRule="auto"/>
            <w:jc w:val="both"/>
          </w:pPr>
        </w:pPrChange>
      </w:pPr>
      <w:r>
        <w:rPr>
          <w:rFonts w:asciiTheme="majorBidi" w:hAnsiTheme="majorBidi" w:cstheme="majorBidi"/>
          <w:sz w:val="24"/>
          <w:szCs w:val="24"/>
        </w:rPr>
        <w:t xml:space="preserve">Mice were anesthetized </w:t>
      </w:r>
      <w:r w:rsidRPr="007A1AD0">
        <w:rPr>
          <w:rFonts w:asciiTheme="majorBidi" w:hAnsiTheme="majorBidi" w:cstheme="majorBidi"/>
          <w:sz w:val="24"/>
          <w:szCs w:val="24"/>
        </w:rPr>
        <w:t xml:space="preserve">with 2% isoflurane (Baxter Corp) at </w:t>
      </w:r>
      <w:r>
        <w:rPr>
          <w:rFonts w:asciiTheme="majorBidi" w:hAnsiTheme="majorBidi" w:cstheme="majorBidi"/>
          <w:sz w:val="24"/>
          <w:szCs w:val="24"/>
        </w:rPr>
        <w:t xml:space="preserve">rate of </w:t>
      </w:r>
      <w:r w:rsidRPr="007A1AD0">
        <w:rPr>
          <w:rFonts w:asciiTheme="majorBidi" w:hAnsiTheme="majorBidi" w:cstheme="majorBidi"/>
          <w:sz w:val="24"/>
          <w:szCs w:val="24"/>
        </w:rPr>
        <w:t>0.2</w:t>
      </w:r>
      <w:r>
        <w:rPr>
          <w:rFonts w:asciiTheme="majorBidi" w:hAnsiTheme="majorBidi" w:cstheme="majorBidi"/>
          <w:sz w:val="24"/>
          <w:szCs w:val="24"/>
        </w:rPr>
        <w:t xml:space="preserve"> </w:t>
      </w:r>
      <w:r w:rsidRPr="007A1AD0">
        <w:rPr>
          <w:rFonts w:asciiTheme="majorBidi" w:hAnsiTheme="majorBidi" w:cstheme="majorBidi"/>
          <w:sz w:val="24"/>
          <w:szCs w:val="24"/>
        </w:rPr>
        <w:t>ml/min</w:t>
      </w:r>
      <w:r>
        <w:rPr>
          <w:rFonts w:asciiTheme="majorBidi" w:hAnsiTheme="majorBidi" w:cstheme="majorBidi"/>
          <w:sz w:val="24"/>
          <w:szCs w:val="24"/>
        </w:rPr>
        <w:t xml:space="preserve"> and </w:t>
      </w:r>
      <w:r w:rsidRPr="007A1AD0">
        <w:rPr>
          <w:rFonts w:asciiTheme="majorBidi" w:hAnsiTheme="majorBidi" w:cstheme="majorBidi"/>
          <w:sz w:val="24"/>
          <w:szCs w:val="24"/>
        </w:rPr>
        <w:t>electrode needles were inserted under the skin</w:t>
      </w:r>
      <w:r>
        <w:rPr>
          <w:rFonts w:asciiTheme="majorBidi" w:hAnsiTheme="majorBidi" w:cstheme="majorBidi"/>
          <w:sz w:val="24"/>
          <w:szCs w:val="24"/>
        </w:rPr>
        <w:t xml:space="preserve">. Data was analyzed from the beginning of the recording (at least 20 min after anesthesia). </w:t>
      </w:r>
      <w:r w:rsidRPr="007A1AD0">
        <w:rPr>
          <w:rFonts w:asciiTheme="majorBidi" w:hAnsiTheme="majorBidi" w:cstheme="majorBidi"/>
          <w:sz w:val="24"/>
          <w:szCs w:val="24"/>
        </w:rPr>
        <w:t xml:space="preserve">ECG </w:t>
      </w:r>
      <w:r>
        <w:rPr>
          <w:rFonts w:asciiTheme="majorBidi" w:hAnsiTheme="majorBidi" w:cstheme="majorBidi"/>
          <w:sz w:val="24"/>
          <w:szCs w:val="24"/>
        </w:rPr>
        <w:t>was recorded using</w:t>
      </w:r>
      <w:r w:rsidRPr="007A1AD0">
        <w:rPr>
          <w:rFonts w:asciiTheme="majorBidi" w:hAnsiTheme="majorBidi" w:cstheme="majorBidi"/>
          <w:sz w:val="24"/>
          <w:szCs w:val="24"/>
        </w:rPr>
        <w:t xml:space="preserve"> Power Lab 6, with signals obtained at a sampling rate of 10[</w:t>
      </w:r>
      <w:proofErr w:type="spellStart"/>
      <w:r w:rsidRPr="007A1AD0">
        <w:rPr>
          <w:rFonts w:asciiTheme="majorBidi" w:hAnsiTheme="majorBidi" w:cstheme="majorBidi"/>
          <w:sz w:val="24"/>
          <w:szCs w:val="24"/>
        </w:rPr>
        <w:t>KHz</w:t>
      </w:r>
      <w:proofErr w:type="spellEnd"/>
      <w:r w:rsidRPr="007A1AD0">
        <w:rPr>
          <w:rFonts w:asciiTheme="majorBidi" w:hAnsiTheme="majorBidi" w:cstheme="majorBidi"/>
          <w:sz w:val="24"/>
          <w:szCs w:val="24"/>
        </w:rPr>
        <w:t>]. A three-lead electrocardiogram</w:t>
      </w:r>
      <w:r>
        <w:rPr>
          <w:rFonts w:asciiTheme="majorBidi" w:hAnsiTheme="majorBidi" w:cstheme="majorBidi"/>
          <w:sz w:val="24"/>
          <w:szCs w:val="24"/>
        </w:rPr>
        <w:t xml:space="preserve">s were recorded </w:t>
      </w:r>
      <w:r w:rsidR="00AA038D">
        <w:rPr>
          <w:rFonts w:asciiTheme="majorBidi" w:hAnsiTheme="majorBidi" w:cstheme="majorBidi"/>
          <w:sz w:val="24"/>
          <w:szCs w:val="24"/>
        </w:rPr>
        <w:t xml:space="preserve">at </w:t>
      </w:r>
      <w:r w:rsidR="00AA038D" w:rsidRPr="007A1AD0">
        <w:rPr>
          <w:rFonts w:asciiTheme="majorBidi" w:hAnsiTheme="majorBidi" w:cstheme="majorBidi"/>
          <w:sz w:val="24"/>
          <w:szCs w:val="24"/>
        </w:rPr>
        <w:t>constant temperature (25°C)</w:t>
      </w:r>
      <w:r w:rsidR="00AA038D">
        <w:rPr>
          <w:rFonts w:asciiTheme="majorBidi" w:hAnsiTheme="majorBidi" w:cstheme="majorBidi"/>
          <w:sz w:val="24"/>
          <w:szCs w:val="24"/>
        </w:rPr>
        <w:t xml:space="preserve"> </w:t>
      </w:r>
      <w:r w:rsidR="00AA038D" w:rsidRPr="007A1AD0">
        <w:rPr>
          <w:rFonts w:asciiTheme="majorBidi" w:hAnsiTheme="majorBidi" w:cstheme="majorBidi"/>
          <w:sz w:val="24"/>
          <w:szCs w:val="24"/>
        </w:rPr>
        <w:t>and humidity (44</w:t>
      </w:r>
      <w:proofErr w:type="gramStart"/>
      <w:r w:rsidR="00AA038D" w:rsidRPr="007A1AD0">
        <w:rPr>
          <w:rFonts w:asciiTheme="majorBidi" w:hAnsiTheme="majorBidi" w:cstheme="majorBidi"/>
          <w:sz w:val="24"/>
          <w:szCs w:val="24"/>
        </w:rPr>
        <w:t>%)</w:t>
      </w:r>
      <w:r>
        <w:rPr>
          <w:rFonts w:asciiTheme="majorBidi" w:hAnsiTheme="majorBidi" w:cstheme="majorBidi"/>
          <w:sz w:val="24"/>
          <w:szCs w:val="24"/>
        </w:rPr>
        <w:t>for</w:t>
      </w:r>
      <w:proofErr w:type="gramEnd"/>
      <w:r>
        <w:rPr>
          <w:rFonts w:asciiTheme="majorBidi" w:hAnsiTheme="majorBidi" w:cstheme="majorBidi"/>
          <w:sz w:val="24"/>
          <w:szCs w:val="24"/>
        </w:rPr>
        <w:t xml:space="preserve"> 10 min under basal state (i.e. no drugs) and 40 </w:t>
      </w:r>
      <w:r w:rsidRPr="007A1AD0">
        <w:rPr>
          <w:rFonts w:asciiTheme="majorBidi" w:hAnsiTheme="majorBidi" w:cstheme="majorBidi"/>
          <w:sz w:val="24"/>
          <w:szCs w:val="24"/>
        </w:rPr>
        <w:t>min</w:t>
      </w:r>
      <w:r>
        <w:rPr>
          <w:rFonts w:asciiTheme="majorBidi" w:hAnsiTheme="majorBidi" w:cstheme="majorBidi"/>
          <w:sz w:val="24"/>
          <w:szCs w:val="24"/>
        </w:rPr>
        <w:t xml:space="preserve"> </w:t>
      </w:r>
      <w:r w:rsidRPr="007A1AD0">
        <w:rPr>
          <w:rFonts w:asciiTheme="majorBidi" w:hAnsiTheme="majorBidi" w:cstheme="majorBidi"/>
          <w:sz w:val="24"/>
          <w:szCs w:val="24"/>
        </w:rPr>
        <w:t xml:space="preserve">after injection of a saline solution containing </w:t>
      </w:r>
      <w:r w:rsidR="00AA038D">
        <w:rPr>
          <w:rFonts w:asciiTheme="majorBidi" w:hAnsiTheme="majorBidi" w:cstheme="majorBidi"/>
          <w:sz w:val="24"/>
          <w:szCs w:val="24"/>
        </w:rPr>
        <w:t xml:space="preserve">(400 </w:t>
      </w:r>
      <w:r w:rsidR="00AA038D">
        <w:rPr>
          <w:rFonts w:asciiTheme="majorBidi" w:hAnsiTheme="majorBidi" w:cstheme="majorBidi"/>
          <w:sz w:val="24"/>
          <w:szCs w:val="24"/>
        </w:rPr>
        <w:lastRenderedPageBreak/>
        <w:t xml:space="preserve">µl for 30 g) </w:t>
      </w:r>
      <w:r w:rsidRPr="007A1AD0">
        <w:rPr>
          <w:rFonts w:asciiTheme="majorBidi" w:hAnsiTheme="majorBidi" w:cstheme="majorBidi"/>
          <w:sz w:val="24"/>
          <w:szCs w:val="24"/>
        </w:rPr>
        <w:t>Atropine (75[</w:t>
      </w:r>
      <m:oMath>
        <m:r>
          <w:rPr>
            <w:rFonts w:ascii="Cambria Math" w:hAnsi="Cambria Math" w:cstheme="majorBidi"/>
            <w:sz w:val="24"/>
            <w:szCs w:val="24"/>
          </w:rPr>
          <m:t>μg/ml</m:t>
        </m:r>
      </m:oMath>
      <w:r w:rsidRPr="007A1AD0">
        <w:rPr>
          <w:rFonts w:asciiTheme="majorBidi" w:hAnsiTheme="majorBidi" w:cstheme="majorBidi"/>
          <w:sz w:val="24"/>
          <w:szCs w:val="24"/>
        </w:rPr>
        <w:t>]) and Propranolol (150[</w:t>
      </w:r>
      <m:oMath>
        <m:r>
          <w:rPr>
            <w:rFonts w:ascii="Cambria Math" w:hAnsi="Cambria Math" w:cstheme="majorBidi"/>
            <w:sz w:val="24"/>
            <w:szCs w:val="24"/>
          </w:rPr>
          <m:t>μg/ml</m:t>
        </m:r>
      </m:oMath>
      <w:r w:rsidRPr="007A1AD0">
        <w:rPr>
          <w:rFonts w:asciiTheme="majorBidi" w:hAnsiTheme="majorBidi" w:cstheme="majorBidi"/>
          <w:sz w:val="24"/>
          <w:szCs w:val="24"/>
        </w:rPr>
        <w:t>])</w:t>
      </w:r>
      <w:r>
        <w:rPr>
          <w:rFonts w:asciiTheme="majorBidi" w:hAnsiTheme="majorBidi" w:cstheme="majorBidi"/>
          <w:sz w:val="24"/>
          <w:szCs w:val="24"/>
        </w:rPr>
        <w:t xml:space="preserve"> </w:t>
      </w:r>
      <w:r w:rsidR="00E01AC4">
        <w:rPr>
          <w:rFonts w:asciiTheme="majorBidi" w:hAnsiTheme="majorBidi" w:cstheme="majorBidi"/>
          <w:sz w:val="24"/>
          <w:szCs w:val="24"/>
        </w:rPr>
        <w:t>(i.e. denoted as drugs)</w:t>
      </w:r>
      <w:r w:rsidRPr="007A1AD0">
        <w:rPr>
          <w:rFonts w:asciiTheme="majorBidi" w:hAnsiTheme="majorBidi" w:cstheme="majorBidi"/>
          <w:sz w:val="24"/>
          <w:szCs w:val="24"/>
        </w:rPr>
        <w:t>.</w:t>
      </w:r>
      <w:r w:rsidR="00AA038D" w:rsidRPr="00AA038D">
        <w:rPr>
          <w:rFonts w:asciiTheme="majorBidi" w:hAnsiTheme="majorBidi" w:cstheme="majorBidi"/>
          <w:sz w:val="24"/>
          <w:szCs w:val="24"/>
        </w:rPr>
        <w:t xml:space="preserve"> </w:t>
      </w:r>
      <w:r w:rsidR="00AA038D" w:rsidRPr="007A1AD0">
        <w:rPr>
          <w:rFonts w:asciiTheme="majorBidi" w:hAnsiTheme="majorBidi" w:cstheme="majorBidi"/>
          <w:sz w:val="24"/>
          <w:szCs w:val="24"/>
        </w:rPr>
        <w:t>During recordings, a heat lamp was positioned at a constant distance (approximately 25</w:t>
      </w:r>
      <w:r w:rsidR="00AA038D">
        <w:rPr>
          <w:rFonts w:asciiTheme="majorBidi" w:hAnsiTheme="majorBidi" w:cstheme="majorBidi"/>
          <w:sz w:val="24"/>
          <w:szCs w:val="24"/>
        </w:rPr>
        <w:t xml:space="preserve"> </w:t>
      </w:r>
      <w:r w:rsidR="00AA038D" w:rsidRPr="007A1AD0">
        <w:rPr>
          <w:rFonts w:asciiTheme="majorBidi" w:hAnsiTheme="majorBidi" w:cstheme="majorBidi"/>
          <w:sz w:val="24"/>
          <w:szCs w:val="24"/>
        </w:rPr>
        <w:t>cm) from the mouse’s body to prevent heat loss</w:t>
      </w:r>
      <w:r w:rsidR="00AA038D">
        <w:rPr>
          <w:rFonts w:asciiTheme="majorBidi" w:hAnsiTheme="majorBidi" w:cstheme="majorBidi"/>
          <w:sz w:val="24"/>
          <w:szCs w:val="24"/>
        </w:rPr>
        <w:t>.</w:t>
      </w:r>
      <w:r w:rsidRPr="007A1AD0">
        <w:rPr>
          <w:rFonts w:asciiTheme="majorBidi" w:hAnsiTheme="majorBidi" w:cstheme="majorBidi"/>
          <w:sz w:val="24"/>
          <w:szCs w:val="24"/>
        </w:rPr>
        <w:t xml:space="preserve"> </w:t>
      </w:r>
      <w:r w:rsidR="00E01AC4">
        <w:rPr>
          <w:rFonts w:asciiTheme="majorBidi" w:hAnsiTheme="majorBidi" w:cstheme="majorBidi"/>
          <w:sz w:val="24"/>
          <w:szCs w:val="24"/>
        </w:rPr>
        <w:t>S</w:t>
      </w:r>
      <w:r w:rsidR="00E01AC4" w:rsidRPr="007A1AD0">
        <w:rPr>
          <w:rFonts w:asciiTheme="majorBidi" w:hAnsiTheme="majorBidi" w:cstheme="majorBidi"/>
          <w:sz w:val="24"/>
          <w:szCs w:val="24"/>
        </w:rPr>
        <w:t>tarting at 6 months of age and continuing for the entire life span of each mouse</w:t>
      </w:r>
      <w:r w:rsidR="00E01AC4">
        <w:rPr>
          <w:rFonts w:asciiTheme="majorBidi" w:hAnsiTheme="majorBidi" w:cstheme="majorBidi"/>
          <w:sz w:val="24"/>
          <w:szCs w:val="24"/>
        </w:rPr>
        <w:t xml:space="preserve">, </w:t>
      </w:r>
      <w:r w:rsidRPr="007A1AD0">
        <w:rPr>
          <w:rFonts w:asciiTheme="majorBidi" w:hAnsiTheme="majorBidi" w:cstheme="majorBidi"/>
          <w:sz w:val="24"/>
          <w:szCs w:val="24"/>
        </w:rPr>
        <w:t>ECG time series were recorded in each mouse at 3-month intervals</w:t>
      </w:r>
      <w:r w:rsidR="00812FFF">
        <w:rPr>
          <w:rFonts w:asciiTheme="majorBidi" w:hAnsiTheme="majorBidi" w:cstheme="majorBidi"/>
          <w:sz w:val="24"/>
          <w:szCs w:val="24"/>
        </w:rPr>
        <w:t xml:space="preserve"> </w:t>
      </w:r>
      <w:r w:rsidR="00731AB3">
        <w:rPr>
          <w:rFonts w:asciiTheme="majorBidi" w:hAnsiTheme="majorBidi" w:cstheme="majorBidi"/>
          <w:sz w:val="24"/>
          <w:szCs w:val="24"/>
        </w:rPr>
        <w:t>until the age of</w:t>
      </w:r>
      <w:r w:rsidR="00812FFF">
        <w:rPr>
          <w:rFonts w:asciiTheme="majorBidi" w:hAnsiTheme="majorBidi" w:cstheme="majorBidi"/>
          <w:sz w:val="24"/>
          <w:szCs w:val="24"/>
        </w:rPr>
        <w:t xml:space="preserve"> 24 months</w:t>
      </w:r>
      <w:r w:rsidR="00731AB3">
        <w:rPr>
          <w:rFonts w:asciiTheme="majorBidi" w:hAnsiTheme="majorBidi" w:cstheme="majorBidi"/>
          <w:sz w:val="24"/>
          <w:szCs w:val="24"/>
        </w:rPr>
        <w:t xml:space="preserve"> to evaluate the verification feasibility as a function of age. We wanted to have all the mice recordings in the evaluation process to be present so we excluded all the mice who lived less than 24 months. Overall, from 58 mice, we were left with 30 mice.</w:t>
      </w:r>
    </w:p>
    <w:p w14:paraId="143481DE" w14:textId="0FA5D344" w:rsidR="00F66CC8" w:rsidRDefault="00F66CC8">
      <w:pPr>
        <w:spacing w:line="360" w:lineRule="auto"/>
        <w:jc w:val="both"/>
        <w:rPr>
          <w:rFonts w:asciiTheme="majorBidi" w:hAnsiTheme="majorBidi" w:cstheme="majorBidi"/>
          <w:sz w:val="24"/>
          <w:szCs w:val="24"/>
        </w:rPr>
        <w:pPrChange w:id="464" w:author="Moran Davoodi" w:date="2023-03-21T14:20:00Z">
          <w:pPr>
            <w:spacing w:line="480" w:lineRule="auto"/>
            <w:jc w:val="both"/>
          </w:pPr>
        </w:pPrChange>
      </w:pPr>
      <w:r w:rsidRPr="007A1AD0">
        <w:rPr>
          <w:rFonts w:asciiTheme="majorBidi" w:hAnsiTheme="majorBidi" w:cstheme="majorBidi"/>
          <w:sz w:val="24"/>
          <w:szCs w:val="24"/>
        </w:rPr>
        <w:t>The duration of the basal state was always much shorter than the</w:t>
      </w:r>
      <w:r w:rsidR="00446589">
        <w:rPr>
          <w:rFonts w:asciiTheme="majorBidi" w:hAnsiTheme="majorBidi" w:cstheme="majorBidi"/>
          <w:sz w:val="24"/>
          <w:szCs w:val="24"/>
        </w:rPr>
        <w:t xml:space="preserve"> “drug”</w:t>
      </w:r>
      <w:r w:rsidRPr="007A1AD0">
        <w:rPr>
          <w:rFonts w:asciiTheme="majorBidi" w:hAnsiTheme="majorBidi" w:cstheme="majorBidi"/>
          <w:sz w:val="24"/>
          <w:szCs w:val="24"/>
        </w:rPr>
        <w:t xml:space="preserve"> state. </w:t>
      </w:r>
      <w:r w:rsidR="00446589">
        <w:rPr>
          <w:rFonts w:asciiTheme="majorBidi" w:hAnsiTheme="majorBidi" w:cstheme="majorBidi"/>
          <w:sz w:val="24"/>
          <w:szCs w:val="24"/>
        </w:rPr>
        <w:t xml:space="preserve">For a balance compression, the mouse with the minimal </w:t>
      </w:r>
      <w:r w:rsidR="00446589" w:rsidRPr="007A1AD0">
        <w:rPr>
          <w:rFonts w:asciiTheme="majorBidi" w:hAnsiTheme="majorBidi" w:cstheme="majorBidi"/>
          <w:sz w:val="24"/>
          <w:szCs w:val="24"/>
        </w:rPr>
        <w:t>number of windows in the basal state</w:t>
      </w:r>
      <w:r w:rsidR="00446589">
        <w:rPr>
          <w:rFonts w:asciiTheme="majorBidi" w:hAnsiTheme="majorBidi" w:cstheme="majorBidi"/>
          <w:sz w:val="24"/>
          <w:szCs w:val="24"/>
        </w:rPr>
        <w:t xml:space="preserve"> defined the number of heartbeat windows </w:t>
      </w:r>
      <w:r w:rsidR="00446589" w:rsidRPr="00446589">
        <w:rPr>
          <w:rFonts w:asciiTheme="majorBidi" w:hAnsiTheme="majorBidi" w:cstheme="majorBidi"/>
          <w:sz w:val="24"/>
          <w:szCs w:val="24"/>
          <w:highlight w:val="cyan"/>
        </w:rPr>
        <w:t>(n=x)</w:t>
      </w:r>
      <w:r w:rsidR="00446589">
        <w:rPr>
          <w:rFonts w:asciiTheme="majorBidi" w:hAnsiTheme="majorBidi" w:cstheme="majorBidi"/>
          <w:sz w:val="24"/>
          <w:szCs w:val="24"/>
        </w:rPr>
        <w:t xml:space="preserve">. For mice with larger number of heartbeat windows we selected the first </w:t>
      </w:r>
      <w:r w:rsidR="00446589" w:rsidRPr="00446589">
        <w:rPr>
          <w:rFonts w:asciiTheme="majorBidi" w:hAnsiTheme="majorBidi" w:cstheme="majorBidi"/>
          <w:sz w:val="24"/>
          <w:szCs w:val="24"/>
          <w:highlight w:val="cyan"/>
        </w:rPr>
        <w:t>N</w:t>
      </w:r>
      <w:r w:rsidR="00446589">
        <w:rPr>
          <w:rFonts w:asciiTheme="majorBidi" w:hAnsiTheme="majorBidi" w:cstheme="majorBidi"/>
          <w:sz w:val="24"/>
          <w:szCs w:val="24"/>
          <w:highlight w:val="cyan"/>
        </w:rPr>
        <w:t xml:space="preserve"> </w:t>
      </w:r>
      <w:r w:rsidR="00446589" w:rsidRPr="00446589">
        <w:rPr>
          <w:rFonts w:asciiTheme="majorBidi" w:hAnsiTheme="majorBidi" w:cstheme="majorBidi"/>
          <w:sz w:val="24"/>
          <w:szCs w:val="24"/>
        </w:rPr>
        <w:t>in both basal and “dr</w:t>
      </w:r>
      <w:r w:rsidR="00446589">
        <w:rPr>
          <w:rFonts w:asciiTheme="majorBidi" w:hAnsiTheme="majorBidi" w:cstheme="majorBidi"/>
          <w:sz w:val="24"/>
          <w:szCs w:val="24"/>
        </w:rPr>
        <w:t>u</w:t>
      </w:r>
      <w:r w:rsidR="00446589" w:rsidRPr="00446589">
        <w:rPr>
          <w:rFonts w:asciiTheme="majorBidi" w:hAnsiTheme="majorBidi" w:cstheme="majorBidi"/>
          <w:sz w:val="24"/>
          <w:szCs w:val="24"/>
        </w:rPr>
        <w:t>g</w:t>
      </w:r>
      <w:r w:rsidR="00446589">
        <w:rPr>
          <w:rFonts w:asciiTheme="majorBidi" w:hAnsiTheme="majorBidi" w:cstheme="majorBidi"/>
          <w:sz w:val="24"/>
          <w:szCs w:val="24"/>
        </w:rPr>
        <w:t>”</w:t>
      </w:r>
      <w:r w:rsidR="00446589" w:rsidRPr="00446589">
        <w:rPr>
          <w:rFonts w:asciiTheme="majorBidi" w:hAnsiTheme="majorBidi" w:cstheme="majorBidi"/>
          <w:sz w:val="24"/>
          <w:szCs w:val="24"/>
        </w:rPr>
        <w:t xml:space="preserve"> state</w:t>
      </w:r>
      <w:r w:rsidR="00446589">
        <w:rPr>
          <w:rFonts w:asciiTheme="majorBidi" w:hAnsiTheme="majorBidi" w:cstheme="majorBidi"/>
          <w:sz w:val="24"/>
          <w:szCs w:val="24"/>
        </w:rPr>
        <w:t>.</w:t>
      </w:r>
    </w:p>
    <w:p w14:paraId="2B62A09B" w14:textId="0FBD2D9D" w:rsidR="004C0808" w:rsidRPr="007A1AD0" w:rsidRDefault="004C0808">
      <w:pPr>
        <w:pStyle w:val="Heading3"/>
        <w:numPr>
          <w:ilvl w:val="0"/>
          <w:numId w:val="0"/>
        </w:numPr>
        <w:spacing w:line="360" w:lineRule="auto"/>
        <w:pPrChange w:id="465" w:author="Moran Davoodi" w:date="2023-03-21T14:20:00Z">
          <w:pPr>
            <w:pStyle w:val="Heading3"/>
            <w:numPr>
              <w:numId w:val="0"/>
            </w:numPr>
            <w:ind w:left="0" w:firstLine="0"/>
          </w:pPr>
        </w:pPrChange>
      </w:pPr>
      <w:r>
        <w:t>Dataset p</w:t>
      </w:r>
      <w:r w:rsidRPr="007A1AD0">
        <w:t>re-processing</w:t>
      </w:r>
    </w:p>
    <w:p w14:paraId="4DA11975" w14:textId="377CDE87" w:rsidR="00C80C21" w:rsidRDefault="004C0808">
      <w:pPr>
        <w:spacing w:line="360" w:lineRule="auto"/>
        <w:jc w:val="both"/>
        <w:rPr>
          <w:rFonts w:asciiTheme="majorBidi" w:hAnsiTheme="majorBidi" w:cstheme="majorBidi"/>
          <w:sz w:val="24"/>
          <w:szCs w:val="24"/>
        </w:rPr>
        <w:pPrChange w:id="466" w:author="Moran Davoodi" w:date="2023-03-21T14:20:00Z">
          <w:pPr>
            <w:spacing w:line="480" w:lineRule="auto"/>
            <w:jc w:val="both"/>
          </w:pPr>
        </w:pPrChange>
      </w:pPr>
      <w:r>
        <w:rPr>
          <w:rFonts w:asciiTheme="majorBidi" w:hAnsiTheme="majorBidi" w:cstheme="majorBidi"/>
          <w:sz w:val="24"/>
          <w:szCs w:val="24"/>
        </w:rPr>
        <w:t xml:space="preserve">We used only the heartbeat intervals as input to our system. </w:t>
      </w:r>
      <w:r w:rsidRPr="00C01622">
        <w:rPr>
          <w:rFonts w:asciiTheme="majorBidi" w:hAnsiTheme="majorBidi" w:cstheme="majorBidi"/>
          <w:sz w:val="24"/>
          <w:szCs w:val="24"/>
          <w:highlight w:val="cyan"/>
        </w:rPr>
        <w:t xml:space="preserve">Heartbeat interval were </w:t>
      </w:r>
      <w:commentRangeStart w:id="467"/>
      <w:r w:rsidRPr="00C01622">
        <w:rPr>
          <w:rFonts w:asciiTheme="majorBidi" w:hAnsiTheme="majorBidi" w:cstheme="majorBidi"/>
          <w:sz w:val="24"/>
          <w:szCs w:val="24"/>
          <w:highlight w:val="cyan"/>
        </w:rPr>
        <w:t>extracted using PhysioZoo</w:t>
      </w:r>
      <w:commentRangeEnd w:id="467"/>
      <w:r w:rsidRPr="00C01622">
        <w:rPr>
          <w:rStyle w:val="CommentReference"/>
          <w:rFonts w:asciiTheme="majorBidi" w:hAnsiTheme="majorBidi" w:cstheme="majorBidi"/>
          <w:sz w:val="24"/>
          <w:szCs w:val="24"/>
          <w:highlight w:val="cyan"/>
        </w:rPr>
        <w:commentReference w:id="467"/>
      </w:r>
      <w:sdt>
        <w:sdtPr>
          <w:rPr>
            <w:rFonts w:asciiTheme="majorBidi" w:hAnsiTheme="majorBidi" w:cstheme="majorBidi"/>
            <w:color w:val="000000"/>
            <w:sz w:val="24"/>
            <w:szCs w:val="24"/>
            <w:highlight w:val="cyan"/>
            <w:vertAlign w:val="superscript"/>
            <w:rPrChange w:id="468" w:author="Moran Davoodi" w:date="2023-03-22T16:10:00Z">
              <w:rPr>
                <w:rFonts w:asciiTheme="majorBidi" w:hAnsiTheme="majorBidi" w:cstheme="majorBidi"/>
                <w:color w:val="000000"/>
                <w:sz w:val="24"/>
                <w:szCs w:val="24"/>
                <w:highlight w:val="cyan"/>
                <w:vertAlign w:val="superscript"/>
              </w:rPr>
            </w:rPrChange>
          </w:rPr>
          <w:tag w:val="MENDELEY_CITATION_v3_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"/>
          <w:id w:val="-668950884"/>
          <w:placeholder>
            <w:docPart w:val="9DBD3491BC07426AA82E5D46FD8721F1"/>
          </w:placeholder>
        </w:sdtPr>
        <w:sdtEndPr>
          <w:rPr>
            <w:rPrChange w:id="469" w:author="Moran Davoodi" w:date="2023-03-22T16:10:00Z">
              <w:rPr/>
            </w:rPrChange>
          </w:rPr>
        </w:sdtEndPr>
        <w:sdtContent>
          <w:ins w:id="470" w:author="Moran Davoodi" w:date="2023-03-22T16:10:00Z">
            <w:r w:rsidR="00B310ED" w:rsidRPr="00B310ED">
              <w:rPr>
                <w:rFonts w:asciiTheme="majorBidi" w:hAnsiTheme="majorBidi" w:cstheme="majorBidi"/>
                <w:color w:val="000000"/>
                <w:sz w:val="24"/>
                <w:szCs w:val="24"/>
                <w:highlight w:val="cyan"/>
                <w:vertAlign w:val="superscript"/>
                <w:rPrChange w:id="471" w:author="Moran Davoodi" w:date="2023-03-22T16:10:00Z">
                  <w:rPr>
                    <w:rFonts w:asciiTheme="majorBidi" w:hAnsiTheme="majorBidi" w:cstheme="majorBidi"/>
                    <w:color w:val="000000"/>
                    <w:sz w:val="24"/>
                    <w:szCs w:val="24"/>
                    <w:highlight w:val="cyan"/>
                    <w:vertAlign w:val="superscript"/>
                  </w:rPr>
                </w:rPrChange>
              </w:rPr>
              <w:t>13</w:t>
            </w:r>
          </w:ins>
          <w:del w:id="472" w:author="Moran Davoodi" w:date="2023-03-22T16:09:00Z">
            <w:r w:rsidRPr="00B310ED" w:rsidDel="00B310ED">
              <w:rPr>
                <w:rFonts w:asciiTheme="majorBidi" w:hAnsiTheme="majorBidi" w:cstheme="majorBidi"/>
                <w:color w:val="000000"/>
                <w:sz w:val="24"/>
                <w:szCs w:val="24"/>
                <w:highlight w:val="cyan"/>
                <w:vertAlign w:val="superscript"/>
                <w:rPrChange w:id="473" w:author="Moran Davoodi" w:date="2023-03-22T16:10:00Z">
                  <w:rPr>
                    <w:rFonts w:asciiTheme="majorBidi" w:hAnsiTheme="majorBidi" w:cstheme="majorBidi"/>
                    <w:color w:val="000000"/>
                    <w:sz w:val="24"/>
                    <w:szCs w:val="24"/>
                    <w:highlight w:val="cyan"/>
                    <w:vertAlign w:val="superscript"/>
                  </w:rPr>
                </w:rPrChange>
              </w:rPr>
              <w:delText>9</w:delText>
            </w:r>
          </w:del>
        </w:sdtContent>
      </w:sdt>
      <w:r w:rsidRPr="00C01622">
        <w:rPr>
          <w:rFonts w:asciiTheme="majorBidi" w:hAnsiTheme="majorBidi" w:cstheme="majorBidi"/>
          <w:sz w:val="24"/>
          <w:szCs w:val="24"/>
          <w:highlight w:val="cyan"/>
        </w:rPr>
        <w:t xml:space="preserve">. </w:t>
      </w:r>
      <w:commentRangeStart w:id="474"/>
      <w:r w:rsidRPr="00C01622">
        <w:rPr>
          <w:rFonts w:asciiTheme="majorBidi" w:hAnsiTheme="majorBidi" w:cstheme="majorBidi"/>
          <w:sz w:val="24"/>
          <w:szCs w:val="24"/>
          <w:highlight w:val="cyan"/>
        </w:rPr>
        <w:t>Heartbeat interval segments extracted from the ECG recordings using peak detector named "</w:t>
      </w:r>
      <w:proofErr w:type="spellStart"/>
      <w:ins w:id="475" w:author="Moran Davoodi" w:date="2023-03-20T16:22:00Z">
        <w:r w:rsidR="005B5B16">
          <w:rPr>
            <w:rFonts w:asciiTheme="majorBidi" w:hAnsiTheme="majorBidi" w:cstheme="majorBidi"/>
            <w:sz w:val="24"/>
            <w:szCs w:val="24"/>
            <w:highlight w:val="cyan"/>
          </w:rPr>
          <w:t>w</w:t>
        </w:r>
      </w:ins>
      <w:r w:rsidRPr="00C01622">
        <w:rPr>
          <w:rFonts w:asciiTheme="majorBidi" w:hAnsiTheme="majorBidi" w:cstheme="majorBidi"/>
          <w:sz w:val="24"/>
          <w:szCs w:val="24"/>
          <w:highlight w:val="cyan"/>
        </w:rPr>
        <w:t>jqrs</w:t>
      </w:r>
      <w:proofErr w:type="spellEnd"/>
      <w:r w:rsidRPr="00C01622">
        <w:rPr>
          <w:rFonts w:asciiTheme="majorBidi" w:hAnsiTheme="majorBidi" w:cstheme="majorBidi"/>
          <w:sz w:val="24"/>
          <w:szCs w:val="24"/>
          <w:highlight w:val="cyan"/>
        </w:rPr>
        <w:t xml:space="preserve">" implemented in </w:t>
      </w:r>
      <w:proofErr w:type="spellStart"/>
      <w:r w:rsidRPr="00C01622">
        <w:rPr>
          <w:rFonts w:asciiTheme="majorBidi" w:hAnsiTheme="majorBidi" w:cstheme="majorBidi"/>
          <w:sz w:val="24"/>
          <w:szCs w:val="24"/>
          <w:highlight w:val="cyan"/>
        </w:rPr>
        <w:t>PhysioZoo</w:t>
      </w:r>
      <w:proofErr w:type="spellEnd"/>
      <w:r w:rsidRPr="00C01622">
        <w:rPr>
          <w:rFonts w:asciiTheme="majorBidi" w:hAnsiTheme="majorBidi" w:cstheme="majorBidi"/>
          <w:sz w:val="24"/>
          <w:szCs w:val="24"/>
          <w:highlight w:val="cyan"/>
        </w:rPr>
        <w:t>.</w:t>
      </w:r>
      <w:r>
        <w:rPr>
          <w:rFonts w:asciiTheme="majorBidi" w:hAnsiTheme="majorBidi" w:cstheme="majorBidi"/>
          <w:sz w:val="24"/>
          <w:szCs w:val="24"/>
        </w:rPr>
        <w:t xml:space="preserve"> </w:t>
      </w:r>
      <w:commentRangeEnd w:id="474"/>
      <w:r>
        <w:rPr>
          <w:rStyle w:val="CommentReference"/>
        </w:rPr>
        <w:commentReference w:id="474"/>
      </w:r>
      <w:r w:rsidRPr="007A1AD0">
        <w:rPr>
          <w:rFonts w:asciiTheme="majorBidi" w:hAnsiTheme="majorBidi" w:cstheme="majorBidi"/>
          <w:sz w:val="24"/>
          <w:szCs w:val="24"/>
        </w:rPr>
        <w:t xml:space="preserve">The </w:t>
      </w:r>
      <w:r w:rsidR="003C63AE">
        <w:rPr>
          <w:rFonts w:asciiTheme="majorBidi" w:hAnsiTheme="majorBidi" w:cstheme="majorBidi"/>
          <w:sz w:val="24"/>
          <w:szCs w:val="24"/>
        </w:rPr>
        <w:t>heart</w:t>
      </w:r>
      <w:r w:rsidRPr="007A1AD0">
        <w:rPr>
          <w:rFonts w:asciiTheme="majorBidi" w:hAnsiTheme="majorBidi" w:cstheme="majorBidi"/>
          <w:sz w:val="24"/>
          <w:szCs w:val="24"/>
        </w:rPr>
        <w:t>beat windows were non-overlapping.</w:t>
      </w:r>
      <w:r w:rsidR="003C63AE">
        <w:rPr>
          <w:rFonts w:asciiTheme="majorBidi" w:hAnsiTheme="majorBidi" w:cstheme="majorBidi"/>
          <w:sz w:val="24"/>
          <w:szCs w:val="24"/>
        </w:rPr>
        <w:t xml:space="preserve"> </w:t>
      </w:r>
    </w:p>
    <w:p w14:paraId="205A310A" w14:textId="3F4C49A5" w:rsidR="00C80C21" w:rsidRPr="00C80C21" w:rsidRDefault="004C0808">
      <w:pPr>
        <w:spacing w:line="360" w:lineRule="auto"/>
        <w:jc w:val="both"/>
        <w:rPr>
          <w:rFonts w:asciiTheme="majorBidi" w:hAnsiTheme="majorBidi" w:cstheme="majorBidi"/>
          <w:sz w:val="24"/>
          <w:szCs w:val="24"/>
        </w:rPr>
        <w:pPrChange w:id="476" w:author="Moran Davoodi" w:date="2023-03-21T14:20:00Z">
          <w:pPr>
            <w:spacing w:line="480" w:lineRule="auto"/>
            <w:jc w:val="both"/>
          </w:pPr>
        </w:pPrChange>
      </w:pPr>
      <w:r w:rsidRPr="007A1AD0">
        <w:rPr>
          <w:rFonts w:asciiTheme="majorBidi" w:hAnsiTheme="majorBidi" w:cstheme="majorBidi"/>
          <w:sz w:val="24"/>
          <w:szCs w:val="24"/>
        </w:rPr>
        <w:t>We have excluded the first 2</w:t>
      </w:r>
      <w:r w:rsidR="003C63AE">
        <w:rPr>
          <w:rFonts w:asciiTheme="majorBidi" w:hAnsiTheme="majorBidi" w:cstheme="majorBidi"/>
          <w:sz w:val="24"/>
          <w:szCs w:val="24"/>
        </w:rPr>
        <w:t xml:space="preserve"> min</w:t>
      </w:r>
      <w:r w:rsidRPr="007A1AD0">
        <w:rPr>
          <w:rFonts w:asciiTheme="majorBidi" w:hAnsiTheme="majorBidi" w:cstheme="majorBidi"/>
          <w:sz w:val="24"/>
          <w:szCs w:val="24"/>
        </w:rPr>
        <w:t xml:space="preserve"> of the “</w:t>
      </w:r>
      <w:r w:rsidR="003C63AE">
        <w:rPr>
          <w:rFonts w:asciiTheme="majorBidi" w:hAnsiTheme="majorBidi" w:cstheme="majorBidi"/>
          <w:sz w:val="24"/>
          <w:szCs w:val="24"/>
        </w:rPr>
        <w:t>drug</w:t>
      </w:r>
      <w:r w:rsidRPr="007A1AD0">
        <w:rPr>
          <w:rFonts w:asciiTheme="majorBidi" w:hAnsiTheme="majorBidi" w:cstheme="majorBidi"/>
          <w:sz w:val="24"/>
          <w:szCs w:val="24"/>
        </w:rPr>
        <w:t xml:space="preserve">” segments to avoid transients. </w:t>
      </w:r>
      <w:r w:rsidR="003C63AE">
        <w:rPr>
          <w:rFonts w:asciiTheme="majorBidi" w:hAnsiTheme="majorBidi" w:cstheme="majorBidi"/>
          <w:sz w:val="24"/>
          <w:szCs w:val="24"/>
        </w:rPr>
        <w:t xml:space="preserve">We used the </w:t>
      </w:r>
      <w:r w:rsidR="00C80C21">
        <w:rPr>
          <w:rFonts w:asciiTheme="majorBidi" w:hAnsiTheme="majorBidi" w:cstheme="majorBidi"/>
          <w:sz w:val="24"/>
          <w:szCs w:val="24"/>
        </w:rPr>
        <w:t xml:space="preserve">ranged based filtering </w:t>
      </w:r>
      <w:r w:rsidR="003C63AE">
        <w:rPr>
          <w:rFonts w:asciiTheme="majorBidi" w:hAnsiTheme="majorBidi" w:cstheme="majorBidi"/>
          <w:sz w:val="24"/>
          <w:szCs w:val="24"/>
        </w:rPr>
        <w:t xml:space="preserve">from </w:t>
      </w:r>
      <w:r w:rsidR="003C63AE" w:rsidRPr="00C01622">
        <w:rPr>
          <w:rFonts w:asciiTheme="majorBidi" w:hAnsiTheme="majorBidi" w:cstheme="majorBidi"/>
          <w:sz w:val="24"/>
          <w:szCs w:val="24"/>
          <w:highlight w:val="cyan"/>
        </w:rPr>
        <w:t>PhysioZoo</w:t>
      </w:r>
      <w:r w:rsidR="003C63AE" w:rsidRPr="00C01622">
        <w:rPr>
          <w:rStyle w:val="CommentReference"/>
          <w:rFonts w:asciiTheme="majorBidi" w:hAnsiTheme="majorBidi" w:cstheme="majorBidi"/>
          <w:sz w:val="24"/>
          <w:szCs w:val="24"/>
          <w:highlight w:val="cyan"/>
        </w:rPr>
        <w:commentReference w:id="477"/>
      </w:r>
      <w:sdt>
        <w:sdtPr>
          <w:rPr>
            <w:rFonts w:asciiTheme="majorBidi" w:hAnsiTheme="majorBidi" w:cstheme="majorBidi"/>
            <w:color w:val="000000"/>
            <w:sz w:val="24"/>
            <w:szCs w:val="24"/>
            <w:highlight w:val="cyan"/>
            <w:vertAlign w:val="superscript"/>
            <w:rPrChange w:id="478" w:author="Moran Davoodi" w:date="2023-03-22T16:10:00Z">
              <w:rPr>
                <w:rFonts w:asciiTheme="majorBidi" w:hAnsiTheme="majorBidi" w:cstheme="majorBidi"/>
                <w:color w:val="000000"/>
                <w:sz w:val="24"/>
                <w:szCs w:val="24"/>
                <w:highlight w:val="cyan"/>
                <w:vertAlign w:val="superscript"/>
              </w:rPr>
            </w:rPrChange>
          </w:rPr>
          <w:tag w:val="MENDELEY_CITATION_v3_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"/>
          <w:id w:val="79877488"/>
          <w:placeholder>
            <w:docPart w:val="EAE8C9C784EB47FCA9A59A1493F5CDB1"/>
          </w:placeholder>
        </w:sdtPr>
        <w:sdtEndPr>
          <w:rPr>
            <w:rPrChange w:id="479" w:author="Moran Davoodi" w:date="2023-03-22T16:10:00Z">
              <w:rPr/>
            </w:rPrChange>
          </w:rPr>
        </w:sdtEndPr>
        <w:sdtContent>
          <w:ins w:id="480" w:author="Moran Davoodi" w:date="2023-03-22T16:10:00Z">
            <w:r w:rsidR="00B310ED" w:rsidRPr="00B310ED">
              <w:rPr>
                <w:rFonts w:asciiTheme="majorBidi" w:hAnsiTheme="majorBidi" w:cstheme="majorBidi"/>
                <w:color w:val="000000"/>
                <w:sz w:val="24"/>
                <w:szCs w:val="24"/>
                <w:highlight w:val="cyan"/>
                <w:vertAlign w:val="superscript"/>
                <w:rPrChange w:id="481" w:author="Moran Davoodi" w:date="2023-03-22T16:10:00Z">
                  <w:rPr>
                    <w:rFonts w:asciiTheme="majorBidi" w:hAnsiTheme="majorBidi" w:cstheme="majorBidi"/>
                    <w:color w:val="000000"/>
                    <w:sz w:val="24"/>
                    <w:szCs w:val="24"/>
                    <w:highlight w:val="cyan"/>
                    <w:vertAlign w:val="superscript"/>
                  </w:rPr>
                </w:rPrChange>
              </w:rPr>
              <w:t>13</w:t>
            </w:r>
          </w:ins>
          <w:del w:id="482" w:author="Moran Davoodi" w:date="2023-03-22T16:09:00Z">
            <w:r w:rsidR="003C63AE" w:rsidRPr="00B310ED" w:rsidDel="00B310ED">
              <w:rPr>
                <w:rFonts w:asciiTheme="majorBidi" w:hAnsiTheme="majorBidi" w:cstheme="majorBidi"/>
                <w:color w:val="000000"/>
                <w:sz w:val="24"/>
                <w:szCs w:val="24"/>
                <w:highlight w:val="cyan"/>
                <w:vertAlign w:val="superscript"/>
                <w:rPrChange w:id="483" w:author="Moran Davoodi" w:date="2023-03-22T16:10:00Z">
                  <w:rPr>
                    <w:rFonts w:asciiTheme="majorBidi" w:hAnsiTheme="majorBidi" w:cstheme="majorBidi"/>
                    <w:color w:val="000000"/>
                    <w:sz w:val="24"/>
                    <w:szCs w:val="24"/>
                    <w:highlight w:val="cyan"/>
                    <w:vertAlign w:val="superscript"/>
                  </w:rPr>
                </w:rPrChange>
              </w:rPr>
              <w:delText>9</w:delText>
            </w:r>
          </w:del>
        </w:sdtContent>
      </w:sdt>
      <w:r w:rsidR="003C63AE" w:rsidRPr="00C01622">
        <w:rPr>
          <w:rFonts w:asciiTheme="majorBidi" w:hAnsiTheme="majorBidi" w:cstheme="majorBidi"/>
          <w:sz w:val="24"/>
          <w:szCs w:val="24"/>
          <w:highlight w:val="cyan"/>
        </w:rPr>
        <w:t xml:space="preserve">. </w:t>
      </w:r>
      <w:r w:rsidRPr="007A1AD0">
        <w:rPr>
          <w:rFonts w:asciiTheme="majorBidi" w:hAnsiTheme="majorBidi" w:cstheme="majorBidi"/>
          <w:sz w:val="24"/>
          <w:szCs w:val="24"/>
        </w:rPr>
        <w:t xml:space="preserve"> The </w:t>
      </w:r>
      <w:r w:rsidR="003C63AE">
        <w:rPr>
          <w:rFonts w:asciiTheme="majorBidi" w:hAnsiTheme="majorBidi" w:cstheme="majorBidi"/>
          <w:sz w:val="24"/>
          <w:szCs w:val="24"/>
        </w:rPr>
        <w:t xml:space="preserve">filter </w:t>
      </w:r>
      <w:r w:rsidRPr="007A1AD0">
        <w:rPr>
          <w:rFonts w:asciiTheme="majorBidi" w:hAnsiTheme="majorBidi" w:cstheme="majorBidi"/>
          <w:sz w:val="24"/>
          <w:szCs w:val="24"/>
        </w:rPr>
        <w:t>range was defined as 0.05–0.24</w:t>
      </w:r>
      <w:r w:rsidR="003C63AE">
        <w:rPr>
          <w:rFonts w:asciiTheme="majorBidi" w:hAnsiTheme="majorBidi" w:cstheme="majorBidi"/>
          <w:sz w:val="24"/>
          <w:szCs w:val="24"/>
        </w:rPr>
        <w:t xml:space="preserve"> s</w:t>
      </w:r>
      <w:r w:rsidRPr="007A1AD0">
        <w:rPr>
          <w:rFonts w:asciiTheme="majorBidi" w:hAnsiTheme="majorBidi" w:cstheme="majorBidi"/>
          <w:sz w:val="24"/>
          <w:szCs w:val="24"/>
        </w:rPr>
        <w:t>, corresponding to specific heart rate ranges of 250–1,200</w:t>
      </w:r>
      <w:r w:rsidR="003C63AE">
        <w:rPr>
          <w:rFonts w:asciiTheme="majorBidi" w:hAnsiTheme="majorBidi" w:cstheme="majorBidi"/>
          <w:sz w:val="24"/>
          <w:szCs w:val="24"/>
        </w:rPr>
        <w:t xml:space="preserve"> </w:t>
      </w:r>
      <w:r w:rsidRPr="007A1AD0">
        <w:rPr>
          <w:rFonts w:asciiTheme="majorBidi" w:hAnsiTheme="majorBidi" w:cstheme="majorBidi"/>
          <w:sz w:val="24"/>
          <w:szCs w:val="24"/>
        </w:rPr>
        <w:t xml:space="preserve">bpm. </w:t>
      </w:r>
    </w:p>
    <w:p w14:paraId="32D3BC5C" w14:textId="674BA9E8" w:rsidR="0094339E" w:rsidRPr="007A1AD0" w:rsidRDefault="00C80C21">
      <w:pPr>
        <w:pStyle w:val="Heading3"/>
        <w:numPr>
          <w:ilvl w:val="0"/>
          <w:numId w:val="0"/>
        </w:numPr>
        <w:spacing w:line="360" w:lineRule="auto"/>
        <w:ind w:left="360" w:hanging="360"/>
        <w:pPrChange w:id="484" w:author="Moran Davoodi" w:date="2023-03-21T14:20:00Z">
          <w:pPr>
            <w:pStyle w:val="Heading3"/>
            <w:numPr>
              <w:numId w:val="0"/>
            </w:numPr>
            <w:ind w:left="0" w:firstLine="0"/>
          </w:pPr>
        </w:pPrChange>
      </w:pPr>
      <w:r>
        <w:t xml:space="preserve">Neural network </w:t>
      </w:r>
    </w:p>
    <w:p w14:paraId="7FEDDD0D" w14:textId="166F437D" w:rsidR="0094339E" w:rsidRPr="007A1AD0" w:rsidRDefault="0094339E">
      <w:pPr>
        <w:spacing w:line="360" w:lineRule="auto"/>
        <w:jc w:val="both"/>
        <w:rPr>
          <w:rFonts w:asciiTheme="majorBidi" w:hAnsiTheme="majorBidi" w:cstheme="majorBidi"/>
          <w:sz w:val="24"/>
          <w:szCs w:val="24"/>
        </w:rPr>
        <w:pPrChange w:id="485" w:author="Moran Davoodi" w:date="2023-03-21T14:20:00Z">
          <w:pPr>
            <w:spacing w:line="480" w:lineRule="auto"/>
            <w:jc w:val="both"/>
          </w:pPr>
        </w:pPrChange>
      </w:pPr>
      <w:r w:rsidRPr="007A1AD0">
        <w:rPr>
          <w:rFonts w:asciiTheme="majorBidi" w:hAnsiTheme="majorBidi" w:cstheme="majorBidi"/>
          <w:sz w:val="24"/>
          <w:szCs w:val="24"/>
        </w:rPr>
        <w:t>The verification model was based on a variation of Siamese network</w:t>
      </w:r>
      <w:sdt>
        <w:sdtPr>
          <w:rPr>
            <w:rFonts w:asciiTheme="majorBidi" w:hAnsiTheme="majorBidi" w:cstheme="majorBidi"/>
            <w:color w:val="000000"/>
            <w:sz w:val="24"/>
            <w:szCs w:val="24"/>
            <w:vertAlign w:val="superscript"/>
            <w:rPrChange w:id="486" w:author="Moran Davoodi" w:date="2023-03-22T16:10:00Z">
              <w:rPr>
                <w:rFonts w:asciiTheme="majorBidi" w:hAnsiTheme="majorBidi" w:cstheme="majorBidi"/>
                <w:color w:val="000000"/>
                <w:sz w:val="24"/>
                <w:szCs w:val="24"/>
                <w:vertAlign w:val="superscript"/>
              </w:rPr>
            </w:rPrChange>
          </w:rPr>
          <w:tag w:val="MENDELEY_CITATION_v3_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"/>
          <w:id w:val="1137376825"/>
          <w:placeholder>
            <w:docPart w:val="DefaultPlaceholder_-1854013440"/>
          </w:placeholder>
        </w:sdtPr>
        <w:sdtEndPr>
          <w:rPr>
            <w:rPrChange w:id="487" w:author="Moran Davoodi" w:date="2023-03-22T16:10:00Z">
              <w:rPr/>
            </w:rPrChange>
          </w:rPr>
        </w:sdtEndPr>
        <w:sdtContent>
          <w:ins w:id="488" w:author="Moran Davoodi" w:date="2023-03-22T16:10:00Z">
            <w:r w:rsidR="00B310ED" w:rsidRPr="00B310ED">
              <w:rPr>
                <w:rFonts w:asciiTheme="majorBidi" w:hAnsiTheme="majorBidi" w:cstheme="majorBidi"/>
                <w:color w:val="000000"/>
                <w:sz w:val="24"/>
                <w:szCs w:val="24"/>
                <w:vertAlign w:val="superscript"/>
                <w:rPrChange w:id="489" w:author="Moran Davoodi" w:date="2023-03-22T16:10:00Z">
                  <w:rPr>
                    <w:rFonts w:asciiTheme="majorBidi" w:hAnsiTheme="majorBidi" w:cstheme="majorBidi"/>
                    <w:color w:val="000000"/>
                    <w:sz w:val="24"/>
                    <w:szCs w:val="24"/>
                    <w:vertAlign w:val="superscript"/>
                  </w:rPr>
                </w:rPrChange>
              </w:rPr>
              <w:t>14</w:t>
            </w:r>
          </w:ins>
          <w:del w:id="490" w:author="Moran Davoodi" w:date="2023-03-22T16:09:00Z">
            <w:r w:rsidR="00F42B66" w:rsidRPr="00B310ED" w:rsidDel="00B310ED">
              <w:rPr>
                <w:rFonts w:asciiTheme="majorBidi" w:hAnsiTheme="majorBidi" w:cstheme="majorBidi"/>
                <w:color w:val="000000"/>
                <w:sz w:val="24"/>
                <w:szCs w:val="24"/>
                <w:vertAlign w:val="superscript"/>
                <w:rPrChange w:id="491" w:author="Moran Davoodi" w:date="2023-03-22T16:10:00Z">
                  <w:rPr>
                    <w:rFonts w:asciiTheme="majorBidi" w:hAnsiTheme="majorBidi" w:cstheme="majorBidi"/>
                    <w:color w:val="000000"/>
                    <w:sz w:val="24"/>
                    <w:szCs w:val="24"/>
                    <w:vertAlign w:val="superscript"/>
                  </w:rPr>
                </w:rPrChange>
              </w:rPr>
              <w:delText>17</w:delText>
            </w:r>
          </w:del>
        </w:sdtContent>
      </w:sdt>
      <w:r w:rsidRPr="007A1AD0">
        <w:rPr>
          <w:rFonts w:asciiTheme="majorBidi" w:hAnsiTheme="majorBidi" w:cstheme="majorBidi"/>
          <w:sz w:val="24"/>
          <w:szCs w:val="24"/>
        </w:rPr>
        <w:t xml:space="preserve">. In our network, our inputs are </w:t>
      </w:r>
      <w:r w:rsidR="00446589">
        <w:rPr>
          <w:rFonts w:asciiTheme="majorBidi" w:hAnsiTheme="majorBidi" w:cstheme="majorBidi"/>
          <w:sz w:val="24"/>
          <w:szCs w:val="24"/>
        </w:rPr>
        <w:t>heartbeat window pairs</w:t>
      </w:r>
      <w:r w:rsidRPr="007A1AD0">
        <w:rPr>
          <w:rFonts w:asciiTheme="majorBidi" w:hAnsiTheme="majorBidi" w:cstheme="majorBidi"/>
          <w:sz w:val="24"/>
          <w:szCs w:val="24"/>
        </w:rPr>
        <w:t>. They can either belong to the same mouse and then they are considered as positive pai</w:t>
      </w:r>
      <w:r w:rsidR="008226A6">
        <w:rPr>
          <w:rFonts w:asciiTheme="majorBidi" w:hAnsiTheme="majorBidi" w:cstheme="majorBidi"/>
          <w:sz w:val="24"/>
          <w:szCs w:val="24"/>
        </w:rPr>
        <w:t>rs</w:t>
      </w:r>
      <w:r w:rsidRPr="007A1AD0">
        <w:rPr>
          <w:rFonts w:asciiTheme="majorBidi" w:hAnsiTheme="majorBidi" w:cstheme="majorBidi"/>
          <w:sz w:val="24"/>
          <w:szCs w:val="24"/>
        </w:rPr>
        <w:t xml:space="preserve"> or they can belong to different mice and then they are considered as negative pair</w:t>
      </w:r>
      <w:r w:rsidR="008226A6">
        <w:rPr>
          <w:rFonts w:asciiTheme="majorBidi" w:hAnsiTheme="majorBidi" w:cstheme="majorBidi"/>
          <w:sz w:val="24"/>
          <w:szCs w:val="24"/>
        </w:rPr>
        <w:t>s</w:t>
      </w:r>
      <w:r w:rsidRPr="007A1AD0">
        <w:rPr>
          <w:rFonts w:asciiTheme="majorBidi" w:hAnsiTheme="majorBidi" w:cstheme="majorBidi"/>
          <w:sz w:val="24"/>
          <w:szCs w:val="24"/>
        </w:rPr>
        <w:t xml:space="preserve">. </w:t>
      </w:r>
      <w:r w:rsidR="007B5D66">
        <w:rPr>
          <w:rFonts w:asciiTheme="majorBidi" w:hAnsiTheme="majorBidi" w:cstheme="majorBidi"/>
          <w:sz w:val="24"/>
          <w:szCs w:val="24"/>
        </w:rPr>
        <w:t xml:space="preserve">Each </w:t>
      </w:r>
      <w:r w:rsidRPr="007A1AD0">
        <w:rPr>
          <w:rFonts w:asciiTheme="majorBidi" w:hAnsiTheme="majorBidi" w:cstheme="majorBidi"/>
          <w:sz w:val="24"/>
          <w:szCs w:val="24"/>
        </w:rPr>
        <w:t xml:space="preserve">minibatch </w:t>
      </w:r>
      <w:r w:rsidR="007B5D66">
        <w:rPr>
          <w:rFonts w:asciiTheme="majorBidi" w:hAnsiTheme="majorBidi" w:cstheme="majorBidi"/>
          <w:sz w:val="24"/>
          <w:szCs w:val="24"/>
        </w:rPr>
        <w:t xml:space="preserve">consisted </w:t>
      </w:r>
      <w:r w:rsidR="00446589">
        <w:rPr>
          <w:rFonts w:asciiTheme="majorBidi" w:hAnsiTheme="majorBidi" w:cstheme="majorBidi"/>
          <w:sz w:val="24"/>
          <w:szCs w:val="24"/>
        </w:rPr>
        <w:t>of</w:t>
      </w:r>
      <w:r w:rsidR="007B5D66">
        <w:rPr>
          <w:rFonts w:asciiTheme="majorBidi" w:hAnsiTheme="majorBidi" w:cstheme="majorBidi"/>
          <w:sz w:val="24"/>
          <w:szCs w:val="24"/>
        </w:rPr>
        <w:t xml:space="preserve"> </w:t>
      </w:r>
      <w:r w:rsidRPr="007A1AD0">
        <w:rPr>
          <w:rFonts w:asciiTheme="majorBidi" w:hAnsiTheme="majorBidi" w:cstheme="majorBidi"/>
          <w:sz w:val="24"/>
          <w:szCs w:val="24"/>
        </w:rPr>
        <w:t>50% of</w:t>
      </w:r>
      <w:r w:rsidR="007B5D66">
        <w:rPr>
          <w:rFonts w:asciiTheme="majorBidi" w:hAnsiTheme="majorBidi" w:cstheme="majorBidi"/>
          <w:sz w:val="24"/>
          <w:szCs w:val="24"/>
        </w:rPr>
        <w:t xml:space="preserve"> positive</w:t>
      </w:r>
      <w:r w:rsidRPr="007A1AD0">
        <w:rPr>
          <w:rFonts w:asciiTheme="majorBidi" w:hAnsiTheme="majorBidi" w:cstheme="majorBidi"/>
          <w:sz w:val="24"/>
          <w:szCs w:val="24"/>
        </w:rPr>
        <w:t xml:space="preserve"> pairs and 50% negative</w:t>
      </w:r>
      <w:r w:rsidR="007B5D66">
        <w:rPr>
          <w:rFonts w:asciiTheme="majorBidi" w:hAnsiTheme="majorBidi" w:cstheme="majorBidi"/>
          <w:sz w:val="24"/>
          <w:szCs w:val="24"/>
        </w:rPr>
        <w:t xml:space="preserve"> pairs</w:t>
      </w:r>
      <w:r w:rsidRPr="007A1AD0">
        <w:rPr>
          <w:rFonts w:asciiTheme="majorBidi" w:hAnsiTheme="majorBidi" w:cstheme="majorBidi"/>
          <w:sz w:val="24"/>
          <w:szCs w:val="24"/>
        </w:rPr>
        <w:t xml:space="preserve">. </w:t>
      </w:r>
    </w:p>
    <w:p w14:paraId="3E11D603" w14:textId="04C1A99E" w:rsidR="00436978" w:rsidRDefault="0094339E">
      <w:pPr>
        <w:spacing w:line="360" w:lineRule="auto"/>
        <w:jc w:val="both"/>
        <w:rPr>
          <w:rFonts w:asciiTheme="majorBidi" w:hAnsiTheme="majorBidi" w:cstheme="majorBidi"/>
          <w:sz w:val="24"/>
          <w:szCs w:val="24"/>
        </w:rPr>
        <w:pPrChange w:id="492" w:author="Moran Davoodi" w:date="2023-03-21T14:20:00Z">
          <w:pPr>
            <w:spacing w:line="480" w:lineRule="auto"/>
            <w:jc w:val="both"/>
          </w:pPr>
        </w:pPrChange>
      </w:pPr>
      <w:commentRangeStart w:id="493"/>
      <w:r w:rsidRPr="00436978">
        <w:rPr>
          <w:rFonts w:asciiTheme="majorBidi" w:hAnsiTheme="majorBidi" w:cstheme="majorBidi"/>
          <w:sz w:val="24"/>
          <w:szCs w:val="24"/>
          <w:highlight w:val="cyan"/>
        </w:rPr>
        <w:t>The model contained 3 convolutional layers followed by batch normalization and MaxPooling</w:t>
      </w:r>
      <w:r w:rsidR="000C1902" w:rsidRPr="00436978">
        <w:rPr>
          <w:rFonts w:asciiTheme="majorBidi" w:hAnsiTheme="majorBidi" w:cstheme="majorBidi"/>
          <w:sz w:val="24"/>
          <w:szCs w:val="24"/>
          <w:highlight w:val="cyan"/>
        </w:rPr>
        <w:t xml:space="preserve"> (</w:t>
      </w:r>
      <w:r w:rsidRPr="00436978">
        <w:rPr>
          <w:rFonts w:asciiTheme="majorBidi" w:hAnsiTheme="majorBidi" w:cstheme="majorBidi"/>
          <w:sz w:val="24"/>
          <w:szCs w:val="24"/>
          <w:highlight w:val="cyan"/>
        </w:rPr>
        <w:t xml:space="preserve">n=2) and activated by </w:t>
      </w:r>
      <w:r w:rsidR="0009710F" w:rsidRPr="00436978">
        <w:rPr>
          <w:rFonts w:asciiTheme="majorBidi" w:hAnsiTheme="majorBidi" w:cstheme="majorBidi"/>
          <w:sz w:val="24"/>
          <w:szCs w:val="24"/>
          <w:highlight w:val="cyan"/>
        </w:rPr>
        <w:t xml:space="preserve">a </w:t>
      </w:r>
      <w:r w:rsidR="0009710F" w:rsidRPr="00436978">
        <w:rPr>
          <w:rFonts w:asciiTheme="majorBidi" w:hAnsiTheme="majorBidi" w:cstheme="majorBidi"/>
          <w:color w:val="000000" w:themeColor="text1"/>
          <w:sz w:val="24"/>
          <w:szCs w:val="24"/>
          <w:highlight w:val="cyan"/>
        </w:rPr>
        <w:t>rectified linear unit</w:t>
      </w:r>
      <w:r w:rsidR="0009710F" w:rsidRPr="00436978">
        <w:rPr>
          <w:rFonts w:asciiTheme="majorBidi" w:hAnsiTheme="majorBidi" w:cstheme="majorBidi"/>
          <w:i/>
          <w:iCs/>
          <w:sz w:val="24"/>
          <w:szCs w:val="24"/>
          <w:highlight w:val="cyan"/>
        </w:rPr>
        <w:t xml:space="preserve"> </w:t>
      </w:r>
      <w:r w:rsidR="0009710F" w:rsidRPr="00436978">
        <w:rPr>
          <w:rFonts w:asciiTheme="majorBidi" w:hAnsiTheme="majorBidi" w:cstheme="majorBidi"/>
          <w:sz w:val="24"/>
          <w:szCs w:val="24"/>
          <w:highlight w:val="cyan"/>
        </w:rPr>
        <w:t>(</w:t>
      </w:r>
      <w:proofErr w:type="spellStart"/>
      <w:r w:rsidRPr="00436978">
        <w:rPr>
          <w:rFonts w:asciiTheme="majorBidi" w:hAnsiTheme="majorBidi" w:cstheme="majorBidi"/>
          <w:sz w:val="24"/>
          <w:szCs w:val="24"/>
          <w:highlight w:val="cyan"/>
        </w:rPr>
        <w:t>ReL</w:t>
      </w:r>
      <w:r w:rsidR="000C1902" w:rsidRPr="00436978">
        <w:rPr>
          <w:rFonts w:asciiTheme="majorBidi" w:hAnsiTheme="majorBidi" w:cstheme="majorBidi"/>
          <w:sz w:val="24"/>
          <w:szCs w:val="24"/>
          <w:highlight w:val="cyan"/>
        </w:rPr>
        <w:t>U</w:t>
      </w:r>
      <w:proofErr w:type="spellEnd"/>
      <w:r w:rsidR="0009710F" w:rsidRPr="00436978">
        <w:rPr>
          <w:rFonts w:asciiTheme="majorBidi" w:hAnsiTheme="majorBidi" w:cstheme="majorBidi"/>
          <w:sz w:val="24"/>
          <w:szCs w:val="24"/>
          <w:highlight w:val="cyan"/>
        </w:rPr>
        <w:t>)</w:t>
      </w:r>
      <w:r w:rsidRPr="00436978">
        <w:rPr>
          <w:rFonts w:asciiTheme="majorBidi" w:hAnsiTheme="majorBidi" w:cstheme="majorBidi"/>
          <w:sz w:val="24"/>
          <w:szCs w:val="24"/>
          <w:highlight w:val="cyan"/>
        </w:rPr>
        <w:t>. These layers had the same kernel size which was equal to</w:t>
      </w:r>
      <w:r w:rsidR="007F316C" w:rsidRPr="00436978">
        <w:rPr>
          <w:rFonts w:asciiTheme="majorBidi" w:hAnsiTheme="majorBidi" w:cstheme="majorBidi"/>
          <w:sz w:val="24"/>
          <w:szCs w:val="24"/>
          <w:highlight w:val="cyan"/>
        </w:rPr>
        <w:t xml:space="preserve"> </w:t>
      </w:r>
      <m:oMath>
        <m:f>
          <m:fPr>
            <m:ctrlPr>
              <w:rPr>
                <w:rFonts w:ascii="Cambria Math" w:hAnsi="Cambria Math" w:cstheme="majorBidi"/>
                <w:sz w:val="24"/>
                <w:szCs w:val="24"/>
                <w:highlight w:val="cyan"/>
              </w:rPr>
            </m:ctrlPr>
          </m:fPr>
          <m:num>
            <m:r>
              <m:rPr>
                <m:sty m:val="p"/>
              </m:rPr>
              <w:rPr>
                <w:rFonts w:ascii="Cambria Math" w:hAnsi="Cambria Math" w:cstheme="majorBidi"/>
                <w:sz w:val="24"/>
                <w:szCs w:val="24"/>
                <w:highlight w:val="cyan"/>
              </w:rPr>
              <m:t>1</m:t>
            </m:r>
          </m:num>
          <m:den>
            <m:r>
              <m:rPr>
                <m:sty m:val="p"/>
              </m:rPr>
              <w:rPr>
                <w:rFonts w:ascii="Cambria Math" w:hAnsi="Cambria Math" w:cstheme="majorBidi"/>
                <w:sz w:val="24"/>
                <w:szCs w:val="24"/>
                <w:highlight w:val="cyan"/>
              </w:rPr>
              <m:t>10</m:t>
            </m:r>
          </m:den>
        </m:f>
      </m:oMath>
      <w:r w:rsidRPr="00436978">
        <w:rPr>
          <w:rFonts w:asciiTheme="majorBidi" w:hAnsiTheme="majorBidi" w:cstheme="majorBidi"/>
          <w:sz w:val="24"/>
          <w:szCs w:val="24"/>
          <w:highlight w:val="cyan"/>
        </w:rPr>
        <w:t xml:space="preserve"> of the </w:t>
      </w:r>
      <w:r w:rsidR="0009710F" w:rsidRPr="00436978">
        <w:rPr>
          <w:rFonts w:asciiTheme="majorBidi" w:hAnsiTheme="majorBidi" w:cstheme="majorBidi"/>
          <w:sz w:val="24"/>
          <w:szCs w:val="24"/>
          <w:highlight w:val="cyan"/>
        </w:rPr>
        <w:t>heart</w:t>
      </w:r>
      <w:r w:rsidRPr="00436978">
        <w:rPr>
          <w:rFonts w:asciiTheme="majorBidi" w:hAnsiTheme="majorBidi" w:cstheme="majorBidi"/>
          <w:sz w:val="24"/>
          <w:szCs w:val="24"/>
          <w:highlight w:val="cyan"/>
        </w:rPr>
        <w:t>beat</w:t>
      </w:r>
      <w:r w:rsidR="0009710F" w:rsidRPr="00436978">
        <w:rPr>
          <w:rFonts w:asciiTheme="majorBidi" w:hAnsiTheme="majorBidi" w:cstheme="majorBidi"/>
          <w:sz w:val="24"/>
          <w:szCs w:val="24"/>
          <w:highlight w:val="cyan"/>
        </w:rPr>
        <w:t xml:space="preserve"> window length</w:t>
      </w:r>
      <w:r w:rsidRPr="00436978">
        <w:rPr>
          <w:rFonts w:asciiTheme="majorBidi" w:hAnsiTheme="majorBidi" w:cstheme="majorBidi"/>
          <w:sz w:val="24"/>
          <w:szCs w:val="24"/>
          <w:highlight w:val="cyan"/>
        </w:rPr>
        <w:t>. Then we had 3 linear layers regularized by dropou</w:t>
      </w:r>
      <w:r w:rsidR="000C1902" w:rsidRPr="00436978">
        <w:rPr>
          <w:rFonts w:asciiTheme="majorBidi" w:hAnsiTheme="majorBidi" w:cstheme="majorBidi"/>
          <w:sz w:val="24"/>
          <w:szCs w:val="24"/>
          <w:highlight w:val="cyan"/>
        </w:rPr>
        <w:t>t</w:t>
      </w:r>
      <w:r w:rsidRPr="00436978">
        <w:rPr>
          <w:rFonts w:asciiTheme="majorBidi" w:hAnsiTheme="majorBidi" w:cstheme="majorBidi"/>
          <w:sz w:val="24"/>
          <w:szCs w:val="24"/>
          <w:highlight w:val="cyan"/>
        </w:rPr>
        <w:t xml:space="preserve"> followed by batch normalization and activated by ReLU except the last layer that was only linear.</w:t>
      </w:r>
      <w:r w:rsidR="00436978">
        <w:rPr>
          <w:rFonts w:asciiTheme="majorBidi" w:hAnsiTheme="majorBidi" w:cstheme="majorBidi"/>
          <w:sz w:val="24"/>
          <w:szCs w:val="24"/>
          <w:highlight w:val="cyan"/>
        </w:rPr>
        <w:t xml:space="preserve"> </w:t>
      </w:r>
      <w:commentRangeEnd w:id="493"/>
      <w:r w:rsidR="005B5B16">
        <w:rPr>
          <w:rStyle w:val="CommentReference"/>
        </w:rPr>
        <w:commentReference w:id="493"/>
      </w:r>
      <w:r w:rsidR="00436978" w:rsidRPr="00436978">
        <w:rPr>
          <w:rFonts w:asciiTheme="majorBidi" w:hAnsiTheme="majorBidi" w:cstheme="majorBidi"/>
          <w:sz w:val="24"/>
          <w:szCs w:val="24"/>
        </w:rPr>
        <w:t xml:space="preserve">The learning rate and batch size were </w:t>
      </w:r>
      <w:r w:rsidR="00436978" w:rsidRPr="00436978">
        <w:rPr>
          <w:rFonts w:asciiTheme="majorBidi" w:hAnsiTheme="majorBidi" w:cstheme="majorBidi"/>
          <w:sz w:val="24"/>
          <w:szCs w:val="24"/>
        </w:rPr>
        <w:lastRenderedPageBreak/>
        <w:t xml:space="preserve">adjusted to each </w:t>
      </w:r>
      <w:r w:rsidR="00D85542">
        <w:rPr>
          <w:rFonts w:asciiTheme="majorBidi" w:hAnsiTheme="majorBidi" w:cstheme="majorBidi"/>
          <w:sz w:val="24"/>
          <w:szCs w:val="24"/>
        </w:rPr>
        <w:t>condition (no drug, drugs or comb</w:t>
      </w:r>
      <w:del w:id="494" w:author="Moran Davoodi" w:date="2023-03-20T16:24:00Z">
        <w:r w:rsidR="00D85542" w:rsidDel="006D0B2F">
          <w:rPr>
            <w:rFonts w:asciiTheme="majorBidi" w:hAnsiTheme="majorBidi" w:cstheme="majorBidi"/>
            <w:sz w:val="24"/>
            <w:szCs w:val="24"/>
          </w:rPr>
          <w:delText>a</w:delText>
        </w:r>
      </w:del>
      <w:r w:rsidR="00D85542">
        <w:rPr>
          <w:rFonts w:asciiTheme="majorBidi" w:hAnsiTheme="majorBidi" w:cstheme="majorBidi"/>
          <w:sz w:val="24"/>
          <w:szCs w:val="24"/>
        </w:rPr>
        <w:t>ined)</w:t>
      </w:r>
      <w:r w:rsidR="00436978" w:rsidRPr="00436978">
        <w:rPr>
          <w:rFonts w:asciiTheme="majorBidi" w:hAnsiTheme="majorBidi" w:cstheme="majorBidi"/>
          <w:sz w:val="24"/>
          <w:szCs w:val="24"/>
        </w:rPr>
        <w:t xml:space="preserve"> </w:t>
      </w:r>
      <w:r w:rsidR="00436978">
        <w:rPr>
          <w:rFonts w:asciiTheme="majorBidi" w:hAnsiTheme="majorBidi" w:cstheme="majorBidi"/>
          <w:sz w:val="24"/>
          <w:szCs w:val="24"/>
        </w:rPr>
        <w:t>by Bayesian search</w:t>
      </w:r>
      <w:del w:id="495" w:author="Moran Davoodi" w:date="2023-03-20T16:25:00Z">
        <w:r w:rsidR="00436978" w:rsidDel="006D0B2F">
          <w:rPr>
            <w:rFonts w:asciiTheme="majorBidi" w:hAnsiTheme="majorBidi" w:cstheme="majorBidi"/>
            <w:sz w:val="24"/>
            <w:szCs w:val="24"/>
          </w:rPr>
          <w:delText xml:space="preserve"> </w:delText>
        </w:r>
      </w:del>
      <w:customXmlInsRangeStart w:id="496" w:author="Moran Davoodi" w:date="2023-03-20T16:25:00Z"/>
      <w:sdt>
        <w:sdtPr>
          <w:rPr>
            <w:rFonts w:asciiTheme="majorBidi" w:hAnsiTheme="majorBidi" w:cstheme="majorBidi"/>
            <w:color w:val="000000"/>
            <w:sz w:val="24"/>
            <w:szCs w:val="24"/>
            <w:vertAlign w:val="superscript"/>
            <w:rPrChange w:id="497" w:author="Moran Davoodi" w:date="2023-03-22T16:10:00Z">
              <w:rPr>
                <w:rFonts w:asciiTheme="majorBidi" w:hAnsiTheme="majorBidi" w:cstheme="majorBidi"/>
                <w:color w:val="000000"/>
                <w:sz w:val="24"/>
                <w:szCs w:val="24"/>
                <w:vertAlign w:val="superscript"/>
              </w:rPr>
            </w:rPrChange>
          </w:rPr>
          <w:tag w:val="MENDELEY_CITATION_v3_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"/>
          <w:id w:val="1448512076"/>
          <w:placeholder>
            <w:docPart w:val="CBA8F144D88C40319F4A53E0115BA99D"/>
          </w:placeholder>
        </w:sdtPr>
        <w:sdtEndPr>
          <w:rPr>
            <w:rPrChange w:id="498" w:author="Moran Davoodi" w:date="2023-03-22T16:10:00Z">
              <w:rPr/>
            </w:rPrChange>
          </w:rPr>
        </w:sdtEndPr>
        <w:sdtContent>
          <w:customXmlInsRangeEnd w:id="496"/>
          <w:ins w:id="499" w:author="Moran Davoodi" w:date="2023-03-22T16:10:00Z">
            <w:r w:rsidR="00B310ED" w:rsidRPr="00B310ED">
              <w:rPr>
                <w:rFonts w:asciiTheme="majorBidi" w:hAnsiTheme="majorBidi" w:cstheme="majorBidi"/>
                <w:color w:val="000000"/>
                <w:sz w:val="24"/>
                <w:szCs w:val="24"/>
                <w:vertAlign w:val="superscript"/>
                <w:rPrChange w:id="500" w:author="Moran Davoodi" w:date="2023-03-22T16:10:00Z">
                  <w:rPr>
                    <w:rFonts w:asciiTheme="majorBidi" w:hAnsiTheme="majorBidi" w:cstheme="majorBidi"/>
                    <w:color w:val="000000"/>
                    <w:sz w:val="24"/>
                    <w:szCs w:val="24"/>
                    <w:vertAlign w:val="superscript"/>
                  </w:rPr>
                </w:rPrChange>
              </w:rPr>
              <w:t>15</w:t>
            </w:r>
          </w:ins>
          <w:customXmlInsRangeStart w:id="501" w:author="Moran Davoodi" w:date="2023-03-20T16:25:00Z"/>
        </w:sdtContent>
      </w:sdt>
      <w:customXmlInsRangeEnd w:id="501"/>
      <w:ins w:id="502" w:author="Moran Davoodi" w:date="2023-03-20T16:25:00Z">
        <w:r w:rsidR="006D0B2F">
          <w:rPr>
            <w:rFonts w:asciiTheme="majorBidi" w:hAnsiTheme="majorBidi" w:cstheme="majorBidi"/>
            <w:sz w:val="24"/>
            <w:szCs w:val="24"/>
          </w:rPr>
          <w:t xml:space="preserve"> </w:t>
        </w:r>
      </w:ins>
      <w:r w:rsidR="00436978">
        <w:rPr>
          <w:rFonts w:asciiTheme="majorBidi" w:hAnsiTheme="majorBidi" w:cstheme="majorBidi"/>
          <w:sz w:val="24"/>
          <w:szCs w:val="24"/>
        </w:rPr>
        <w:t xml:space="preserve">and described in Table S1. </w:t>
      </w:r>
    </w:p>
    <w:p w14:paraId="749001B2" w14:textId="5368C32C" w:rsidR="00436978" w:rsidRPr="00C80C21" w:rsidRDefault="00436978">
      <w:pPr>
        <w:spacing w:line="360" w:lineRule="auto"/>
        <w:rPr>
          <w:rFonts w:asciiTheme="majorBidi" w:hAnsiTheme="majorBidi" w:cstheme="majorBidi"/>
          <w:b/>
          <w:bCs/>
          <w:sz w:val="24"/>
          <w:szCs w:val="24"/>
        </w:rPr>
        <w:pPrChange w:id="503" w:author="Moran Davoodi" w:date="2023-03-21T14:20:00Z">
          <w:pPr>
            <w:spacing w:line="480" w:lineRule="auto"/>
          </w:pPr>
        </w:pPrChange>
      </w:pPr>
      <w:r w:rsidRPr="00C80C21">
        <w:rPr>
          <w:rFonts w:asciiTheme="majorBidi" w:hAnsiTheme="majorBidi" w:cstheme="majorBidi"/>
          <w:b/>
          <w:bCs/>
          <w:sz w:val="24"/>
          <w:szCs w:val="24"/>
        </w:rPr>
        <w:t>Training process</w:t>
      </w:r>
    </w:p>
    <w:p w14:paraId="539DFF00" w14:textId="34342957" w:rsidR="00436978" w:rsidRPr="00436978" w:rsidRDefault="00436978">
      <w:pPr>
        <w:spacing w:line="360" w:lineRule="auto"/>
        <w:jc w:val="both"/>
        <w:rPr>
          <w:rFonts w:asciiTheme="majorBidi" w:hAnsiTheme="majorBidi" w:cstheme="majorBidi"/>
          <w:sz w:val="24"/>
          <w:szCs w:val="24"/>
        </w:rPr>
        <w:pPrChange w:id="504" w:author="Moran Davoodi" w:date="2023-03-21T14:20:00Z">
          <w:pPr>
            <w:spacing w:line="480" w:lineRule="auto"/>
            <w:jc w:val="both"/>
          </w:pPr>
        </w:pPrChange>
      </w:pPr>
      <w:r w:rsidRPr="00436978">
        <w:rPr>
          <w:rFonts w:asciiTheme="majorBidi" w:hAnsiTheme="majorBidi" w:cstheme="majorBidi"/>
          <w:sz w:val="24"/>
          <w:szCs w:val="24"/>
        </w:rPr>
        <w:t xml:space="preserve">We introduce a modified </w:t>
      </w:r>
      <w:proofErr w:type="spellStart"/>
      <w:r w:rsidRPr="00436978">
        <w:rPr>
          <w:rFonts w:asciiTheme="majorBidi" w:hAnsiTheme="majorBidi" w:cstheme="majorBidi"/>
          <w:sz w:val="24"/>
          <w:szCs w:val="24"/>
        </w:rPr>
        <w:t>constractive</w:t>
      </w:r>
      <w:proofErr w:type="spellEnd"/>
      <w:r w:rsidRPr="00436978">
        <w:rPr>
          <w:rFonts w:asciiTheme="majorBidi" w:hAnsiTheme="majorBidi" w:cstheme="majorBidi"/>
          <w:sz w:val="24"/>
          <w:szCs w:val="24"/>
        </w:rPr>
        <w:t xml:space="preserve"> loss functio</w:t>
      </w:r>
      <w:r w:rsidR="003C17CD">
        <w:rPr>
          <w:rFonts w:asciiTheme="majorBidi" w:hAnsiTheme="majorBidi" w:cstheme="majorBidi"/>
          <w:sz w:val="24"/>
          <w:szCs w:val="24"/>
        </w:rPr>
        <w:t>n</w:t>
      </w:r>
      <w:r w:rsidRPr="00436978">
        <w:rPr>
          <w:rFonts w:asciiTheme="majorBidi" w:hAnsiTheme="majorBidi" w:cstheme="majorBidi"/>
          <w:sz w:val="24"/>
          <w:szCs w:val="24"/>
        </w:rPr>
        <w:t xml:space="preserve"> that </w:t>
      </w:r>
      <w:r w:rsidR="003C17CD">
        <w:rPr>
          <w:rFonts w:asciiTheme="majorBidi" w:hAnsiTheme="majorBidi" w:cstheme="majorBidi"/>
          <w:sz w:val="24"/>
          <w:szCs w:val="24"/>
        </w:rPr>
        <w:t>is</w:t>
      </w:r>
      <w:r w:rsidRPr="00436978">
        <w:rPr>
          <w:rFonts w:asciiTheme="majorBidi" w:hAnsiTheme="majorBidi" w:cstheme="majorBidi"/>
          <w:sz w:val="24"/>
          <w:szCs w:val="24"/>
        </w:rPr>
        <w:t xml:space="preserve"> based on cosine similarity, i.e. we measure the angle between the embedded vectors. The mean batch loss function </w:t>
      </w:r>
      <w:r w:rsidR="00E50513">
        <w:rPr>
          <w:rFonts w:asciiTheme="majorBidi" w:hAnsiTheme="majorBidi" w:cstheme="majorBidi"/>
          <w:sz w:val="24"/>
          <w:szCs w:val="24"/>
        </w:rPr>
        <w:t>over B pairs</w:t>
      </w:r>
      <w:r w:rsidRPr="00436978">
        <w:rPr>
          <w:rFonts w:asciiTheme="majorBidi" w:hAnsiTheme="majorBidi" w:cstheme="majorBidi"/>
          <w:sz w:val="24"/>
          <w:szCs w:val="24"/>
        </w:rPr>
        <w:t xml:space="preserve"> is as follows:</w:t>
      </w:r>
    </w:p>
    <w:p w14:paraId="6F4C8E38" w14:textId="77777777" w:rsidR="00436978" w:rsidRPr="00436978" w:rsidRDefault="00433D0B">
      <w:pPr>
        <w:spacing w:line="360" w:lineRule="auto"/>
        <w:jc w:val="both"/>
        <w:rPr>
          <w:rFonts w:asciiTheme="majorBidi" w:eastAsiaTheme="minorEastAsia" w:hAnsiTheme="majorBidi" w:cstheme="majorBidi"/>
          <w:sz w:val="24"/>
          <w:szCs w:val="24"/>
        </w:rPr>
        <w:pPrChange w:id="505" w:author="Moran Davoodi" w:date="2023-03-21T14:20:00Z">
          <w:pPr>
            <w:spacing w:line="480" w:lineRule="auto"/>
            <w:jc w:val="both"/>
          </w:pPr>
        </w:pPrChange>
      </w:pPr>
      <m:oMathPara>
        <m:oMath>
          <m:d>
            <m:dPr>
              <m:ctrlPr>
                <w:rPr>
                  <w:rFonts w:ascii="Cambria Math" w:hAnsi="Cambria Math" w:cstheme="majorBidi"/>
                  <w:i/>
                  <w:sz w:val="24"/>
                  <w:szCs w:val="24"/>
                </w:rPr>
              </m:ctrlPr>
            </m:dPr>
            <m:e>
              <m:r>
                <w:rPr>
                  <w:rFonts w:ascii="Cambria Math" w:hAnsi="Cambria Math" w:cstheme="majorBidi"/>
                  <w:sz w:val="24"/>
                  <w:szCs w:val="24"/>
                </w:rPr>
                <m:t>1</m:t>
              </m:r>
            </m:e>
          </m:d>
          <m:r>
            <w:rPr>
              <w:rFonts w:ascii="Cambria Math" w:hAnsi="Cambria Math" w:cstheme="majorBidi"/>
              <w:sz w:val="24"/>
              <w:szCs w:val="24"/>
            </w:rPr>
            <m:t xml:space="preserve">   L</m:t>
          </m:r>
          <m:d>
            <m:dPr>
              <m:ctrlPr>
                <w:rPr>
                  <w:rFonts w:ascii="Cambria Math" w:hAnsi="Cambria Math" w:cstheme="majorBidi"/>
                  <w:i/>
                  <w:sz w:val="24"/>
                  <w:szCs w:val="24"/>
                </w:rPr>
              </m:ctrlPr>
            </m:dPr>
            <m:e>
              <m:r>
                <m:rPr>
                  <m:sty m:val="p"/>
                </m:rPr>
                <w:rPr>
                  <w:rFonts w:ascii="Cambria Math" w:hAnsi="Cambria Math" w:cstheme="majorBidi"/>
                  <w:sz w:val="24"/>
                  <w:szCs w:val="24"/>
                </w:rPr>
                <m:t>Θ</m:t>
              </m:r>
            </m:e>
          </m:d>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B</m:t>
              </m:r>
            </m:den>
          </m:f>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B</m:t>
              </m:r>
            </m:sup>
            <m:e>
              <m:d>
                <m:dPr>
                  <m:ctrlPr>
                    <w:rPr>
                      <w:rFonts w:ascii="Cambria Math" w:hAnsi="Cambria Math" w:cstheme="majorBidi"/>
                      <w:i/>
                      <w:sz w:val="24"/>
                      <w:szCs w:val="24"/>
                    </w:rPr>
                  </m:ctrlPr>
                </m:dPr>
                <m:e>
                  <m:r>
                    <w:rPr>
                      <w:rFonts w:ascii="Cambria Math" w:hAnsi="Cambria Math" w:cstheme="majorBidi"/>
                      <w:sz w:val="24"/>
                      <w:szCs w:val="24"/>
                    </w:rPr>
                    <m:t>1-</m:t>
                  </m:r>
                  <m:sSup>
                    <m:sSupPr>
                      <m:ctrlPr>
                        <w:rPr>
                          <w:rFonts w:ascii="Cambria Math" w:hAnsi="Cambria Math" w:cstheme="majorBidi"/>
                          <w:i/>
                          <w:sz w:val="24"/>
                          <w:szCs w:val="24"/>
                        </w:rPr>
                      </m:ctrlPr>
                    </m:sSupPr>
                    <m:e>
                      <m:r>
                        <w:rPr>
                          <w:rFonts w:ascii="Cambria Math" w:hAnsi="Cambria Math" w:cstheme="majorBidi"/>
                          <w:sz w:val="24"/>
                          <w:szCs w:val="24"/>
                        </w:rPr>
                        <m:t>y</m:t>
                      </m:r>
                    </m:e>
                    <m:sup>
                      <m:d>
                        <m:dPr>
                          <m:ctrlPr>
                            <w:rPr>
                              <w:rFonts w:ascii="Cambria Math" w:hAnsi="Cambria Math" w:cstheme="majorBidi"/>
                              <w:i/>
                              <w:sz w:val="24"/>
                              <w:szCs w:val="24"/>
                            </w:rPr>
                          </m:ctrlPr>
                        </m:dPr>
                        <m:e>
                          <m:r>
                            <w:rPr>
                              <w:rFonts w:ascii="Cambria Math" w:hAnsi="Cambria Math" w:cstheme="majorBidi"/>
                              <w:sz w:val="24"/>
                              <w:szCs w:val="24"/>
                            </w:rPr>
                            <m:t>i</m:t>
                          </m:r>
                        </m:e>
                      </m:d>
                    </m:sup>
                  </m:sSup>
                </m:e>
              </m:d>
            </m:e>
          </m:nary>
          <m:r>
            <w:rPr>
              <w:rFonts w:ascii="Cambria Math" w:hAnsi="Cambria Math" w:cstheme="majorBidi"/>
              <w:sz w:val="24"/>
              <w:szCs w:val="24"/>
            </w:rPr>
            <m:t>c</m:t>
          </m:r>
          <m:d>
            <m:dPr>
              <m:ctrlPr>
                <w:rPr>
                  <w:rFonts w:ascii="Cambria Math" w:hAnsi="Cambria Math" w:cstheme="majorBidi"/>
                  <w:i/>
                  <w:sz w:val="24"/>
                  <w:szCs w:val="24"/>
                </w:rPr>
              </m:ctrlPr>
            </m:dPr>
            <m:e>
              <m:sSubSup>
                <m:sSubSupPr>
                  <m:ctrlPr>
                    <w:rPr>
                      <w:rFonts w:ascii="Cambria Math" w:hAnsi="Cambria Math" w:cstheme="majorBidi"/>
                      <w:i/>
                      <w:sz w:val="24"/>
                      <w:szCs w:val="24"/>
                    </w:rPr>
                  </m:ctrlPr>
                </m:sSubSupPr>
                <m:e>
                  <m:r>
                    <w:rPr>
                      <w:rFonts w:ascii="Cambria Math" w:hAnsi="Cambria Math" w:cstheme="majorBidi"/>
                      <w:sz w:val="24"/>
                      <w:szCs w:val="24"/>
                    </w:rPr>
                    <m:t>x</m:t>
                  </m:r>
                </m:e>
                <m:sub>
                  <m:r>
                    <w:rPr>
                      <w:rFonts w:ascii="Cambria Math" w:hAnsi="Cambria Math" w:cstheme="majorBidi"/>
                      <w:sz w:val="24"/>
                      <w:szCs w:val="24"/>
                    </w:rPr>
                    <m:t>1</m:t>
                  </m:r>
                </m:sub>
                <m:sup>
                  <m:d>
                    <m:dPr>
                      <m:ctrlPr>
                        <w:rPr>
                          <w:rFonts w:ascii="Cambria Math" w:hAnsi="Cambria Math" w:cstheme="majorBidi"/>
                          <w:i/>
                          <w:sz w:val="24"/>
                          <w:szCs w:val="24"/>
                        </w:rPr>
                      </m:ctrlPr>
                    </m:dPr>
                    <m:e>
                      <m:r>
                        <w:rPr>
                          <w:rFonts w:ascii="Cambria Math" w:hAnsi="Cambria Math" w:cstheme="majorBidi"/>
                          <w:sz w:val="24"/>
                          <w:szCs w:val="24"/>
                        </w:rPr>
                        <m:t>i</m:t>
                      </m:r>
                    </m:e>
                  </m:d>
                </m:sup>
              </m:sSubSup>
              <m:r>
                <w:rPr>
                  <w:rFonts w:ascii="Cambria Math" w:hAnsi="Cambria Math" w:cstheme="majorBidi"/>
                  <w:sz w:val="24"/>
                  <w:szCs w:val="24"/>
                </w:rPr>
                <m:t>,</m:t>
              </m:r>
              <m:sSubSup>
                <m:sSubSupPr>
                  <m:ctrlPr>
                    <w:rPr>
                      <w:rFonts w:ascii="Cambria Math" w:hAnsi="Cambria Math" w:cstheme="majorBidi"/>
                      <w:i/>
                      <w:sz w:val="24"/>
                      <w:szCs w:val="24"/>
                    </w:rPr>
                  </m:ctrlPr>
                </m:sSubSupPr>
                <m:e>
                  <m:r>
                    <w:rPr>
                      <w:rFonts w:ascii="Cambria Math" w:hAnsi="Cambria Math" w:cstheme="majorBidi"/>
                      <w:sz w:val="24"/>
                      <w:szCs w:val="24"/>
                    </w:rPr>
                    <m:t>x</m:t>
                  </m:r>
                </m:e>
                <m:sub>
                  <m:r>
                    <w:rPr>
                      <w:rFonts w:ascii="Cambria Math" w:hAnsi="Cambria Math" w:cstheme="majorBidi"/>
                      <w:sz w:val="24"/>
                      <w:szCs w:val="24"/>
                    </w:rPr>
                    <m:t>2</m:t>
                  </m:r>
                </m:sub>
                <m:sup>
                  <m:d>
                    <m:dPr>
                      <m:ctrlPr>
                        <w:rPr>
                          <w:rFonts w:ascii="Cambria Math" w:hAnsi="Cambria Math" w:cstheme="majorBidi"/>
                          <w:i/>
                          <w:sz w:val="24"/>
                          <w:szCs w:val="24"/>
                        </w:rPr>
                      </m:ctrlPr>
                    </m:dPr>
                    <m:e>
                      <m:r>
                        <w:rPr>
                          <w:rFonts w:ascii="Cambria Math" w:hAnsi="Cambria Math" w:cstheme="majorBidi"/>
                          <w:sz w:val="24"/>
                          <w:szCs w:val="24"/>
                        </w:rPr>
                        <m:t>i</m:t>
                      </m:r>
                    </m:e>
                  </m:d>
                </m:sup>
              </m:sSubSup>
              <m:r>
                <w:rPr>
                  <w:rFonts w:ascii="Cambria Math" w:hAnsi="Cambria Math" w:cstheme="majorBidi"/>
                  <w:sz w:val="24"/>
                  <w:szCs w:val="24"/>
                </w:rPr>
                <m:t>;</m:t>
              </m:r>
              <m:r>
                <m:rPr>
                  <m:sty m:val="p"/>
                </m:rPr>
                <w:rPr>
                  <w:rFonts w:ascii="Cambria Math" w:hAnsi="Cambria Math" w:cstheme="majorBidi"/>
                  <w:sz w:val="24"/>
                  <w:szCs w:val="24"/>
                </w:rPr>
                <m:t>Θ</m:t>
              </m:r>
            </m:e>
          </m:d>
          <m:r>
            <w:rPr>
              <w:rFonts w:ascii="Cambria Math" w:hAnsi="Cambria Math" w:cstheme="majorBidi"/>
              <w:sz w:val="24"/>
              <w:szCs w:val="24"/>
            </w:rPr>
            <m:t>-λ</m:t>
          </m:r>
          <m:sSup>
            <m:sSupPr>
              <m:ctrlPr>
                <w:rPr>
                  <w:rFonts w:ascii="Cambria Math" w:hAnsi="Cambria Math" w:cstheme="majorBidi"/>
                  <w:i/>
                  <w:sz w:val="24"/>
                  <w:szCs w:val="24"/>
                </w:rPr>
              </m:ctrlPr>
            </m:sSupPr>
            <m:e>
              <m:r>
                <w:rPr>
                  <w:rFonts w:ascii="Cambria Math" w:hAnsi="Cambria Math" w:cstheme="majorBidi"/>
                  <w:sz w:val="24"/>
                  <w:szCs w:val="24"/>
                </w:rPr>
                <m:t>y</m:t>
              </m:r>
            </m:e>
            <m:sup>
              <m:d>
                <m:dPr>
                  <m:ctrlPr>
                    <w:rPr>
                      <w:rFonts w:ascii="Cambria Math" w:hAnsi="Cambria Math" w:cstheme="majorBidi"/>
                      <w:i/>
                      <w:sz w:val="24"/>
                      <w:szCs w:val="24"/>
                    </w:rPr>
                  </m:ctrlPr>
                </m:dPr>
                <m:e>
                  <m:r>
                    <w:rPr>
                      <w:rFonts w:ascii="Cambria Math" w:hAnsi="Cambria Math" w:cstheme="majorBidi"/>
                      <w:sz w:val="24"/>
                      <w:szCs w:val="24"/>
                    </w:rPr>
                    <m:t>i</m:t>
                  </m:r>
                </m:e>
              </m:d>
            </m:sup>
          </m:sSup>
          <m:d>
            <m:dPr>
              <m:ctrlPr>
                <w:rPr>
                  <w:rFonts w:ascii="Cambria Math" w:hAnsi="Cambria Math" w:cstheme="majorBidi"/>
                  <w:i/>
                  <w:sz w:val="24"/>
                  <w:szCs w:val="24"/>
                </w:rPr>
              </m:ctrlPr>
            </m:dPr>
            <m:e>
              <m:r>
                <w:rPr>
                  <w:rFonts w:ascii="Cambria Math" w:hAnsi="Cambria Math" w:cstheme="majorBidi"/>
                  <w:sz w:val="24"/>
                  <w:szCs w:val="24"/>
                </w:rPr>
                <m:t>b+c</m:t>
              </m:r>
              <m:d>
                <m:dPr>
                  <m:ctrlPr>
                    <w:rPr>
                      <w:rFonts w:ascii="Cambria Math" w:hAnsi="Cambria Math" w:cstheme="majorBidi"/>
                      <w:i/>
                      <w:sz w:val="24"/>
                      <w:szCs w:val="24"/>
                    </w:rPr>
                  </m:ctrlPr>
                </m:dPr>
                <m:e>
                  <m:sSubSup>
                    <m:sSubSupPr>
                      <m:ctrlPr>
                        <w:rPr>
                          <w:rFonts w:ascii="Cambria Math" w:hAnsi="Cambria Math" w:cstheme="majorBidi"/>
                          <w:i/>
                          <w:sz w:val="24"/>
                          <w:szCs w:val="24"/>
                        </w:rPr>
                      </m:ctrlPr>
                    </m:sSubSupPr>
                    <m:e>
                      <m:r>
                        <w:rPr>
                          <w:rFonts w:ascii="Cambria Math" w:hAnsi="Cambria Math" w:cstheme="majorBidi"/>
                          <w:sz w:val="24"/>
                          <w:szCs w:val="24"/>
                        </w:rPr>
                        <m:t>x</m:t>
                      </m:r>
                    </m:e>
                    <m:sub>
                      <m:r>
                        <w:rPr>
                          <w:rFonts w:ascii="Cambria Math" w:hAnsi="Cambria Math" w:cstheme="majorBidi"/>
                          <w:sz w:val="24"/>
                          <w:szCs w:val="24"/>
                        </w:rPr>
                        <m:t>1</m:t>
                      </m:r>
                    </m:sub>
                    <m:sup>
                      <m:d>
                        <m:dPr>
                          <m:ctrlPr>
                            <w:rPr>
                              <w:rFonts w:ascii="Cambria Math" w:hAnsi="Cambria Math" w:cstheme="majorBidi"/>
                              <w:i/>
                              <w:sz w:val="24"/>
                              <w:szCs w:val="24"/>
                            </w:rPr>
                          </m:ctrlPr>
                        </m:dPr>
                        <m:e>
                          <m:r>
                            <w:rPr>
                              <w:rFonts w:ascii="Cambria Math" w:hAnsi="Cambria Math" w:cstheme="majorBidi"/>
                              <w:sz w:val="24"/>
                              <w:szCs w:val="24"/>
                            </w:rPr>
                            <m:t>i</m:t>
                          </m:r>
                        </m:e>
                      </m:d>
                    </m:sup>
                  </m:sSubSup>
                  <m:r>
                    <w:rPr>
                      <w:rFonts w:ascii="Cambria Math" w:hAnsi="Cambria Math" w:cstheme="majorBidi"/>
                      <w:sz w:val="24"/>
                      <w:szCs w:val="24"/>
                    </w:rPr>
                    <m:t>,</m:t>
                  </m:r>
                  <m:sSubSup>
                    <m:sSubSupPr>
                      <m:ctrlPr>
                        <w:rPr>
                          <w:rFonts w:ascii="Cambria Math" w:hAnsi="Cambria Math" w:cstheme="majorBidi"/>
                          <w:i/>
                          <w:sz w:val="24"/>
                          <w:szCs w:val="24"/>
                        </w:rPr>
                      </m:ctrlPr>
                    </m:sSubSupPr>
                    <m:e>
                      <m:r>
                        <w:rPr>
                          <w:rFonts w:ascii="Cambria Math" w:hAnsi="Cambria Math" w:cstheme="majorBidi"/>
                          <w:sz w:val="24"/>
                          <w:szCs w:val="24"/>
                        </w:rPr>
                        <m:t>x</m:t>
                      </m:r>
                    </m:e>
                    <m:sub>
                      <m:r>
                        <w:rPr>
                          <w:rFonts w:ascii="Cambria Math" w:hAnsi="Cambria Math" w:cstheme="majorBidi"/>
                          <w:sz w:val="24"/>
                          <w:szCs w:val="24"/>
                        </w:rPr>
                        <m:t>2</m:t>
                      </m:r>
                    </m:sub>
                    <m:sup>
                      <m:d>
                        <m:dPr>
                          <m:ctrlPr>
                            <w:rPr>
                              <w:rFonts w:ascii="Cambria Math" w:hAnsi="Cambria Math" w:cstheme="majorBidi"/>
                              <w:i/>
                              <w:sz w:val="24"/>
                              <w:szCs w:val="24"/>
                            </w:rPr>
                          </m:ctrlPr>
                        </m:dPr>
                        <m:e>
                          <m:r>
                            <w:rPr>
                              <w:rFonts w:ascii="Cambria Math" w:hAnsi="Cambria Math" w:cstheme="majorBidi"/>
                              <w:sz w:val="24"/>
                              <w:szCs w:val="24"/>
                            </w:rPr>
                            <m:t>i</m:t>
                          </m:r>
                        </m:e>
                      </m:d>
                    </m:sup>
                  </m:sSubSup>
                  <m:r>
                    <w:rPr>
                      <w:rFonts w:ascii="Cambria Math" w:hAnsi="Cambria Math" w:cstheme="majorBidi"/>
                      <w:sz w:val="24"/>
                      <w:szCs w:val="24"/>
                    </w:rPr>
                    <m:t>;</m:t>
                  </m:r>
                  <m:r>
                    <m:rPr>
                      <m:sty m:val="p"/>
                    </m:rPr>
                    <w:rPr>
                      <w:rFonts w:ascii="Cambria Math" w:hAnsi="Cambria Math" w:cstheme="majorBidi"/>
                      <w:sz w:val="24"/>
                      <w:szCs w:val="24"/>
                    </w:rPr>
                    <m:t>Θ</m:t>
                  </m:r>
                </m:e>
              </m:d>
            </m:e>
          </m:d>
        </m:oMath>
      </m:oMathPara>
    </w:p>
    <w:p w14:paraId="66F8F7C6" w14:textId="77777777" w:rsidR="00436978" w:rsidRPr="00436978" w:rsidRDefault="00433D0B">
      <w:pPr>
        <w:spacing w:line="360" w:lineRule="auto"/>
        <w:jc w:val="both"/>
        <w:rPr>
          <w:rFonts w:asciiTheme="majorBidi" w:eastAsiaTheme="minorEastAsia" w:hAnsiTheme="majorBidi" w:cstheme="majorBidi"/>
          <w:sz w:val="24"/>
          <w:szCs w:val="24"/>
        </w:rPr>
        <w:pPrChange w:id="506" w:author="Moran Davoodi" w:date="2023-03-21T14:20:00Z">
          <w:pPr>
            <w:spacing w:line="480" w:lineRule="auto"/>
            <w:jc w:val="both"/>
          </w:pPr>
        </w:pPrChange>
      </w:pPr>
      <m:oMathPara>
        <m:oMath>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y</m:t>
              </m:r>
            </m:e>
            <m:sup>
              <m:r>
                <w:rPr>
                  <w:rFonts w:ascii="Cambria Math" w:eastAsiaTheme="minorEastAsia" w:hAnsi="Cambria Math" w:cstheme="majorBidi"/>
                  <w:sz w:val="24"/>
                  <w:szCs w:val="24"/>
                </w:rPr>
                <m:t>(i)</m:t>
              </m:r>
            </m:sup>
          </m:sSup>
          <m:r>
            <w:rPr>
              <w:rFonts w:ascii="Cambria Math" w:eastAsiaTheme="minorEastAsia" w:hAnsi="Cambria Math" w:cstheme="majorBidi"/>
              <w:sz w:val="24"/>
              <w:szCs w:val="24"/>
            </w:rPr>
            <m:t>=</m:t>
          </m:r>
          <m:d>
            <m:dPr>
              <m:begChr m:val="{"/>
              <m:endChr m:val=""/>
              <m:ctrlPr>
                <w:rPr>
                  <w:rFonts w:ascii="Cambria Math" w:eastAsiaTheme="minorEastAsia" w:hAnsi="Cambria Math" w:cstheme="majorBidi"/>
                  <w:i/>
                  <w:sz w:val="24"/>
                  <w:szCs w:val="24"/>
                </w:rPr>
              </m:ctrlPr>
            </m:dPr>
            <m:e>
              <m:m>
                <m:mPr>
                  <m:mcs>
                    <m:mc>
                      <m:mcPr>
                        <m:count m:val="2"/>
                        <m:mcJc m:val="center"/>
                      </m:mcPr>
                    </m:mc>
                  </m:mcs>
                  <m:ctrlPr>
                    <w:rPr>
                      <w:rFonts w:ascii="Cambria Math" w:eastAsiaTheme="minorEastAsia" w:hAnsi="Cambria Math" w:cstheme="majorBidi"/>
                      <w:i/>
                      <w:sz w:val="24"/>
                      <w:szCs w:val="24"/>
                    </w:rPr>
                  </m:ctrlPr>
                </m:mPr>
                <m:mr>
                  <m:e>
                    <m:r>
                      <w:rPr>
                        <w:rFonts w:ascii="Cambria Math" w:eastAsiaTheme="minorEastAsia" w:hAnsi="Cambria Math" w:cstheme="majorBidi"/>
                        <w:sz w:val="24"/>
                        <w:szCs w:val="24"/>
                      </w:rPr>
                      <m:t>1</m:t>
                    </m:r>
                  </m:e>
                  <m:e>
                    <m:r>
                      <w:rPr>
                        <w:rFonts w:ascii="Cambria Math" w:eastAsiaTheme="minorEastAsia" w:hAnsi="Cambria Math" w:cstheme="majorBidi"/>
                        <w:sz w:val="24"/>
                        <w:szCs w:val="24"/>
                      </w:rPr>
                      <m:t>if tag</m:t>
                    </m:r>
                    <m:d>
                      <m:dPr>
                        <m:ctrlPr>
                          <w:rPr>
                            <w:rFonts w:ascii="Cambria Math" w:eastAsiaTheme="minorEastAsia" w:hAnsi="Cambria Math" w:cstheme="majorBidi"/>
                            <w:i/>
                            <w:sz w:val="24"/>
                            <w:szCs w:val="24"/>
                          </w:rPr>
                        </m:ctrlPr>
                      </m:dPr>
                      <m:e>
                        <m:sSubSup>
                          <m:sSubSupPr>
                            <m:ctrlPr>
                              <w:rPr>
                                <w:rFonts w:ascii="Cambria Math" w:hAnsi="Cambria Math" w:cstheme="majorBidi"/>
                                <w:i/>
                                <w:sz w:val="24"/>
                                <w:szCs w:val="24"/>
                              </w:rPr>
                            </m:ctrlPr>
                          </m:sSubSupPr>
                          <m:e>
                            <m:r>
                              <w:rPr>
                                <w:rFonts w:ascii="Cambria Math" w:hAnsi="Cambria Math" w:cstheme="majorBidi"/>
                                <w:sz w:val="24"/>
                                <w:szCs w:val="24"/>
                              </w:rPr>
                              <m:t>x</m:t>
                            </m:r>
                          </m:e>
                          <m:sub>
                            <m:r>
                              <w:rPr>
                                <w:rFonts w:ascii="Cambria Math" w:hAnsi="Cambria Math" w:cstheme="majorBidi"/>
                                <w:sz w:val="24"/>
                                <w:szCs w:val="24"/>
                              </w:rPr>
                              <m:t>1</m:t>
                            </m:r>
                          </m:sub>
                          <m:sup>
                            <m:d>
                              <m:dPr>
                                <m:ctrlPr>
                                  <w:rPr>
                                    <w:rFonts w:ascii="Cambria Math" w:hAnsi="Cambria Math" w:cstheme="majorBidi"/>
                                    <w:i/>
                                    <w:sz w:val="24"/>
                                    <w:szCs w:val="24"/>
                                  </w:rPr>
                                </m:ctrlPr>
                              </m:dPr>
                              <m:e>
                                <m:r>
                                  <w:rPr>
                                    <w:rFonts w:ascii="Cambria Math" w:hAnsi="Cambria Math" w:cstheme="majorBidi"/>
                                    <w:sz w:val="24"/>
                                    <w:szCs w:val="24"/>
                                  </w:rPr>
                                  <m:t>i</m:t>
                                </m:r>
                              </m:e>
                            </m:d>
                          </m:sup>
                        </m:sSubSup>
                      </m:e>
                    </m:d>
                    <m:r>
                      <w:rPr>
                        <w:rFonts w:ascii="Cambria Math" w:eastAsiaTheme="minorEastAsia" w:hAnsi="Cambria Math" w:cstheme="majorBidi"/>
                        <w:sz w:val="24"/>
                        <w:szCs w:val="24"/>
                      </w:rPr>
                      <m:t>=tag</m:t>
                    </m:r>
                    <m:d>
                      <m:dPr>
                        <m:ctrlPr>
                          <w:rPr>
                            <w:rFonts w:ascii="Cambria Math" w:eastAsiaTheme="minorEastAsia" w:hAnsi="Cambria Math" w:cstheme="majorBidi"/>
                            <w:i/>
                            <w:sz w:val="24"/>
                            <w:szCs w:val="24"/>
                          </w:rPr>
                        </m:ctrlPr>
                      </m:dPr>
                      <m:e>
                        <m:sSubSup>
                          <m:sSubSupPr>
                            <m:ctrlPr>
                              <w:rPr>
                                <w:rFonts w:ascii="Cambria Math" w:hAnsi="Cambria Math" w:cstheme="majorBidi"/>
                                <w:i/>
                                <w:sz w:val="24"/>
                                <w:szCs w:val="24"/>
                              </w:rPr>
                            </m:ctrlPr>
                          </m:sSubSupPr>
                          <m:e>
                            <m:r>
                              <w:rPr>
                                <w:rFonts w:ascii="Cambria Math" w:hAnsi="Cambria Math" w:cstheme="majorBidi"/>
                                <w:sz w:val="24"/>
                                <w:szCs w:val="24"/>
                              </w:rPr>
                              <m:t>x</m:t>
                            </m:r>
                          </m:e>
                          <m:sub>
                            <m:r>
                              <w:rPr>
                                <w:rFonts w:ascii="Cambria Math" w:hAnsi="Cambria Math" w:cstheme="majorBidi"/>
                                <w:sz w:val="24"/>
                                <w:szCs w:val="24"/>
                              </w:rPr>
                              <m:t>2</m:t>
                            </m:r>
                          </m:sub>
                          <m:sup>
                            <m:d>
                              <m:dPr>
                                <m:ctrlPr>
                                  <w:rPr>
                                    <w:rFonts w:ascii="Cambria Math" w:hAnsi="Cambria Math" w:cstheme="majorBidi"/>
                                    <w:i/>
                                    <w:sz w:val="24"/>
                                    <w:szCs w:val="24"/>
                                  </w:rPr>
                                </m:ctrlPr>
                              </m:dPr>
                              <m:e>
                                <m:r>
                                  <w:rPr>
                                    <w:rFonts w:ascii="Cambria Math" w:hAnsi="Cambria Math" w:cstheme="majorBidi"/>
                                    <w:sz w:val="24"/>
                                    <w:szCs w:val="24"/>
                                  </w:rPr>
                                  <m:t>i</m:t>
                                </m:r>
                              </m:e>
                            </m:d>
                          </m:sup>
                        </m:sSubSup>
                      </m:e>
                    </m:d>
                  </m:e>
                </m:mr>
                <m:mr>
                  <m:e>
                    <m:r>
                      <w:rPr>
                        <w:rFonts w:ascii="Cambria Math" w:eastAsiaTheme="minorEastAsia" w:hAnsi="Cambria Math" w:cstheme="majorBidi"/>
                        <w:sz w:val="24"/>
                        <w:szCs w:val="24"/>
                      </w:rPr>
                      <m:t>0</m:t>
                    </m:r>
                  </m:e>
                  <m:e>
                    <m:r>
                      <w:rPr>
                        <w:rFonts w:ascii="Cambria Math" w:eastAsiaTheme="minorEastAsia" w:hAnsi="Cambria Math" w:cstheme="majorBidi"/>
                        <w:sz w:val="24"/>
                        <w:szCs w:val="24"/>
                      </w:rPr>
                      <m:t>otherwise</m:t>
                    </m:r>
                  </m:e>
                </m:mr>
              </m:m>
            </m:e>
          </m:d>
        </m:oMath>
      </m:oMathPara>
    </w:p>
    <w:p w14:paraId="78464377" w14:textId="77777777" w:rsidR="00436978" w:rsidRPr="00436978" w:rsidRDefault="00436978">
      <w:pPr>
        <w:spacing w:line="360" w:lineRule="auto"/>
        <w:jc w:val="both"/>
        <w:rPr>
          <w:rFonts w:asciiTheme="majorBidi" w:eastAsiaTheme="minorEastAsia" w:hAnsiTheme="majorBidi" w:cstheme="majorBidi"/>
          <w:sz w:val="24"/>
          <w:szCs w:val="24"/>
        </w:rPr>
        <w:pPrChange w:id="507" w:author="Moran Davoodi" w:date="2023-03-21T14:20:00Z">
          <w:pPr>
            <w:spacing w:line="480" w:lineRule="auto"/>
            <w:jc w:val="both"/>
          </w:pPr>
        </w:pPrChange>
      </w:pPr>
      <m:oMathPara>
        <m:oMath>
          <m:r>
            <w:rPr>
              <w:rFonts w:ascii="Cambria Math" w:hAnsi="Cambria Math" w:cstheme="majorBidi"/>
              <w:sz w:val="24"/>
              <w:szCs w:val="24"/>
            </w:rPr>
            <m:t>c</m:t>
          </m:r>
          <m:d>
            <m:dPr>
              <m:ctrlPr>
                <w:rPr>
                  <w:rFonts w:ascii="Cambria Math" w:hAnsi="Cambria Math" w:cstheme="majorBidi"/>
                  <w:i/>
                  <w:sz w:val="24"/>
                  <w:szCs w:val="24"/>
                </w:rPr>
              </m:ctrlPr>
            </m:dPr>
            <m:e>
              <m:sSubSup>
                <m:sSubSupPr>
                  <m:ctrlPr>
                    <w:rPr>
                      <w:rFonts w:ascii="Cambria Math" w:hAnsi="Cambria Math" w:cstheme="majorBidi"/>
                      <w:i/>
                      <w:sz w:val="24"/>
                      <w:szCs w:val="24"/>
                    </w:rPr>
                  </m:ctrlPr>
                </m:sSubSupPr>
                <m:e>
                  <m:r>
                    <w:rPr>
                      <w:rFonts w:ascii="Cambria Math" w:hAnsi="Cambria Math" w:cstheme="majorBidi"/>
                      <w:sz w:val="24"/>
                      <w:szCs w:val="24"/>
                    </w:rPr>
                    <m:t>x</m:t>
                  </m:r>
                </m:e>
                <m:sub>
                  <m:r>
                    <w:rPr>
                      <w:rFonts w:ascii="Cambria Math" w:hAnsi="Cambria Math" w:cstheme="majorBidi"/>
                      <w:sz w:val="24"/>
                      <w:szCs w:val="24"/>
                    </w:rPr>
                    <m:t>1</m:t>
                  </m:r>
                </m:sub>
                <m:sup>
                  <m:d>
                    <m:dPr>
                      <m:ctrlPr>
                        <w:rPr>
                          <w:rFonts w:ascii="Cambria Math" w:hAnsi="Cambria Math" w:cstheme="majorBidi"/>
                          <w:i/>
                          <w:sz w:val="24"/>
                          <w:szCs w:val="24"/>
                        </w:rPr>
                      </m:ctrlPr>
                    </m:dPr>
                    <m:e>
                      <m:r>
                        <w:rPr>
                          <w:rFonts w:ascii="Cambria Math" w:hAnsi="Cambria Math" w:cstheme="majorBidi"/>
                          <w:sz w:val="24"/>
                          <w:szCs w:val="24"/>
                        </w:rPr>
                        <m:t>i</m:t>
                      </m:r>
                    </m:e>
                  </m:d>
                </m:sup>
              </m:sSubSup>
              <m:r>
                <w:rPr>
                  <w:rFonts w:ascii="Cambria Math" w:hAnsi="Cambria Math" w:cstheme="majorBidi"/>
                  <w:sz w:val="24"/>
                  <w:szCs w:val="24"/>
                </w:rPr>
                <m:t>,</m:t>
              </m:r>
              <m:sSubSup>
                <m:sSubSupPr>
                  <m:ctrlPr>
                    <w:rPr>
                      <w:rFonts w:ascii="Cambria Math" w:hAnsi="Cambria Math" w:cstheme="majorBidi"/>
                      <w:i/>
                      <w:sz w:val="24"/>
                      <w:szCs w:val="24"/>
                    </w:rPr>
                  </m:ctrlPr>
                </m:sSubSupPr>
                <m:e>
                  <m:r>
                    <w:rPr>
                      <w:rFonts w:ascii="Cambria Math" w:hAnsi="Cambria Math" w:cstheme="majorBidi"/>
                      <w:sz w:val="24"/>
                      <w:szCs w:val="24"/>
                    </w:rPr>
                    <m:t>x</m:t>
                  </m:r>
                </m:e>
                <m:sub>
                  <m:r>
                    <w:rPr>
                      <w:rFonts w:ascii="Cambria Math" w:hAnsi="Cambria Math" w:cstheme="majorBidi"/>
                      <w:sz w:val="24"/>
                      <w:szCs w:val="24"/>
                    </w:rPr>
                    <m:t>2</m:t>
                  </m:r>
                </m:sub>
                <m:sup>
                  <m:d>
                    <m:dPr>
                      <m:ctrlPr>
                        <w:rPr>
                          <w:rFonts w:ascii="Cambria Math" w:hAnsi="Cambria Math" w:cstheme="majorBidi"/>
                          <w:i/>
                          <w:sz w:val="24"/>
                          <w:szCs w:val="24"/>
                        </w:rPr>
                      </m:ctrlPr>
                    </m:dPr>
                    <m:e>
                      <m:r>
                        <w:rPr>
                          <w:rFonts w:ascii="Cambria Math" w:hAnsi="Cambria Math" w:cstheme="majorBidi"/>
                          <w:sz w:val="24"/>
                          <w:szCs w:val="24"/>
                        </w:rPr>
                        <m:t>i</m:t>
                      </m:r>
                    </m:e>
                  </m:d>
                </m:sup>
              </m:sSubSup>
              <m:r>
                <w:rPr>
                  <w:rFonts w:ascii="Cambria Math" w:hAnsi="Cambria Math" w:cstheme="majorBidi"/>
                  <w:sz w:val="24"/>
                  <w:szCs w:val="24"/>
                </w:rPr>
                <m:t>;</m:t>
              </m:r>
              <m:r>
                <m:rPr>
                  <m:sty m:val="p"/>
                </m:rPr>
                <w:rPr>
                  <w:rFonts w:ascii="Cambria Math" w:hAnsi="Cambria Math" w:cstheme="majorBidi"/>
                  <w:sz w:val="24"/>
                  <w:szCs w:val="24"/>
                </w:rPr>
                <m:t>Θ</m:t>
              </m:r>
            </m:e>
          </m:d>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f</m:t>
                  </m:r>
                </m:e>
                <m:sup>
                  <m:r>
                    <w:rPr>
                      <w:rFonts w:ascii="Cambria Math" w:eastAsiaTheme="minorEastAsia" w:hAnsi="Cambria Math" w:cstheme="majorBidi"/>
                      <w:sz w:val="24"/>
                      <w:szCs w:val="24"/>
                    </w:rPr>
                    <m:t>T</m:t>
                  </m:r>
                </m:sup>
              </m:sSup>
              <m:d>
                <m:dPr>
                  <m:ctrlPr>
                    <w:rPr>
                      <w:rFonts w:ascii="Cambria Math" w:eastAsiaTheme="minorEastAsia" w:hAnsi="Cambria Math" w:cstheme="majorBidi"/>
                      <w:i/>
                      <w:sz w:val="24"/>
                      <w:szCs w:val="24"/>
                    </w:rPr>
                  </m:ctrlPr>
                </m:dPr>
                <m:e>
                  <m:sSubSup>
                    <m:sSubSupPr>
                      <m:ctrlPr>
                        <w:rPr>
                          <w:rFonts w:ascii="Cambria Math" w:hAnsi="Cambria Math" w:cstheme="majorBidi"/>
                          <w:i/>
                          <w:sz w:val="24"/>
                          <w:szCs w:val="24"/>
                        </w:rPr>
                      </m:ctrlPr>
                    </m:sSubSupPr>
                    <m:e>
                      <m:r>
                        <w:rPr>
                          <w:rFonts w:ascii="Cambria Math" w:hAnsi="Cambria Math" w:cstheme="majorBidi"/>
                          <w:sz w:val="24"/>
                          <w:szCs w:val="24"/>
                        </w:rPr>
                        <m:t>x</m:t>
                      </m:r>
                    </m:e>
                    <m:sub>
                      <m:r>
                        <w:rPr>
                          <w:rFonts w:ascii="Cambria Math" w:hAnsi="Cambria Math" w:cstheme="majorBidi"/>
                          <w:sz w:val="24"/>
                          <w:szCs w:val="24"/>
                        </w:rPr>
                        <m:t>1</m:t>
                      </m:r>
                    </m:sub>
                    <m:sup>
                      <m:d>
                        <m:dPr>
                          <m:ctrlPr>
                            <w:rPr>
                              <w:rFonts w:ascii="Cambria Math" w:hAnsi="Cambria Math" w:cstheme="majorBidi"/>
                              <w:i/>
                              <w:sz w:val="24"/>
                              <w:szCs w:val="24"/>
                            </w:rPr>
                          </m:ctrlPr>
                        </m:dPr>
                        <m:e>
                          <m:r>
                            <w:rPr>
                              <w:rFonts w:ascii="Cambria Math" w:hAnsi="Cambria Math" w:cstheme="majorBidi"/>
                              <w:sz w:val="24"/>
                              <w:szCs w:val="24"/>
                            </w:rPr>
                            <m:t>i</m:t>
                          </m:r>
                        </m:e>
                      </m:d>
                    </m:sup>
                  </m:sSubSup>
                  <m:r>
                    <w:rPr>
                      <w:rFonts w:ascii="Cambria Math" w:hAnsi="Cambria Math" w:cstheme="majorBidi"/>
                      <w:sz w:val="24"/>
                      <w:szCs w:val="24"/>
                    </w:rPr>
                    <m:t>;</m:t>
                  </m:r>
                  <m:r>
                    <m:rPr>
                      <m:sty m:val="p"/>
                    </m:rPr>
                    <w:rPr>
                      <w:rFonts w:ascii="Cambria Math" w:hAnsi="Cambria Math" w:cstheme="majorBidi"/>
                      <w:sz w:val="24"/>
                      <w:szCs w:val="24"/>
                    </w:rPr>
                    <m:t>Θ</m:t>
                  </m:r>
                </m:e>
              </m:d>
              <m:r>
                <w:rPr>
                  <w:rFonts w:ascii="Cambria Math" w:eastAsiaTheme="minorEastAsia" w:hAnsi="Cambria Math" w:cstheme="majorBidi"/>
                  <w:sz w:val="24"/>
                  <w:szCs w:val="24"/>
                </w:rPr>
                <m:t>f</m:t>
              </m:r>
              <m:d>
                <m:dPr>
                  <m:ctrlPr>
                    <w:rPr>
                      <w:rFonts w:ascii="Cambria Math" w:eastAsiaTheme="minorEastAsia" w:hAnsi="Cambria Math" w:cstheme="majorBidi"/>
                      <w:i/>
                      <w:sz w:val="24"/>
                      <w:szCs w:val="24"/>
                    </w:rPr>
                  </m:ctrlPr>
                </m:dPr>
                <m:e>
                  <m:sSubSup>
                    <m:sSubSupPr>
                      <m:ctrlPr>
                        <w:rPr>
                          <w:rFonts w:ascii="Cambria Math" w:hAnsi="Cambria Math" w:cstheme="majorBidi"/>
                          <w:i/>
                          <w:sz w:val="24"/>
                          <w:szCs w:val="24"/>
                        </w:rPr>
                      </m:ctrlPr>
                    </m:sSubSupPr>
                    <m:e>
                      <m:r>
                        <w:rPr>
                          <w:rFonts w:ascii="Cambria Math" w:hAnsi="Cambria Math" w:cstheme="majorBidi"/>
                          <w:sz w:val="24"/>
                          <w:szCs w:val="24"/>
                        </w:rPr>
                        <m:t>x</m:t>
                      </m:r>
                    </m:e>
                    <m:sub>
                      <m:r>
                        <w:rPr>
                          <w:rFonts w:ascii="Cambria Math" w:hAnsi="Cambria Math" w:cstheme="majorBidi"/>
                          <w:sz w:val="24"/>
                          <w:szCs w:val="24"/>
                        </w:rPr>
                        <m:t>2</m:t>
                      </m:r>
                    </m:sub>
                    <m:sup>
                      <m:d>
                        <m:dPr>
                          <m:ctrlPr>
                            <w:rPr>
                              <w:rFonts w:ascii="Cambria Math" w:hAnsi="Cambria Math" w:cstheme="majorBidi"/>
                              <w:i/>
                              <w:sz w:val="24"/>
                              <w:szCs w:val="24"/>
                            </w:rPr>
                          </m:ctrlPr>
                        </m:dPr>
                        <m:e>
                          <m:r>
                            <w:rPr>
                              <w:rFonts w:ascii="Cambria Math" w:hAnsi="Cambria Math" w:cstheme="majorBidi"/>
                              <w:sz w:val="24"/>
                              <w:szCs w:val="24"/>
                            </w:rPr>
                            <m:t>i</m:t>
                          </m:r>
                        </m:e>
                      </m:d>
                    </m:sup>
                  </m:sSubSup>
                  <m:r>
                    <w:rPr>
                      <w:rFonts w:ascii="Cambria Math" w:hAnsi="Cambria Math" w:cstheme="majorBidi"/>
                      <w:sz w:val="24"/>
                      <w:szCs w:val="24"/>
                    </w:rPr>
                    <m:t>;</m:t>
                  </m:r>
                  <m:r>
                    <m:rPr>
                      <m:sty m:val="p"/>
                    </m:rPr>
                    <w:rPr>
                      <w:rFonts w:ascii="Cambria Math" w:hAnsi="Cambria Math" w:cstheme="majorBidi"/>
                      <w:sz w:val="24"/>
                      <w:szCs w:val="24"/>
                    </w:rPr>
                    <m:t>Θ</m:t>
                  </m:r>
                </m:e>
              </m:d>
            </m:num>
            <m:den>
              <m:sSub>
                <m:sSubPr>
                  <m:ctrlPr>
                    <w:rPr>
                      <w:rFonts w:ascii="Cambria Math" w:eastAsiaTheme="minorEastAsia" w:hAnsi="Cambria Math" w:cstheme="majorBidi"/>
                      <w:i/>
                      <w:sz w:val="24"/>
                      <w:szCs w:val="24"/>
                    </w:rPr>
                  </m:ctrlPr>
                </m:sSubPr>
                <m:e>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f</m:t>
                      </m:r>
                      <m:d>
                        <m:dPr>
                          <m:ctrlPr>
                            <w:rPr>
                              <w:rFonts w:ascii="Cambria Math" w:eastAsiaTheme="minorEastAsia" w:hAnsi="Cambria Math" w:cstheme="majorBidi"/>
                              <w:i/>
                              <w:sz w:val="24"/>
                              <w:szCs w:val="24"/>
                            </w:rPr>
                          </m:ctrlPr>
                        </m:dPr>
                        <m:e>
                          <m:sSubSup>
                            <m:sSubSupPr>
                              <m:ctrlPr>
                                <w:rPr>
                                  <w:rFonts w:ascii="Cambria Math" w:hAnsi="Cambria Math" w:cstheme="majorBidi"/>
                                  <w:i/>
                                  <w:sz w:val="24"/>
                                  <w:szCs w:val="24"/>
                                </w:rPr>
                              </m:ctrlPr>
                            </m:sSubSupPr>
                            <m:e>
                              <m:r>
                                <w:rPr>
                                  <w:rFonts w:ascii="Cambria Math" w:hAnsi="Cambria Math" w:cstheme="majorBidi"/>
                                  <w:sz w:val="24"/>
                                  <w:szCs w:val="24"/>
                                </w:rPr>
                                <m:t>x</m:t>
                              </m:r>
                            </m:e>
                            <m:sub>
                              <m:r>
                                <w:rPr>
                                  <w:rFonts w:ascii="Cambria Math" w:hAnsi="Cambria Math" w:cstheme="majorBidi"/>
                                  <w:sz w:val="24"/>
                                  <w:szCs w:val="24"/>
                                </w:rPr>
                                <m:t>1</m:t>
                              </m:r>
                            </m:sub>
                            <m:sup>
                              <m:d>
                                <m:dPr>
                                  <m:ctrlPr>
                                    <w:rPr>
                                      <w:rFonts w:ascii="Cambria Math" w:hAnsi="Cambria Math" w:cstheme="majorBidi"/>
                                      <w:i/>
                                      <w:sz w:val="24"/>
                                      <w:szCs w:val="24"/>
                                    </w:rPr>
                                  </m:ctrlPr>
                                </m:dPr>
                                <m:e>
                                  <m:r>
                                    <w:rPr>
                                      <w:rFonts w:ascii="Cambria Math" w:hAnsi="Cambria Math" w:cstheme="majorBidi"/>
                                      <w:sz w:val="24"/>
                                      <w:szCs w:val="24"/>
                                    </w:rPr>
                                    <m:t>i</m:t>
                                  </m:r>
                                </m:e>
                              </m:d>
                            </m:sup>
                          </m:sSubSup>
                          <m:r>
                            <w:rPr>
                              <w:rFonts w:ascii="Cambria Math" w:hAnsi="Cambria Math" w:cstheme="majorBidi"/>
                              <w:sz w:val="24"/>
                              <w:szCs w:val="24"/>
                            </w:rPr>
                            <m:t>;</m:t>
                          </m:r>
                          <m:r>
                            <m:rPr>
                              <m:sty m:val="p"/>
                            </m:rPr>
                            <w:rPr>
                              <w:rFonts w:ascii="Cambria Math" w:hAnsi="Cambria Math" w:cstheme="majorBidi"/>
                              <w:sz w:val="24"/>
                              <w:szCs w:val="24"/>
                            </w:rPr>
                            <m:t>Θ</m:t>
                          </m:r>
                        </m:e>
                      </m:d>
                    </m:e>
                  </m:d>
                </m:e>
                <m:sub>
                  <m:r>
                    <w:rPr>
                      <w:rFonts w:ascii="Cambria Math" w:eastAsiaTheme="minorEastAsia" w:hAnsi="Cambria Math" w:cstheme="majorBidi"/>
                      <w:sz w:val="24"/>
                      <w:szCs w:val="24"/>
                    </w:rPr>
                    <m:t>2</m:t>
                  </m:r>
                </m:sub>
              </m:sSub>
              <m:sSub>
                <m:sSubPr>
                  <m:ctrlPr>
                    <w:rPr>
                      <w:rFonts w:ascii="Cambria Math" w:eastAsiaTheme="minorEastAsia" w:hAnsi="Cambria Math" w:cstheme="majorBidi"/>
                      <w:i/>
                      <w:sz w:val="24"/>
                      <w:szCs w:val="24"/>
                    </w:rPr>
                  </m:ctrlPr>
                </m:sSubPr>
                <m:e>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f</m:t>
                      </m:r>
                      <m:d>
                        <m:dPr>
                          <m:ctrlPr>
                            <w:rPr>
                              <w:rFonts w:ascii="Cambria Math" w:eastAsiaTheme="minorEastAsia" w:hAnsi="Cambria Math" w:cstheme="majorBidi"/>
                              <w:i/>
                              <w:sz w:val="24"/>
                              <w:szCs w:val="24"/>
                            </w:rPr>
                          </m:ctrlPr>
                        </m:dPr>
                        <m:e>
                          <m:sSubSup>
                            <m:sSubSupPr>
                              <m:ctrlPr>
                                <w:rPr>
                                  <w:rFonts w:ascii="Cambria Math" w:hAnsi="Cambria Math" w:cstheme="majorBidi"/>
                                  <w:i/>
                                  <w:sz w:val="24"/>
                                  <w:szCs w:val="24"/>
                                </w:rPr>
                              </m:ctrlPr>
                            </m:sSubSupPr>
                            <m:e>
                              <m:r>
                                <w:rPr>
                                  <w:rFonts w:ascii="Cambria Math" w:hAnsi="Cambria Math" w:cstheme="majorBidi"/>
                                  <w:sz w:val="24"/>
                                  <w:szCs w:val="24"/>
                                </w:rPr>
                                <m:t>x</m:t>
                              </m:r>
                            </m:e>
                            <m:sub>
                              <m:r>
                                <w:rPr>
                                  <w:rFonts w:ascii="Cambria Math" w:hAnsi="Cambria Math" w:cstheme="majorBidi"/>
                                  <w:sz w:val="24"/>
                                  <w:szCs w:val="24"/>
                                </w:rPr>
                                <m:t>2</m:t>
                              </m:r>
                            </m:sub>
                            <m:sup>
                              <m:d>
                                <m:dPr>
                                  <m:ctrlPr>
                                    <w:rPr>
                                      <w:rFonts w:ascii="Cambria Math" w:hAnsi="Cambria Math" w:cstheme="majorBidi"/>
                                      <w:i/>
                                      <w:sz w:val="24"/>
                                      <w:szCs w:val="24"/>
                                    </w:rPr>
                                  </m:ctrlPr>
                                </m:dPr>
                                <m:e>
                                  <m:r>
                                    <w:rPr>
                                      <w:rFonts w:ascii="Cambria Math" w:hAnsi="Cambria Math" w:cstheme="majorBidi"/>
                                      <w:sz w:val="24"/>
                                      <w:szCs w:val="24"/>
                                    </w:rPr>
                                    <m:t>i</m:t>
                                  </m:r>
                                </m:e>
                              </m:d>
                            </m:sup>
                          </m:sSubSup>
                          <m:r>
                            <w:rPr>
                              <w:rFonts w:ascii="Cambria Math" w:hAnsi="Cambria Math" w:cstheme="majorBidi"/>
                              <w:sz w:val="24"/>
                              <w:szCs w:val="24"/>
                            </w:rPr>
                            <m:t>;</m:t>
                          </m:r>
                          <m:r>
                            <m:rPr>
                              <m:sty m:val="p"/>
                            </m:rPr>
                            <w:rPr>
                              <w:rFonts w:ascii="Cambria Math" w:hAnsi="Cambria Math" w:cstheme="majorBidi"/>
                              <w:sz w:val="24"/>
                              <w:szCs w:val="24"/>
                            </w:rPr>
                            <m:t>Θ</m:t>
                          </m:r>
                        </m:e>
                      </m:d>
                    </m:e>
                  </m:d>
                </m:e>
                <m:sub>
                  <m:r>
                    <w:rPr>
                      <w:rFonts w:ascii="Cambria Math" w:eastAsiaTheme="minorEastAsia" w:hAnsi="Cambria Math" w:cstheme="majorBidi"/>
                      <w:sz w:val="24"/>
                      <w:szCs w:val="24"/>
                    </w:rPr>
                    <m:t>2</m:t>
                  </m:r>
                </m:sub>
              </m:sSub>
            </m:den>
          </m:f>
          <m:r>
            <w:rPr>
              <w:rFonts w:ascii="Cambria Math" w:eastAsiaTheme="minorEastAsia" w:hAnsi="Cambria Math" w:cstheme="majorBidi"/>
              <w:sz w:val="24"/>
              <w:szCs w:val="24"/>
            </w:rPr>
            <m:t>=cos</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γ</m:t>
              </m:r>
            </m:e>
          </m:d>
        </m:oMath>
      </m:oMathPara>
    </w:p>
    <w:p w14:paraId="3A971295" w14:textId="58C0B5B4" w:rsidR="00436978" w:rsidRDefault="003C17CD">
      <w:pPr>
        <w:spacing w:line="360" w:lineRule="auto"/>
        <w:jc w:val="both"/>
        <w:rPr>
          <w:rFonts w:asciiTheme="majorBidi" w:hAnsiTheme="majorBidi" w:cstheme="majorBidi"/>
          <w:sz w:val="24"/>
          <w:szCs w:val="24"/>
        </w:rPr>
        <w:pPrChange w:id="508" w:author="Moran Davoodi" w:date="2023-03-21T14:20:00Z">
          <w:pPr>
            <w:spacing w:line="480" w:lineRule="auto"/>
            <w:jc w:val="both"/>
          </w:pPr>
        </w:pPrChange>
      </w:pPr>
      <m:oMath>
        <m:r>
          <w:rPr>
            <w:rFonts w:ascii="Cambria Math" w:eastAsiaTheme="minorEastAsia" w:hAnsi="Cambria Math" w:cstheme="majorBidi"/>
            <w:sz w:val="24"/>
            <w:szCs w:val="24"/>
          </w:rPr>
          <m:t>tag</m:t>
        </m:r>
        <m:d>
          <m:dPr>
            <m:ctrlPr>
              <w:rPr>
                <w:rFonts w:ascii="Cambria Math" w:eastAsiaTheme="minorEastAsia" w:hAnsi="Cambria Math" w:cstheme="majorBidi"/>
                <w:i/>
                <w:sz w:val="24"/>
                <w:szCs w:val="24"/>
              </w:rPr>
            </m:ctrlPr>
          </m:dPr>
          <m:e>
            <m:sSubSup>
              <m:sSubSupPr>
                <m:ctrlPr>
                  <w:rPr>
                    <w:rFonts w:ascii="Cambria Math" w:hAnsi="Cambria Math" w:cstheme="majorBidi"/>
                    <w:i/>
                    <w:sz w:val="24"/>
                    <w:szCs w:val="24"/>
                  </w:rPr>
                </m:ctrlPr>
              </m:sSubSupPr>
              <m:e>
                <m:r>
                  <w:rPr>
                    <w:rFonts w:ascii="Cambria Math" w:hAnsi="Cambria Math" w:cstheme="majorBidi"/>
                    <w:sz w:val="24"/>
                    <w:szCs w:val="24"/>
                  </w:rPr>
                  <m:t>x</m:t>
                </m:r>
              </m:e>
              <m:sub>
                <m:r>
                  <w:rPr>
                    <w:rFonts w:ascii="Cambria Math" w:hAnsi="Cambria Math" w:cstheme="majorBidi"/>
                    <w:sz w:val="24"/>
                    <w:szCs w:val="24"/>
                  </w:rPr>
                  <m:t>1</m:t>
                </m:r>
              </m:sub>
              <m:sup>
                <m:d>
                  <m:dPr>
                    <m:ctrlPr>
                      <w:rPr>
                        <w:rFonts w:ascii="Cambria Math" w:hAnsi="Cambria Math" w:cstheme="majorBidi"/>
                        <w:i/>
                        <w:sz w:val="24"/>
                        <w:szCs w:val="24"/>
                      </w:rPr>
                    </m:ctrlPr>
                  </m:dPr>
                  <m:e>
                    <m:r>
                      <w:rPr>
                        <w:rFonts w:ascii="Cambria Math" w:hAnsi="Cambria Math" w:cstheme="majorBidi"/>
                        <w:sz w:val="24"/>
                        <w:szCs w:val="24"/>
                      </w:rPr>
                      <m:t>i</m:t>
                    </m:r>
                  </m:e>
                </m:d>
              </m:sup>
            </m:sSubSup>
          </m:e>
        </m:d>
        <m:r>
          <w:rPr>
            <w:rFonts w:ascii="Cambria Math" w:eastAsiaTheme="minorEastAsia" w:hAnsi="Cambria Math" w:cstheme="majorBidi"/>
            <w:sz w:val="24"/>
            <w:szCs w:val="24"/>
          </w:rPr>
          <m:t>=tag</m:t>
        </m:r>
        <m:d>
          <m:dPr>
            <m:ctrlPr>
              <w:rPr>
                <w:rFonts w:ascii="Cambria Math" w:eastAsiaTheme="minorEastAsia" w:hAnsi="Cambria Math" w:cstheme="majorBidi"/>
                <w:i/>
                <w:sz w:val="24"/>
                <w:szCs w:val="24"/>
              </w:rPr>
            </m:ctrlPr>
          </m:dPr>
          <m:e>
            <m:sSubSup>
              <m:sSubSupPr>
                <m:ctrlPr>
                  <w:rPr>
                    <w:rFonts w:ascii="Cambria Math" w:hAnsi="Cambria Math" w:cstheme="majorBidi"/>
                    <w:i/>
                    <w:sz w:val="24"/>
                    <w:szCs w:val="24"/>
                  </w:rPr>
                </m:ctrlPr>
              </m:sSubSupPr>
              <m:e>
                <m:r>
                  <w:rPr>
                    <w:rFonts w:ascii="Cambria Math" w:hAnsi="Cambria Math" w:cstheme="majorBidi"/>
                    <w:sz w:val="24"/>
                    <w:szCs w:val="24"/>
                  </w:rPr>
                  <m:t>x</m:t>
                </m:r>
              </m:e>
              <m:sub>
                <m:r>
                  <w:rPr>
                    <w:rFonts w:ascii="Cambria Math" w:hAnsi="Cambria Math" w:cstheme="majorBidi"/>
                    <w:sz w:val="24"/>
                    <w:szCs w:val="24"/>
                  </w:rPr>
                  <m:t>2</m:t>
                </m:r>
              </m:sub>
              <m:sup>
                <m:d>
                  <m:dPr>
                    <m:ctrlPr>
                      <w:rPr>
                        <w:rFonts w:ascii="Cambria Math" w:hAnsi="Cambria Math" w:cstheme="majorBidi"/>
                        <w:i/>
                        <w:sz w:val="24"/>
                        <w:szCs w:val="24"/>
                      </w:rPr>
                    </m:ctrlPr>
                  </m:dPr>
                  <m:e>
                    <m:r>
                      <w:rPr>
                        <w:rFonts w:ascii="Cambria Math" w:hAnsi="Cambria Math" w:cstheme="majorBidi"/>
                        <w:sz w:val="24"/>
                        <w:szCs w:val="24"/>
                      </w:rPr>
                      <m:t>i</m:t>
                    </m:r>
                  </m:e>
                </m:d>
              </m:sup>
            </m:sSubSup>
          </m:e>
        </m:d>
      </m:oMath>
      <w:r w:rsidR="00436978" w:rsidRPr="00436978">
        <w:rPr>
          <w:rFonts w:asciiTheme="majorBidi" w:eastAsiaTheme="minorEastAsia" w:hAnsiTheme="majorBidi" w:cstheme="majorBidi"/>
          <w:sz w:val="24"/>
          <w:szCs w:val="24"/>
        </w:rPr>
        <w:t xml:space="preserve"> </w:t>
      </w:r>
      <w:r>
        <w:rPr>
          <w:rFonts w:asciiTheme="majorBidi" w:eastAsiaTheme="minorEastAsia" w:hAnsiTheme="majorBidi" w:cstheme="majorBidi"/>
          <w:sz w:val="24"/>
          <w:szCs w:val="24"/>
        </w:rPr>
        <w:t xml:space="preserve">means that the first component of pair number </w:t>
      </w:r>
      <m:oMath>
        <m:r>
          <w:rPr>
            <w:rFonts w:ascii="Cambria Math" w:hAnsi="Cambria Math" w:cstheme="majorBidi"/>
            <w:sz w:val="24"/>
            <w:szCs w:val="24"/>
          </w:rPr>
          <m:t xml:space="preserve">i </m:t>
        </m:r>
      </m:oMath>
      <w:r>
        <w:rPr>
          <w:rFonts w:asciiTheme="majorBidi" w:eastAsiaTheme="minorEastAsia" w:hAnsiTheme="majorBidi" w:cstheme="majorBidi"/>
          <w:sz w:val="24"/>
          <w:szCs w:val="24"/>
        </w:rPr>
        <w:t xml:space="preserve">came from the same mouse as the second component. </w:t>
      </w:r>
      <m:oMath>
        <m:r>
          <w:rPr>
            <w:rFonts w:ascii="Cambria Math" w:hAnsi="Cambria Math" w:cstheme="majorBidi"/>
            <w:sz w:val="24"/>
            <w:szCs w:val="24"/>
          </w:rPr>
          <m:t>f</m:t>
        </m:r>
      </m:oMath>
      <w:r w:rsidRPr="00436978">
        <w:rPr>
          <w:rFonts w:asciiTheme="majorBidi" w:eastAsiaTheme="minorEastAsia" w:hAnsiTheme="majorBidi" w:cstheme="majorBidi"/>
          <w:sz w:val="24"/>
          <w:szCs w:val="24"/>
        </w:rPr>
        <w:t xml:space="preserve"> </w:t>
      </w:r>
      <w:r w:rsidR="00436978" w:rsidRPr="00436978">
        <w:rPr>
          <w:rFonts w:asciiTheme="majorBidi" w:eastAsiaTheme="minorEastAsia" w:hAnsiTheme="majorBidi" w:cstheme="majorBidi"/>
          <w:sz w:val="24"/>
          <w:szCs w:val="24"/>
        </w:rPr>
        <w:t xml:space="preserve">is the Siamese network parameterized with learnable </w:t>
      </w:r>
      <m:oMath>
        <m:r>
          <m:rPr>
            <m:sty m:val="p"/>
          </m:rPr>
          <w:rPr>
            <w:rFonts w:ascii="Cambria Math" w:hAnsi="Cambria Math" w:cstheme="majorBidi"/>
            <w:sz w:val="24"/>
            <w:szCs w:val="24"/>
          </w:rPr>
          <m:t>Θ</m:t>
        </m:r>
      </m:oMath>
      <w:r w:rsidR="00436978" w:rsidRPr="00436978">
        <w:rPr>
          <w:rFonts w:asciiTheme="majorBidi" w:hAnsiTheme="majorBidi" w:cstheme="majorBidi"/>
          <w:sz w:val="24"/>
          <w:szCs w:val="24"/>
        </w:rPr>
        <w:t xml:space="preserve">. </w:t>
      </w:r>
      <m:oMath>
        <m:r>
          <w:rPr>
            <w:rFonts w:ascii="Cambria Math" w:hAnsi="Cambria Math" w:cstheme="majorBidi"/>
            <w:sz w:val="24"/>
            <w:szCs w:val="24"/>
          </w:rPr>
          <m:t>c</m:t>
        </m:r>
        <m:d>
          <m:dPr>
            <m:ctrlPr>
              <w:rPr>
                <w:rFonts w:ascii="Cambria Math" w:hAnsi="Cambria Math" w:cstheme="majorBidi"/>
                <w:i/>
                <w:sz w:val="24"/>
                <w:szCs w:val="24"/>
              </w:rPr>
            </m:ctrlPr>
          </m:dPr>
          <m:e>
            <m:sSubSup>
              <m:sSubSupPr>
                <m:ctrlPr>
                  <w:rPr>
                    <w:rFonts w:ascii="Cambria Math" w:hAnsi="Cambria Math" w:cstheme="majorBidi"/>
                    <w:i/>
                    <w:sz w:val="24"/>
                    <w:szCs w:val="24"/>
                  </w:rPr>
                </m:ctrlPr>
              </m:sSubSupPr>
              <m:e>
                <m:r>
                  <w:rPr>
                    <w:rFonts w:ascii="Cambria Math" w:hAnsi="Cambria Math" w:cstheme="majorBidi"/>
                    <w:sz w:val="24"/>
                    <w:szCs w:val="24"/>
                  </w:rPr>
                  <m:t>x</m:t>
                </m:r>
              </m:e>
              <m:sub>
                <m:r>
                  <w:rPr>
                    <w:rFonts w:ascii="Cambria Math" w:hAnsi="Cambria Math" w:cstheme="majorBidi"/>
                    <w:sz w:val="24"/>
                    <w:szCs w:val="24"/>
                  </w:rPr>
                  <m:t>1</m:t>
                </m:r>
              </m:sub>
              <m:sup>
                <m:d>
                  <m:dPr>
                    <m:ctrlPr>
                      <w:rPr>
                        <w:rFonts w:ascii="Cambria Math" w:hAnsi="Cambria Math" w:cstheme="majorBidi"/>
                        <w:i/>
                        <w:sz w:val="24"/>
                        <w:szCs w:val="24"/>
                      </w:rPr>
                    </m:ctrlPr>
                  </m:dPr>
                  <m:e>
                    <m:r>
                      <w:rPr>
                        <w:rFonts w:ascii="Cambria Math" w:hAnsi="Cambria Math" w:cstheme="majorBidi"/>
                        <w:sz w:val="24"/>
                        <w:szCs w:val="24"/>
                      </w:rPr>
                      <m:t>i</m:t>
                    </m:r>
                  </m:e>
                </m:d>
              </m:sup>
            </m:sSubSup>
            <m:r>
              <w:rPr>
                <w:rFonts w:ascii="Cambria Math" w:hAnsi="Cambria Math" w:cstheme="majorBidi"/>
                <w:sz w:val="24"/>
                <w:szCs w:val="24"/>
              </w:rPr>
              <m:t>,</m:t>
            </m:r>
            <m:sSubSup>
              <m:sSubSupPr>
                <m:ctrlPr>
                  <w:rPr>
                    <w:rFonts w:ascii="Cambria Math" w:hAnsi="Cambria Math" w:cstheme="majorBidi"/>
                    <w:i/>
                    <w:sz w:val="24"/>
                    <w:szCs w:val="24"/>
                  </w:rPr>
                </m:ctrlPr>
              </m:sSubSupPr>
              <m:e>
                <m:r>
                  <w:rPr>
                    <w:rFonts w:ascii="Cambria Math" w:hAnsi="Cambria Math" w:cstheme="majorBidi"/>
                    <w:sz w:val="24"/>
                    <w:szCs w:val="24"/>
                  </w:rPr>
                  <m:t>x</m:t>
                </m:r>
              </m:e>
              <m:sub>
                <m:r>
                  <w:rPr>
                    <w:rFonts w:ascii="Cambria Math" w:hAnsi="Cambria Math" w:cstheme="majorBidi"/>
                    <w:sz w:val="24"/>
                    <w:szCs w:val="24"/>
                  </w:rPr>
                  <m:t>2</m:t>
                </m:r>
              </m:sub>
              <m:sup>
                <m:d>
                  <m:dPr>
                    <m:ctrlPr>
                      <w:rPr>
                        <w:rFonts w:ascii="Cambria Math" w:hAnsi="Cambria Math" w:cstheme="majorBidi"/>
                        <w:i/>
                        <w:sz w:val="24"/>
                        <w:szCs w:val="24"/>
                      </w:rPr>
                    </m:ctrlPr>
                  </m:dPr>
                  <m:e>
                    <m:r>
                      <w:rPr>
                        <w:rFonts w:ascii="Cambria Math" w:hAnsi="Cambria Math" w:cstheme="majorBidi"/>
                        <w:sz w:val="24"/>
                        <w:szCs w:val="24"/>
                      </w:rPr>
                      <m:t>i</m:t>
                    </m:r>
                  </m:e>
                </m:d>
              </m:sup>
            </m:sSubSup>
            <m:r>
              <w:rPr>
                <w:rFonts w:ascii="Cambria Math" w:hAnsi="Cambria Math" w:cstheme="majorBidi"/>
                <w:sz w:val="24"/>
                <w:szCs w:val="24"/>
              </w:rPr>
              <m:t>;</m:t>
            </m:r>
            <m:r>
              <m:rPr>
                <m:sty m:val="p"/>
              </m:rPr>
              <w:rPr>
                <w:rFonts w:ascii="Cambria Math" w:hAnsi="Cambria Math" w:cstheme="majorBidi"/>
                <w:sz w:val="24"/>
                <w:szCs w:val="24"/>
              </w:rPr>
              <m:t>Θ</m:t>
            </m:r>
          </m:e>
        </m:d>
        <m:r>
          <w:rPr>
            <w:rFonts w:ascii="Cambria Math" w:eastAsiaTheme="minorEastAsia" w:hAnsi="Cambria Math" w:cstheme="majorBidi"/>
            <w:sz w:val="24"/>
            <w:szCs w:val="24"/>
          </w:rPr>
          <m:t xml:space="preserve"> </m:t>
        </m:r>
      </m:oMath>
      <w:r w:rsidR="00436978" w:rsidRPr="00436978">
        <w:rPr>
          <w:rFonts w:asciiTheme="majorBidi" w:eastAsiaTheme="minorEastAsia" w:hAnsiTheme="majorBidi" w:cstheme="majorBidi"/>
          <w:sz w:val="24"/>
          <w:szCs w:val="24"/>
        </w:rPr>
        <w:t xml:space="preserve">represents the cosine similarity calculated as the normalized inner product </w:t>
      </w:r>
      <w:r w:rsidR="00436978" w:rsidRPr="00436978">
        <w:rPr>
          <w:rFonts w:asciiTheme="majorBidi" w:hAnsiTheme="majorBidi" w:cstheme="majorBidi"/>
          <w:sz w:val="24"/>
          <w:szCs w:val="24"/>
        </w:rPr>
        <w:t xml:space="preserve">between the two embedded vectors </w:t>
      </w:r>
      <m:oMath>
        <m:r>
          <w:rPr>
            <w:rFonts w:ascii="Cambria Math" w:eastAsiaTheme="minorEastAsia" w:hAnsi="Cambria Math" w:cstheme="majorBidi"/>
            <w:sz w:val="24"/>
            <w:szCs w:val="24"/>
          </w:rPr>
          <m:t>f</m:t>
        </m:r>
        <m:d>
          <m:dPr>
            <m:ctrlPr>
              <w:rPr>
                <w:rFonts w:ascii="Cambria Math" w:eastAsiaTheme="minorEastAsia" w:hAnsi="Cambria Math" w:cstheme="majorBidi"/>
                <w:i/>
                <w:sz w:val="24"/>
                <w:szCs w:val="24"/>
              </w:rPr>
            </m:ctrlPr>
          </m:dPr>
          <m:e>
            <m:sSubSup>
              <m:sSubSupPr>
                <m:ctrlPr>
                  <w:rPr>
                    <w:rFonts w:ascii="Cambria Math" w:hAnsi="Cambria Math" w:cstheme="majorBidi"/>
                    <w:i/>
                    <w:sz w:val="24"/>
                    <w:szCs w:val="24"/>
                  </w:rPr>
                </m:ctrlPr>
              </m:sSubSupPr>
              <m:e>
                <m:r>
                  <w:rPr>
                    <w:rFonts w:ascii="Cambria Math" w:hAnsi="Cambria Math" w:cstheme="majorBidi"/>
                    <w:sz w:val="24"/>
                    <w:szCs w:val="24"/>
                  </w:rPr>
                  <m:t>x</m:t>
                </m:r>
              </m:e>
              <m:sub>
                <m:r>
                  <w:rPr>
                    <w:rFonts w:ascii="Cambria Math" w:hAnsi="Cambria Math" w:cstheme="majorBidi"/>
                    <w:sz w:val="24"/>
                    <w:szCs w:val="24"/>
                  </w:rPr>
                  <m:t>1</m:t>
                </m:r>
              </m:sub>
              <m:sup>
                <m:d>
                  <m:dPr>
                    <m:ctrlPr>
                      <w:rPr>
                        <w:rFonts w:ascii="Cambria Math" w:hAnsi="Cambria Math" w:cstheme="majorBidi"/>
                        <w:i/>
                        <w:sz w:val="24"/>
                        <w:szCs w:val="24"/>
                      </w:rPr>
                    </m:ctrlPr>
                  </m:dPr>
                  <m:e>
                    <m:r>
                      <w:rPr>
                        <w:rFonts w:ascii="Cambria Math" w:hAnsi="Cambria Math" w:cstheme="majorBidi"/>
                        <w:sz w:val="24"/>
                        <w:szCs w:val="24"/>
                      </w:rPr>
                      <m:t>i</m:t>
                    </m:r>
                  </m:e>
                </m:d>
              </m:sup>
            </m:sSubSup>
            <m:r>
              <w:rPr>
                <w:rFonts w:ascii="Cambria Math" w:hAnsi="Cambria Math" w:cstheme="majorBidi"/>
                <w:sz w:val="24"/>
                <w:szCs w:val="24"/>
              </w:rPr>
              <m:t>;</m:t>
            </m:r>
            <m:r>
              <m:rPr>
                <m:sty m:val="p"/>
              </m:rPr>
              <w:rPr>
                <w:rFonts w:ascii="Cambria Math" w:hAnsi="Cambria Math" w:cstheme="majorBidi"/>
                <w:sz w:val="24"/>
                <w:szCs w:val="24"/>
              </w:rPr>
              <m:t>Θ</m:t>
            </m:r>
          </m:e>
        </m:d>
        <m:r>
          <w:rPr>
            <w:rFonts w:ascii="Cambria Math" w:eastAsiaTheme="minorEastAsia" w:hAnsi="Cambria Math" w:cstheme="majorBidi"/>
            <w:sz w:val="24"/>
            <w:szCs w:val="24"/>
          </w:rPr>
          <m:t>,f</m:t>
        </m:r>
        <m:d>
          <m:dPr>
            <m:ctrlPr>
              <w:rPr>
                <w:rFonts w:ascii="Cambria Math" w:eastAsiaTheme="minorEastAsia" w:hAnsi="Cambria Math" w:cstheme="majorBidi"/>
                <w:i/>
                <w:sz w:val="24"/>
                <w:szCs w:val="24"/>
              </w:rPr>
            </m:ctrlPr>
          </m:dPr>
          <m:e>
            <m:sSubSup>
              <m:sSubSupPr>
                <m:ctrlPr>
                  <w:rPr>
                    <w:rFonts w:ascii="Cambria Math" w:hAnsi="Cambria Math" w:cstheme="majorBidi"/>
                    <w:i/>
                    <w:sz w:val="24"/>
                    <w:szCs w:val="24"/>
                  </w:rPr>
                </m:ctrlPr>
              </m:sSubSupPr>
              <m:e>
                <m:r>
                  <w:rPr>
                    <w:rFonts w:ascii="Cambria Math" w:hAnsi="Cambria Math" w:cstheme="majorBidi"/>
                    <w:sz w:val="24"/>
                    <w:szCs w:val="24"/>
                  </w:rPr>
                  <m:t>x</m:t>
                </m:r>
              </m:e>
              <m:sub>
                <m:r>
                  <w:rPr>
                    <w:rFonts w:ascii="Cambria Math" w:hAnsi="Cambria Math" w:cstheme="majorBidi"/>
                    <w:sz w:val="24"/>
                    <w:szCs w:val="24"/>
                  </w:rPr>
                  <m:t>2</m:t>
                </m:r>
              </m:sub>
              <m:sup>
                <m:d>
                  <m:dPr>
                    <m:ctrlPr>
                      <w:rPr>
                        <w:rFonts w:ascii="Cambria Math" w:hAnsi="Cambria Math" w:cstheme="majorBidi"/>
                        <w:i/>
                        <w:sz w:val="24"/>
                        <w:szCs w:val="24"/>
                      </w:rPr>
                    </m:ctrlPr>
                  </m:dPr>
                  <m:e>
                    <m:r>
                      <w:rPr>
                        <w:rFonts w:ascii="Cambria Math" w:hAnsi="Cambria Math" w:cstheme="majorBidi"/>
                        <w:sz w:val="24"/>
                        <w:szCs w:val="24"/>
                      </w:rPr>
                      <m:t>i</m:t>
                    </m:r>
                  </m:e>
                </m:d>
              </m:sup>
            </m:sSubSup>
            <m:r>
              <w:rPr>
                <w:rFonts w:ascii="Cambria Math" w:hAnsi="Cambria Math" w:cstheme="majorBidi"/>
                <w:sz w:val="24"/>
                <w:szCs w:val="24"/>
              </w:rPr>
              <m:t>;</m:t>
            </m:r>
            <m:r>
              <m:rPr>
                <m:sty m:val="p"/>
              </m:rPr>
              <w:rPr>
                <w:rFonts w:ascii="Cambria Math" w:hAnsi="Cambria Math" w:cstheme="majorBidi"/>
                <w:sz w:val="24"/>
                <w:szCs w:val="24"/>
              </w:rPr>
              <m:t>Θ</m:t>
            </m:r>
          </m:e>
        </m:d>
      </m:oMath>
      <w:r w:rsidR="00436978" w:rsidRPr="00436978">
        <w:rPr>
          <w:rFonts w:asciiTheme="majorBidi" w:hAnsiTheme="majorBidi" w:cstheme="majorBidi"/>
          <w:sz w:val="24"/>
          <w:szCs w:val="24"/>
        </w:rPr>
        <w:t xml:space="preserve"> in the latent space. It</w:t>
      </w:r>
      <w:r w:rsidR="008020BF">
        <w:rPr>
          <w:rFonts w:asciiTheme="majorBidi" w:hAnsiTheme="majorBidi" w:cstheme="majorBidi"/>
          <w:sz w:val="24"/>
          <w:szCs w:val="24"/>
        </w:rPr>
        <w:t xml:space="preserve"> also represents</w:t>
      </w:r>
      <w:r w:rsidR="00436978" w:rsidRPr="00436978">
        <w:rPr>
          <w:rFonts w:asciiTheme="majorBidi" w:hAnsiTheme="majorBidi" w:cstheme="majorBidi"/>
          <w:sz w:val="24"/>
          <w:szCs w:val="24"/>
        </w:rPr>
        <w:t xml:space="preserve"> a measure of the "angle" between them, denoted here as </w:t>
      </w:r>
      <m:oMath>
        <m:r>
          <w:rPr>
            <w:rFonts w:ascii="Cambria Math" w:eastAsiaTheme="minorEastAsia" w:hAnsi="Cambria Math" w:cstheme="majorBidi"/>
            <w:sz w:val="24"/>
            <w:szCs w:val="24"/>
          </w:rPr>
          <m:t>γ</m:t>
        </m:r>
      </m:oMath>
      <w:r w:rsidR="00436978" w:rsidRPr="00436978">
        <w:rPr>
          <w:rFonts w:asciiTheme="majorBidi" w:eastAsiaTheme="minorEastAsia" w:hAnsiTheme="majorBidi" w:cstheme="majorBidi"/>
          <w:sz w:val="24"/>
          <w:szCs w:val="24"/>
        </w:rPr>
        <w:t>.</w:t>
      </w:r>
      <w:r w:rsidR="00436978" w:rsidRPr="00436978">
        <w:rPr>
          <w:rFonts w:asciiTheme="majorBidi" w:hAnsiTheme="majorBidi" w:cstheme="majorBidi"/>
          <w:sz w:val="24"/>
          <w:szCs w:val="24"/>
        </w:rPr>
        <w:t xml:space="preserve"> We added the terms </w:t>
      </w:r>
      <m:oMath>
        <m:r>
          <w:rPr>
            <w:rFonts w:ascii="Cambria Math" w:hAnsi="Cambria Math" w:cstheme="majorBidi"/>
            <w:sz w:val="24"/>
            <w:szCs w:val="24"/>
          </w:rPr>
          <m:t>λ&gt;0</m:t>
        </m:r>
      </m:oMath>
      <w:r w:rsidR="00436978" w:rsidRPr="00436978">
        <w:rPr>
          <w:rFonts w:asciiTheme="majorBidi" w:eastAsiaTheme="minorEastAsia" w:hAnsiTheme="majorBidi" w:cstheme="majorBidi"/>
          <w:sz w:val="24"/>
          <w:szCs w:val="24"/>
        </w:rPr>
        <w:t xml:space="preserve"> and</w:t>
      </w:r>
      <w:r w:rsidR="00436978" w:rsidRPr="00436978">
        <w:rPr>
          <w:rFonts w:asciiTheme="majorBidi" w:hAnsiTheme="majorBidi" w:cstheme="majorBidi"/>
          <w:sz w:val="24"/>
          <w:szCs w:val="24"/>
        </w:rPr>
        <w:t xml:space="preserve"> </w:t>
      </w:r>
      <m:oMath>
        <m:r>
          <w:rPr>
            <w:rFonts w:ascii="Cambria Math" w:hAnsi="Cambria Math" w:cstheme="majorBidi"/>
            <w:sz w:val="24"/>
            <w:szCs w:val="24"/>
          </w:rPr>
          <m:t>b∈[-1,1]</m:t>
        </m:r>
      </m:oMath>
      <w:r w:rsidR="00436978" w:rsidRPr="00436978">
        <w:rPr>
          <w:rFonts w:asciiTheme="majorBidi" w:hAnsiTheme="majorBidi" w:cstheme="majorBidi"/>
          <w:sz w:val="24"/>
          <w:szCs w:val="24"/>
        </w:rPr>
        <w:t xml:space="preserve"> to control </w:t>
      </w:r>
      <w:r w:rsidR="008020BF">
        <w:rPr>
          <w:rFonts w:asciiTheme="majorBidi" w:hAnsiTheme="majorBidi" w:cstheme="majorBidi"/>
          <w:sz w:val="24"/>
          <w:szCs w:val="24"/>
        </w:rPr>
        <w:t xml:space="preserve">the tradeoff between </w:t>
      </w:r>
      <w:r w:rsidR="00F54B6A" w:rsidRPr="00F54B6A">
        <w:rPr>
          <w:rFonts w:asciiTheme="majorBidi" w:hAnsiTheme="majorBidi" w:cstheme="majorBidi"/>
          <w:sz w:val="24"/>
          <w:szCs w:val="24"/>
        </w:rPr>
        <w:t>false acceptance rate</w:t>
      </w:r>
      <w:r w:rsidR="00F54B6A" w:rsidRPr="00436978">
        <w:rPr>
          <w:rFonts w:asciiTheme="majorBidi" w:hAnsiTheme="majorBidi" w:cstheme="majorBidi"/>
          <w:sz w:val="24"/>
          <w:szCs w:val="24"/>
        </w:rPr>
        <w:t xml:space="preserve"> </w:t>
      </w:r>
      <w:r w:rsidR="00F54B6A">
        <w:rPr>
          <w:rFonts w:asciiTheme="majorBidi" w:hAnsiTheme="majorBidi" w:cstheme="majorBidi"/>
          <w:sz w:val="24"/>
          <w:szCs w:val="24"/>
        </w:rPr>
        <w:t>(</w:t>
      </w:r>
      <w:r w:rsidR="00436978" w:rsidRPr="00436978">
        <w:rPr>
          <w:rFonts w:asciiTheme="majorBidi" w:hAnsiTheme="majorBidi" w:cstheme="majorBidi"/>
          <w:sz w:val="24"/>
          <w:szCs w:val="24"/>
        </w:rPr>
        <w:t>FAR</w:t>
      </w:r>
      <w:r w:rsidR="00F54B6A">
        <w:rPr>
          <w:rFonts w:asciiTheme="majorBidi" w:hAnsiTheme="majorBidi" w:cstheme="majorBidi"/>
          <w:sz w:val="24"/>
          <w:szCs w:val="24"/>
        </w:rPr>
        <w:t>)</w:t>
      </w:r>
      <w:r w:rsidR="00436978" w:rsidRPr="00436978">
        <w:rPr>
          <w:rFonts w:asciiTheme="majorBidi" w:hAnsiTheme="majorBidi" w:cstheme="majorBidi"/>
          <w:sz w:val="24"/>
          <w:szCs w:val="24"/>
        </w:rPr>
        <w:t xml:space="preserve"> </w:t>
      </w:r>
      <w:r w:rsidR="008020BF">
        <w:rPr>
          <w:rFonts w:asciiTheme="majorBidi" w:hAnsiTheme="majorBidi" w:cstheme="majorBidi"/>
          <w:sz w:val="24"/>
          <w:szCs w:val="24"/>
        </w:rPr>
        <w:t>and</w:t>
      </w:r>
      <w:r w:rsidR="00436978" w:rsidRPr="00436978">
        <w:rPr>
          <w:rFonts w:asciiTheme="majorBidi" w:hAnsiTheme="majorBidi" w:cstheme="majorBidi"/>
          <w:sz w:val="24"/>
          <w:szCs w:val="24"/>
        </w:rPr>
        <w:t xml:space="preserve"> </w:t>
      </w:r>
      <w:r w:rsidR="00F54B6A" w:rsidRPr="00F54B6A">
        <w:rPr>
          <w:rFonts w:asciiTheme="majorBidi" w:hAnsiTheme="majorBidi" w:cstheme="majorBidi"/>
          <w:sz w:val="24"/>
          <w:szCs w:val="24"/>
        </w:rPr>
        <w:t>false rejection rate</w:t>
      </w:r>
      <w:r w:rsidR="00F54B6A" w:rsidRPr="007A1AD0">
        <w:rPr>
          <w:rFonts w:asciiTheme="majorBidi" w:hAnsiTheme="majorBidi" w:cstheme="majorBidi"/>
          <w:sz w:val="24"/>
          <w:szCs w:val="24"/>
        </w:rPr>
        <w:t xml:space="preserve"> </w:t>
      </w:r>
      <w:r w:rsidR="00F54B6A">
        <w:rPr>
          <w:rFonts w:asciiTheme="majorBidi" w:hAnsiTheme="majorBidi" w:cstheme="majorBidi"/>
          <w:sz w:val="24"/>
          <w:szCs w:val="24"/>
        </w:rPr>
        <w:t>(</w:t>
      </w:r>
      <w:r w:rsidR="00436978" w:rsidRPr="00436978">
        <w:rPr>
          <w:rFonts w:asciiTheme="majorBidi" w:hAnsiTheme="majorBidi" w:cstheme="majorBidi"/>
          <w:sz w:val="24"/>
          <w:szCs w:val="24"/>
        </w:rPr>
        <w:t>FRR</w:t>
      </w:r>
      <w:r w:rsidR="00F54B6A">
        <w:rPr>
          <w:rFonts w:asciiTheme="majorBidi" w:hAnsiTheme="majorBidi" w:cstheme="majorBidi"/>
          <w:sz w:val="24"/>
          <w:szCs w:val="24"/>
        </w:rPr>
        <w:t>)</w:t>
      </w:r>
      <w:r w:rsidR="00436978" w:rsidRPr="00436978">
        <w:rPr>
          <w:rFonts w:asciiTheme="majorBidi" w:hAnsiTheme="majorBidi" w:cstheme="majorBidi"/>
          <w:sz w:val="24"/>
          <w:szCs w:val="24"/>
        </w:rPr>
        <w:t xml:space="preserve">. </w:t>
      </w:r>
      <m:oMath>
        <m:r>
          <w:rPr>
            <w:rFonts w:ascii="Cambria Math" w:hAnsi="Cambria Math" w:cstheme="majorBidi"/>
            <w:sz w:val="24"/>
            <w:szCs w:val="24"/>
          </w:rPr>
          <m:t>b</m:t>
        </m:r>
      </m:oMath>
      <w:r w:rsidR="00436978" w:rsidRPr="00436978">
        <w:rPr>
          <w:rFonts w:asciiTheme="majorBidi" w:eastAsiaTheme="minorEastAsia" w:hAnsiTheme="majorBidi" w:cstheme="majorBidi"/>
          <w:sz w:val="24"/>
          <w:szCs w:val="24"/>
        </w:rPr>
        <w:t xml:space="preserve"> </w:t>
      </w:r>
      <w:r w:rsidR="00D15A2C">
        <w:rPr>
          <w:rFonts w:asciiTheme="majorBidi" w:eastAsiaTheme="minorEastAsia" w:hAnsiTheme="majorBidi" w:cstheme="majorBidi"/>
          <w:sz w:val="24"/>
          <w:szCs w:val="24"/>
        </w:rPr>
        <w:t>defines</w:t>
      </w:r>
      <w:r w:rsidR="008020BF">
        <w:rPr>
          <w:rFonts w:asciiTheme="majorBidi" w:eastAsiaTheme="minorEastAsia" w:hAnsiTheme="majorBidi" w:cstheme="majorBidi"/>
          <w:sz w:val="24"/>
          <w:szCs w:val="24"/>
        </w:rPr>
        <w:t xml:space="preserve"> whether FAR or FRR is more import</w:t>
      </w:r>
      <w:r w:rsidR="00D15A2C">
        <w:rPr>
          <w:rFonts w:asciiTheme="majorBidi" w:eastAsiaTheme="minorEastAsia" w:hAnsiTheme="majorBidi" w:cstheme="majorBidi"/>
          <w:sz w:val="24"/>
          <w:szCs w:val="24"/>
        </w:rPr>
        <w:t>a</w:t>
      </w:r>
      <w:r w:rsidR="008020BF">
        <w:rPr>
          <w:rFonts w:asciiTheme="majorBidi" w:eastAsiaTheme="minorEastAsia" w:hAnsiTheme="majorBidi" w:cstheme="majorBidi"/>
          <w:sz w:val="24"/>
          <w:szCs w:val="24"/>
        </w:rPr>
        <w:t>nt</w:t>
      </w:r>
      <w:r w:rsidR="00436978" w:rsidRPr="00436978">
        <w:rPr>
          <w:rFonts w:asciiTheme="majorBidi" w:eastAsiaTheme="minorEastAsia" w:hAnsiTheme="majorBidi" w:cstheme="majorBidi"/>
          <w:sz w:val="24"/>
          <w:szCs w:val="24"/>
        </w:rPr>
        <w:t xml:space="preserve"> and </w:t>
      </w:r>
      <m:oMath>
        <m:r>
          <w:rPr>
            <w:rFonts w:ascii="Cambria Math" w:hAnsi="Cambria Math" w:cstheme="majorBidi"/>
            <w:sz w:val="24"/>
            <w:szCs w:val="24"/>
          </w:rPr>
          <m:t>λ</m:t>
        </m:r>
      </m:oMath>
      <w:r w:rsidR="00436978" w:rsidRPr="00436978">
        <w:rPr>
          <w:rFonts w:asciiTheme="majorBidi" w:eastAsiaTheme="minorEastAsia" w:hAnsiTheme="majorBidi" w:cstheme="majorBidi"/>
          <w:sz w:val="24"/>
          <w:szCs w:val="24"/>
        </w:rPr>
        <w:t xml:space="preserve"> tells how important that measure is. If </w:t>
      </w:r>
      <m:oMath>
        <m:r>
          <w:rPr>
            <w:rFonts w:ascii="Cambria Math" w:hAnsi="Cambria Math" w:cstheme="majorBidi"/>
            <w:sz w:val="24"/>
            <w:szCs w:val="24"/>
          </w:rPr>
          <m:t>b&gt;0</m:t>
        </m:r>
      </m:oMath>
      <w:r w:rsidR="00394B4B">
        <w:rPr>
          <w:rFonts w:asciiTheme="majorBidi" w:eastAsiaTheme="minorEastAsia" w:hAnsiTheme="majorBidi" w:cstheme="majorBidi"/>
          <w:sz w:val="24"/>
          <w:szCs w:val="24"/>
        </w:rPr>
        <w:t xml:space="preserve">, </w:t>
      </w:r>
      <w:r w:rsidR="00436978" w:rsidRPr="00436978">
        <w:rPr>
          <w:rFonts w:asciiTheme="majorBidi" w:eastAsiaTheme="minorEastAsia" w:hAnsiTheme="majorBidi" w:cstheme="majorBidi"/>
          <w:sz w:val="24"/>
          <w:szCs w:val="24"/>
        </w:rPr>
        <w:t xml:space="preserve"> then FRR is more important and if</w:t>
      </w:r>
      <w:del w:id="509" w:author="Moran Davoodi" w:date="2023-03-20T16:24:00Z">
        <w:r w:rsidR="00436978" w:rsidRPr="00436978" w:rsidDel="006D0B2F">
          <w:rPr>
            <w:rFonts w:asciiTheme="majorBidi" w:eastAsiaTheme="minorEastAsia" w:hAnsiTheme="majorBidi" w:cstheme="majorBidi"/>
            <w:sz w:val="24"/>
            <w:szCs w:val="24"/>
          </w:rPr>
          <w:delText xml:space="preserve"> </w:delText>
        </w:r>
      </w:del>
      <w:r w:rsidR="00436978" w:rsidRPr="00436978">
        <w:rPr>
          <w:rFonts w:asciiTheme="majorBidi" w:hAnsiTheme="majorBidi" w:cstheme="majorBidi"/>
          <w:sz w:val="24"/>
          <w:szCs w:val="24"/>
        </w:rPr>
        <w:t xml:space="preserve"> </w:t>
      </w:r>
      <m:oMath>
        <m:r>
          <w:rPr>
            <w:rFonts w:ascii="Cambria Math" w:hAnsi="Cambria Math" w:cstheme="majorBidi"/>
            <w:sz w:val="24"/>
            <w:szCs w:val="24"/>
          </w:rPr>
          <m:t>b&lt;0</m:t>
        </m:r>
      </m:oMath>
      <w:r w:rsidR="00D15A2C">
        <w:rPr>
          <w:rFonts w:asciiTheme="majorBidi" w:eastAsiaTheme="minorEastAsia" w:hAnsiTheme="majorBidi" w:cstheme="majorBidi"/>
          <w:sz w:val="24"/>
          <w:szCs w:val="24"/>
        </w:rPr>
        <w:t>,</w:t>
      </w:r>
      <w:r w:rsidR="00436978" w:rsidRPr="00436978">
        <w:rPr>
          <w:rFonts w:asciiTheme="majorBidi" w:eastAsiaTheme="minorEastAsia" w:hAnsiTheme="majorBidi" w:cstheme="majorBidi"/>
          <w:sz w:val="24"/>
          <w:szCs w:val="24"/>
        </w:rPr>
        <w:t xml:space="preserve"> FAR is more important</w:t>
      </w:r>
      <w:r w:rsidR="00436978" w:rsidRPr="00436978">
        <w:rPr>
          <w:rFonts w:asciiTheme="majorBidi" w:hAnsiTheme="majorBidi" w:cstheme="majorBidi"/>
          <w:sz w:val="24"/>
          <w:szCs w:val="24"/>
        </w:rPr>
        <w:t>.</w:t>
      </w:r>
      <w:r w:rsidR="00365ACA">
        <w:rPr>
          <w:rFonts w:asciiTheme="majorBidi" w:hAnsiTheme="majorBidi" w:cstheme="majorBidi"/>
          <w:sz w:val="24"/>
          <w:szCs w:val="24"/>
        </w:rPr>
        <w:t xml:space="preserve"> </w:t>
      </w:r>
      <w:r w:rsidR="00365ACA">
        <w:rPr>
          <w:rFonts w:asciiTheme="majorBidi" w:eastAsiaTheme="minorEastAsia" w:hAnsiTheme="majorBidi" w:cstheme="majorBidi"/>
          <w:sz w:val="24"/>
          <w:szCs w:val="24"/>
        </w:rPr>
        <w:t xml:space="preserve">We </w:t>
      </w:r>
      <w:r w:rsidR="00436978" w:rsidRPr="00436978">
        <w:rPr>
          <w:rFonts w:asciiTheme="majorBidi" w:hAnsiTheme="majorBidi" w:cstheme="majorBidi"/>
          <w:sz w:val="24"/>
          <w:szCs w:val="24"/>
        </w:rPr>
        <w:t xml:space="preserve">set </w:t>
      </w:r>
      <m:oMath>
        <m:r>
          <w:rPr>
            <w:rFonts w:ascii="Cambria Math" w:hAnsi="Cambria Math" w:cstheme="majorBidi"/>
            <w:sz w:val="24"/>
            <w:szCs w:val="24"/>
          </w:rPr>
          <m:t>b</m:t>
        </m:r>
      </m:oMath>
      <w:r w:rsidR="00436978" w:rsidRPr="00436978">
        <w:rPr>
          <w:rFonts w:asciiTheme="majorBidi" w:hAnsiTheme="majorBidi" w:cstheme="majorBidi"/>
          <w:sz w:val="24"/>
          <w:szCs w:val="24"/>
        </w:rPr>
        <w:t xml:space="preserve"> and </w:t>
      </w:r>
      <m:oMath>
        <m:r>
          <w:rPr>
            <w:rFonts w:ascii="Cambria Math" w:hAnsi="Cambria Math" w:cstheme="majorBidi"/>
            <w:sz w:val="24"/>
            <w:szCs w:val="24"/>
          </w:rPr>
          <m:t>λ</m:t>
        </m:r>
      </m:oMath>
      <w:r w:rsidR="00436978" w:rsidRPr="00436978">
        <w:rPr>
          <w:rFonts w:asciiTheme="majorBidi" w:hAnsiTheme="majorBidi" w:cstheme="majorBidi"/>
          <w:sz w:val="24"/>
          <w:szCs w:val="24"/>
        </w:rPr>
        <w:t xml:space="preserve"> as hyperparameters and search for the optimal ones that would minimize the loss function. A visualization of the loss function with the minimal and maximal values of </w:t>
      </w:r>
      <m:oMath>
        <m:r>
          <w:rPr>
            <w:rFonts w:ascii="Cambria Math" w:hAnsi="Cambria Math" w:cstheme="majorBidi"/>
            <w:sz w:val="24"/>
            <w:szCs w:val="24"/>
          </w:rPr>
          <m:t>b</m:t>
        </m:r>
      </m:oMath>
      <w:r w:rsidR="00436978" w:rsidRPr="00436978">
        <w:rPr>
          <w:rFonts w:asciiTheme="majorBidi" w:hAnsiTheme="majorBidi" w:cstheme="majorBidi"/>
          <w:sz w:val="24"/>
          <w:szCs w:val="24"/>
        </w:rPr>
        <w:t xml:space="preserve"> can be seen in </w:t>
      </w:r>
      <w:r w:rsidR="00365ACA">
        <w:rPr>
          <w:rFonts w:asciiTheme="majorBidi" w:hAnsiTheme="majorBidi" w:cstheme="majorBidi"/>
          <w:sz w:val="24"/>
          <w:szCs w:val="24"/>
        </w:rPr>
        <w:t>Fig. S</w:t>
      </w:r>
      <w:r w:rsidR="009A1E49">
        <w:rPr>
          <w:rFonts w:asciiTheme="majorBidi" w:hAnsiTheme="majorBidi" w:cstheme="majorBidi"/>
          <w:sz w:val="24"/>
          <w:szCs w:val="24"/>
        </w:rPr>
        <w:t>3</w:t>
      </w:r>
      <w:r w:rsidR="00365ACA">
        <w:rPr>
          <w:rFonts w:asciiTheme="majorBidi" w:hAnsiTheme="majorBidi" w:cstheme="majorBidi"/>
          <w:sz w:val="24"/>
          <w:szCs w:val="24"/>
        </w:rPr>
        <w:t xml:space="preserve">. </w:t>
      </w:r>
    </w:p>
    <w:p w14:paraId="52B57446" w14:textId="5CBEF6CD" w:rsidR="00A045C5" w:rsidRPr="00C80C21" w:rsidRDefault="00A045C5">
      <w:pPr>
        <w:spacing w:line="360" w:lineRule="auto"/>
        <w:jc w:val="both"/>
        <w:rPr>
          <w:rFonts w:asciiTheme="majorBidi" w:hAnsiTheme="majorBidi" w:cstheme="majorBidi"/>
          <w:sz w:val="24"/>
          <w:szCs w:val="24"/>
        </w:rPr>
        <w:pPrChange w:id="510" w:author="Moran Davoodi" w:date="2023-03-21T14:20:00Z">
          <w:pPr>
            <w:spacing w:line="480" w:lineRule="auto"/>
            <w:jc w:val="both"/>
          </w:pPr>
        </w:pPrChange>
      </w:pPr>
      <w:r w:rsidRPr="00C80C21">
        <w:rPr>
          <w:rFonts w:asciiTheme="majorBidi" w:hAnsiTheme="majorBidi" w:cstheme="majorBidi"/>
          <w:sz w:val="24"/>
          <w:szCs w:val="24"/>
        </w:rPr>
        <w:t xml:space="preserve">We tuned the hyperparameters of the model in every </w:t>
      </w:r>
      <w:r w:rsidR="00DC300B">
        <w:rPr>
          <w:rFonts w:asciiTheme="majorBidi" w:hAnsiTheme="majorBidi" w:cstheme="majorBidi"/>
          <w:sz w:val="24"/>
          <w:szCs w:val="24"/>
        </w:rPr>
        <w:t>condition (no drugs, drugs or combined)</w:t>
      </w:r>
      <w:r w:rsidRPr="00C80C21">
        <w:rPr>
          <w:rFonts w:asciiTheme="majorBidi" w:hAnsiTheme="majorBidi" w:cstheme="majorBidi"/>
          <w:sz w:val="24"/>
          <w:szCs w:val="24"/>
        </w:rPr>
        <w:t xml:space="preserve"> separately by using Bayesian search</w:t>
      </w:r>
      <w:del w:id="511" w:author="Moran Davoodi" w:date="2023-03-20T16:25:00Z">
        <w:r w:rsidRPr="00C80C21" w:rsidDel="006D0B2F">
          <w:rPr>
            <w:rFonts w:asciiTheme="majorBidi" w:hAnsiTheme="majorBidi" w:cstheme="majorBidi"/>
            <w:sz w:val="24"/>
            <w:szCs w:val="24"/>
          </w:rPr>
          <w:delText xml:space="preserve"> </w:delText>
        </w:r>
      </w:del>
      <w:customXmlDelRangeStart w:id="512" w:author="Moran Davoodi" w:date="2023-03-20T16:25:00Z"/>
      <w:sdt>
        <w:sdtPr>
          <w:rPr>
            <w:rFonts w:asciiTheme="majorBidi" w:hAnsiTheme="majorBidi" w:cstheme="majorBidi"/>
            <w:color w:val="000000"/>
            <w:sz w:val="24"/>
            <w:szCs w:val="24"/>
            <w:vertAlign w:val="superscript"/>
            <w:rPrChange w:id="513" w:author="Moran Davoodi" w:date="2023-03-22T16:10:00Z">
              <w:rPr>
                <w:rFonts w:asciiTheme="majorBidi" w:hAnsiTheme="majorBidi" w:cstheme="majorBidi"/>
                <w:color w:val="000000"/>
                <w:sz w:val="24"/>
                <w:szCs w:val="24"/>
                <w:vertAlign w:val="superscript"/>
              </w:rPr>
            </w:rPrChange>
          </w:rPr>
          <w:tag w:val="MENDELEY_CITATION_v3_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"/>
          <w:id w:val="-1606957906"/>
          <w:placeholder>
            <w:docPart w:val="2772EF4A34DD4DBCB50866DB54131118"/>
          </w:placeholder>
        </w:sdtPr>
        <w:sdtEndPr>
          <w:rPr>
            <w:rPrChange w:id="514" w:author="Moran Davoodi" w:date="2023-03-22T16:10:00Z">
              <w:rPr/>
            </w:rPrChange>
          </w:rPr>
        </w:sdtEndPr>
        <w:sdtContent>
          <w:customXmlDelRangeEnd w:id="512"/>
          <w:ins w:id="515" w:author="Moran Davoodi" w:date="2023-03-22T16:10:00Z">
            <w:r w:rsidR="00B310ED" w:rsidRPr="00B310ED">
              <w:rPr>
                <w:rFonts w:asciiTheme="majorBidi" w:hAnsiTheme="majorBidi" w:cstheme="majorBidi"/>
                <w:color w:val="000000"/>
                <w:sz w:val="24"/>
                <w:szCs w:val="24"/>
                <w:vertAlign w:val="superscript"/>
                <w:rPrChange w:id="516" w:author="Moran Davoodi" w:date="2023-03-22T16:10:00Z">
                  <w:rPr>
                    <w:rFonts w:asciiTheme="majorBidi" w:hAnsiTheme="majorBidi" w:cstheme="majorBidi"/>
                    <w:color w:val="000000"/>
                    <w:sz w:val="24"/>
                    <w:szCs w:val="24"/>
                    <w:vertAlign w:val="superscript"/>
                  </w:rPr>
                </w:rPrChange>
              </w:rPr>
              <w:t>15</w:t>
            </w:r>
          </w:ins>
          <w:del w:id="517" w:author="Moran Davoodi" w:date="2023-03-20T16:25:00Z">
            <w:r w:rsidRPr="00B310ED" w:rsidDel="006D0B2F">
              <w:rPr>
                <w:rFonts w:asciiTheme="majorBidi" w:hAnsiTheme="majorBidi" w:cstheme="majorBidi"/>
                <w:color w:val="000000"/>
                <w:sz w:val="24"/>
                <w:szCs w:val="24"/>
                <w:vertAlign w:val="superscript"/>
                <w:rPrChange w:id="518" w:author="Moran Davoodi" w:date="2023-03-22T16:10:00Z">
                  <w:rPr>
                    <w:rFonts w:asciiTheme="majorBidi" w:hAnsiTheme="majorBidi" w:cstheme="majorBidi"/>
                    <w:color w:val="000000"/>
                    <w:sz w:val="24"/>
                    <w:szCs w:val="24"/>
                    <w:vertAlign w:val="superscript"/>
                  </w:rPr>
                </w:rPrChange>
              </w:rPr>
              <w:delText>20</w:delText>
            </w:r>
          </w:del>
          <w:customXmlDelRangeStart w:id="519" w:author="Moran Davoodi" w:date="2023-03-20T16:25:00Z"/>
        </w:sdtContent>
      </w:sdt>
      <w:customXmlDelRangeEnd w:id="519"/>
      <w:r w:rsidRPr="00C80C21">
        <w:rPr>
          <w:rFonts w:asciiTheme="majorBidi" w:hAnsiTheme="majorBidi" w:cstheme="majorBidi"/>
          <w:sz w:val="24"/>
          <w:szCs w:val="24"/>
        </w:rPr>
        <w:t xml:space="preserve">. The hyperparameters tuned within the models </w:t>
      </w:r>
      <w:del w:id="520" w:author="Moran Davoodi" w:date="2023-03-20T16:26:00Z">
        <w:r w:rsidRPr="00C80C21" w:rsidDel="006D0B2F">
          <w:rPr>
            <w:rFonts w:asciiTheme="majorBidi" w:hAnsiTheme="majorBidi" w:cstheme="majorBidi"/>
            <w:sz w:val="24"/>
            <w:szCs w:val="24"/>
          </w:rPr>
          <w:delText xml:space="preserve">were </w:delText>
        </w:r>
      </w:del>
      <w:ins w:id="521" w:author="Moran Davoodi" w:date="2023-03-20T16:26:00Z">
        <w:r w:rsidR="006D0B2F">
          <w:rPr>
            <w:rFonts w:asciiTheme="majorBidi" w:hAnsiTheme="majorBidi" w:cstheme="majorBidi"/>
            <w:sz w:val="24"/>
            <w:szCs w:val="24"/>
          </w:rPr>
          <w:t>and written in</w:t>
        </w:r>
        <w:r w:rsidR="006D0B2F" w:rsidRPr="00C80C21">
          <w:rPr>
            <w:rFonts w:asciiTheme="majorBidi" w:hAnsiTheme="majorBidi" w:cstheme="majorBidi"/>
            <w:sz w:val="24"/>
            <w:szCs w:val="24"/>
          </w:rPr>
          <w:t xml:space="preserve"> </w:t>
        </w:r>
      </w:ins>
      <w:del w:id="522" w:author="Moran Davoodi" w:date="2023-03-20T16:26:00Z">
        <w:r w:rsidRPr="00C80C21" w:rsidDel="006D0B2F">
          <w:rPr>
            <w:rFonts w:asciiTheme="majorBidi" w:hAnsiTheme="majorBidi" w:cstheme="majorBidi"/>
            <w:sz w:val="24"/>
            <w:szCs w:val="24"/>
          </w:rPr>
          <w:delText>(</w:delText>
        </w:r>
      </w:del>
      <w:r w:rsidRPr="00C80C21">
        <w:rPr>
          <w:rFonts w:asciiTheme="majorBidi" w:hAnsiTheme="majorBidi" w:cstheme="majorBidi"/>
          <w:sz w:val="24"/>
          <w:szCs w:val="24"/>
        </w:rPr>
        <w:t>Table S1</w:t>
      </w:r>
      <w:ins w:id="523" w:author="Moran Davoodi" w:date="2023-03-20T16:26:00Z">
        <w:r w:rsidR="006D0B2F">
          <w:rPr>
            <w:rFonts w:asciiTheme="majorBidi" w:hAnsiTheme="majorBidi" w:cstheme="majorBidi"/>
            <w:sz w:val="24"/>
            <w:szCs w:val="24"/>
          </w:rPr>
          <w:t xml:space="preserve"> were</w:t>
        </w:r>
      </w:ins>
      <w:del w:id="524" w:author="Moran Davoodi" w:date="2023-03-20T16:26:00Z">
        <w:r w:rsidRPr="00C80C21" w:rsidDel="006D0B2F">
          <w:rPr>
            <w:rFonts w:asciiTheme="majorBidi" w:hAnsiTheme="majorBidi" w:cstheme="majorBidi"/>
            <w:sz w:val="24"/>
            <w:szCs w:val="24"/>
          </w:rPr>
          <w:delText>)</w:delText>
        </w:r>
      </w:del>
      <w:r w:rsidRPr="00C80C21">
        <w:rPr>
          <w:rFonts w:asciiTheme="majorBidi" w:hAnsiTheme="majorBidi" w:cstheme="majorBidi"/>
          <w:sz w:val="24"/>
          <w:szCs w:val="24"/>
        </w:rPr>
        <w:t>: batch size, dropout, learning rate, optimizer's momentum</w:t>
      </w:r>
      <w:r w:rsidR="00405A35">
        <w:rPr>
          <w:rFonts w:asciiTheme="majorBidi" w:hAnsiTheme="majorBidi" w:cstheme="majorBidi"/>
          <w:sz w:val="24"/>
          <w:szCs w:val="24"/>
        </w:rPr>
        <w:t xml:space="preserve"> and</w:t>
      </w:r>
      <w:r w:rsidRPr="00C80C21">
        <w:rPr>
          <w:rFonts w:asciiTheme="majorBidi" w:hAnsiTheme="majorBidi" w:cstheme="majorBidi"/>
          <w:sz w:val="24"/>
          <w:szCs w:val="24"/>
        </w:rPr>
        <w:t xml:space="preserve"> weight decay, number of epochs</w:t>
      </w:r>
      <w:r w:rsidR="00405A35">
        <w:rPr>
          <w:rFonts w:asciiTheme="majorBidi" w:hAnsiTheme="majorBidi" w:cstheme="majorBidi"/>
          <w:sz w:val="24"/>
          <w:szCs w:val="24"/>
        </w:rPr>
        <w:t xml:space="preserve"> and also </w:t>
      </w:r>
      <m:oMath>
        <m:r>
          <w:rPr>
            <w:rFonts w:ascii="Cambria Math" w:hAnsi="Cambria Math" w:cstheme="majorBidi"/>
            <w:sz w:val="24"/>
            <w:szCs w:val="24"/>
          </w:rPr>
          <m:t>b,λ</m:t>
        </m:r>
      </m:oMath>
      <w:r w:rsidRPr="00C80C21">
        <w:rPr>
          <w:rFonts w:asciiTheme="majorBidi" w:eastAsiaTheme="minorEastAsia" w:hAnsiTheme="majorBidi" w:cstheme="majorBidi"/>
          <w:sz w:val="24"/>
          <w:szCs w:val="24"/>
        </w:rPr>
        <w:t xml:space="preserve"> (</w:t>
      </w:r>
      <w:r w:rsidRPr="00C80C21">
        <w:rPr>
          <w:rFonts w:asciiTheme="majorBidi" w:hAnsiTheme="majorBidi" w:cstheme="majorBidi"/>
          <w:sz w:val="24"/>
          <w:szCs w:val="24"/>
        </w:rPr>
        <w:t>eq. (1))</w:t>
      </w:r>
      <w:r w:rsidR="00405A35">
        <w:rPr>
          <w:rFonts w:asciiTheme="majorBidi" w:hAnsiTheme="majorBidi" w:cstheme="majorBidi"/>
          <w:sz w:val="24"/>
          <w:szCs w:val="24"/>
        </w:rPr>
        <w:t xml:space="preserve"> as mentioned above</w:t>
      </w:r>
      <w:r w:rsidRPr="00C80C21">
        <w:rPr>
          <w:rFonts w:asciiTheme="majorBidi" w:hAnsiTheme="majorBidi" w:cstheme="majorBidi"/>
          <w:sz w:val="24"/>
          <w:szCs w:val="24"/>
        </w:rPr>
        <w:t xml:space="preserve">. </w:t>
      </w:r>
    </w:p>
    <w:p w14:paraId="18B59F05" w14:textId="6821F377" w:rsidR="00A045C5" w:rsidRDefault="00A045C5">
      <w:pPr>
        <w:spacing w:line="360" w:lineRule="auto"/>
        <w:jc w:val="both"/>
        <w:rPr>
          <w:rFonts w:asciiTheme="majorBidi" w:hAnsiTheme="majorBidi" w:cstheme="majorBidi"/>
          <w:sz w:val="24"/>
          <w:szCs w:val="24"/>
        </w:rPr>
        <w:pPrChange w:id="525" w:author="Moran Davoodi" w:date="2023-03-21T14:20:00Z">
          <w:pPr>
            <w:spacing w:line="480" w:lineRule="auto"/>
            <w:jc w:val="both"/>
          </w:pPr>
        </w:pPrChange>
      </w:pPr>
      <w:r w:rsidRPr="00C80C21">
        <w:rPr>
          <w:rFonts w:asciiTheme="majorBidi" w:hAnsiTheme="majorBidi" w:cstheme="majorBidi"/>
          <w:sz w:val="24"/>
          <w:szCs w:val="24"/>
        </w:rPr>
        <w:lastRenderedPageBreak/>
        <w:t>The</w:t>
      </w:r>
      <w:r w:rsidR="00405A35">
        <w:rPr>
          <w:rFonts w:asciiTheme="majorBidi" w:hAnsiTheme="majorBidi" w:cstheme="majorBidi"/>
          <w:sz w:val="24"/>
          <w:szCs w:val="24"/>
        </w:rPr>
        <w:t>se</w:t>
      </w:r>
      <w:r w:rsidRPr="00C80C21">
        <w:rPr>
          <w:rFonts w:asciiTheme="majorBidi" w:hAnsiTheme="majorBidi" w:cstheme="majorBidi"/>
          <w:sz w:val="24"/>
          <w:szCs w:val="24"/>
        </w:rPr>
        <w:t xml:space="preserve"> hyperparameters were tuned according to </w:t>
      </w:r>
      <w:r w:rsidR="002276A6">
        <w:rPr>
          <w:rFonts w:asciiTheme="majorBidi" w:hAnsiTheme="majorBidi" w:cstheme="majorBidi"/>
          <w:sz w:val="24"/>
          <w:szCs w:val="24"/>
        </w:rPr>
        <w:t>heartbeat</w:t>
      </w:r>
      <w:r w:rsidR="002276A6" w:rsidRPr="00C80C21">
        <w:rPr>
          <w:rFonts w:asciiTheme="majorBidi" w:hAnsiTheme="majorBidi" w:cstheme="majorBidi"/>
          <w:sz w:val="24"/>
          <w:szCs w:val="24"/>
        </w:rPr>
        <w:t xml:space="preserve"> </w:t>
      </w:r>
      <w:r w:rsidR="002276A6">
        <w:rPr>
          <w:rFonts w:asciiTheme="majorBidi" w:hAnsiTheme="majorBidi" w:cstheme="majorBidi"/>
          <w:sz w:val="24"/>
          <w:szCs w:val="24"/>
        </w:rPr>
        <w:t>window</w:t>
      </w:r>
      <w:r w:rsidR="00405A35">
        <w:rPr>
          <w:rFonts w:asciiTheme="majorBidi" w:hAnsiTheme="majorBidi" w:cstheme="majorBidi"/>
          <w:sz w:val="24"/>
          <w:szCs w:val="24"/>
        </w:rPr>
        <w:t xml:space="preserve"> length of </w:t>
      </w:r>
      <w:r w:rsidRPr="00C80C21">
        <w:rPr>
          <w:rFonts w:asciiTheme="majorBidi" w:hAnsiTheme="majorBidi" w:cstheme="majorBidi"/>
          <w:sz w:val="24"/>
          <w:szCs w:val="24"/>
        </w:rPr>
        <w:t>250</w:t>
      </w:r>
      <w:r w:rsidR="00405A35">
        <w:rPr>
          <w:rFonts w:asciiTheme="majorBidi" w:hAnsiTheme="majorBidi" w:cstheme="majorBidi"/>
          <w:sz w:val="24"/>
          <w:szCs w:val="24"/>
        </w:rPr>
        <w:t xml:space="preserve"> beats</w:t>
      </w:r>
      <w:r w:rsidRPr="00C80C21">
        <w:rPr>
          <w:rFonts w:asciiTheme="majorBidi" w:hAnsiTheme="majorBidi" w:cstheme="majorBidi"/>
          <w:sz w:val="24"/>
          <w:szCs w:val="24"/>
        </w:rPr>
        <w:t xml:space="preserve"> for every </w:t>
      </w:r>
      <w:r w:rsidR="00DC300B">
        <w:rPr>
          <w:rFonts w:asciiTheme="majorBidi" w:hAnsiTheme="majorBidi" w:cstheme="majorBidi"/>
          <w:sz w:val="24"/>
          <w:szCs w:val="24"/>
        </w:rPr>
        <w:t>condition (no drugs, drugs or combined)</w:t>
      </w:r>
      <w:r w:rsidR="00DC300B" w:rsidRPr="00C80C21">
        <w:rPr>
          <w:rFonts w:asciiTheme="majorBidi" w:hAnsiTheme="majorBidi" w:cstheme="majorBidi"/>
          <w:sz w:val="24"/>
          <w:szCs w:val="24"/>
        </w:rPr>
        <w:t xml:space="preserve"> </w:t>
      </w:r>
      <w:r w:rsidRPr="00C80C21">
        <w:rPr>
          <w:rFonts w:asciiTheme="majorBidi" w:hAnsiTheme="majorBidi" w:cstheme="majorBidi"/>
          <w:sz w:val="24"/>
          <w:szCs w:val="24"/>
        </w:rPr>
        <w:t xml:space="preserve">separately and applied over all of the different </w:t>
      </w:r>
      <w:r>
        <w:rPr>
          <w:rFonts w:asciiTheme="majorBidi" w:hAnsiTheme="majorBidi" w:cstheme="majorBidi"/>
          <w:sz w:val="24"/>
          <w:szCs w:val="24"/>
        </w:rPr>
        <w:t>heart</w:t>
      </w:r>
      <w:r w:rsidRPr="00C80C21">
        <w:rPr>
          <w:rFonts w:asciiTheme="majorBidi" w:hAnsiTheme="majorBidi" w:cstheme="majorBidi"/>
          <w:sz w:val="24"/>
          <w:szCs w:val="24"/>
        </w:rPr>
        <w:t xml:space="preserve">beat window lengths from 25 to </w:t>
      </w:r>
      <w:r w:rsidR="00DC300B" w:rsidRPr="00DC300B">
        <w:rPr>
          <w:rFonts w:asciiTheme="majorBidi" w:hAnsiTheme="majorBidi" w:cstheme="majorBidi"/>
          <w:sz w:val="24"/>
          <w:szCs w:val="24"/>
        </w:rPr>
        <w:t>6</w:t>
      </w:r>
      <w:r w:rsidRPr="00DC300B">
        <w:rPr>
          <w:rFonts w:asciiTheme="majorBidi" w:hAnsiTheme="majorBidi" w:cstheme="majorBidi"/>
          <w:sz w:val="24"/>
          <w:szCs w:val="24"/>
        </w:rPr>
        <w:t>00</w:t>
      </w:r>
      <w:r w:rsidR="00814956">
        <w:rPr>
          <w:rFonts w:asciiTheme="majorBidi" w:hAnsiTheme="majorBidi" w:cstheme="majorBidi"/>
          <w:sz w:val="24"/>
          <w:szCs w:val="24"/>
        </w:rPr>
        <w:t xml:space="preserve"> beats</w:t>
      </w:r>
      <w:r w:rsidRPr="00DC300B">
        <w:rPr>
          <w:rFonts w:asciiTheme="majorBidi" w:hAnsiTheme="majorBidi" w:cstheme="majorBidi"/>
          <w:sz w:val="24"/>
          <w:szCs w:val="24"/>
        </w:rPr>
        <w:t>.</w:t>
      </w:r>
      <w:r w:rsidRPr="00C80C21">
        <w:rPr>
          <w:rFonts w:asciiTheme="majorBidi" w:hAnsiTheme="majorBidi" w:cstheme="majorBidi"/>
          <w:sz w:val="24"/>
          <w:szCs w:val="24"/>
        </w:rPr>
        <w:t xml:space="preserve"> </w:t>
      </w:r>
    </w:p>
    <w:p w14:paraId="65F7D71A" w14:textId="26AC17CC" w:rsidR="00937CD7" w:rsidRDefault="00A045C5">
      <w:pPr>
        <w:spacing w:line="360" w:lineRule="auto"/>
        <w:jc w:val="both"/>
        <w:rPr>
          <w:rFonts w:asciiTheme="majorBidi" w:hAnsiTheme="majorBidi" w:cstheme="majorBidi"/>
          <w:sz w:val="24"/>
          <w:szCs w:val="24"/>
        </w:rPr>
        <w:pPrChange w:id="526" w:author="Moran Davoodi" w:date="2023-03-21T14:20:00Z">
          <w:pPr>
            <w:spacing w:line="480" w:lineRule="auto"/>
            <w:jc w:val="both"/>
          </w:pPr>
        </w:pPrChange>
      </w:pPr>
      <w:r w:rsidRPr="007A1AD0">
        <w:rPr>
          <w:rFonts w:asciiTheme="majorBidi" w:hAnsiTheme="majorBidi" w:cstheme="majorBidi"/>
          <w:sz w:val="24"/>
          <w:szCs w:val="24"/>
        </w:rPr>
        <w:t xml:space="preserve">The preparation of the CD experiment included a partition of all of the </w:t>
      </w:r>
      <w:r w:rsidR="000717EF">
        <w:rPr>
          <w:rFonts w:asciiTheme="majorBidi" w:hAnsiTheme="majorBidi" w:cstheme="majorBidi"/>
          <w:sz w:val="24"/>
          <w:szCs w:val="24"/>
        </w:rPr>
        <w:t xml:space="preserve">6 months </w:t>
      </w:r>
      <w:r w:rsidRPr="007A1AD0">
        <w:rPr>
          <w:rFonts w:asciiTheme="majorBidi" w:hAnsiTheme="majorBidi" w:cstheme="majorBidi"/>
          <w:sz w:val="24"/>
          <w:szCs w:val="24"/>
        </w:rPr>
        <w:t xml:space="preserve">old mice into training and testing windows with a ratio of 80%-20% respectively. The training set is also </w:t>
      </w:r>
      <w:proofErr w:type="spellStart"/>
      <w:r w:rsidRPr="007A1AD0">
        <w:rPr>
          <w:rFonts w:asciiTheme="majorBidi" w:hAnsiTheme="majorBidi" w:cstheme="majorBidi"/>
          <w:sz w:val="24"/>
          <w:szCs w:val="24"/>
        </w:rPr>
        <w:t>splitted</w:t>
      </w:r>
      <w:proofErr w:type="spellEnd"/>
      <w:r w:rsidRPr="007A1AD0">
        <w:rPr>
          <w:rFonts w:asciiTheme="majorBidi" w:hAnsiTheme="majorBidi" w:cstheme="majorBidi"/>
          <w:sz w:val="24"/>
          <w:szCs w:val="24"/>
        </w:rPr>
        <w:t xml:space="preserve"> with 80%-20% ratio. </w:t>
      </w:r>
      <w:r w:rsidR="000717EF">
        <w:rPr>
          <w:rFonts w:asciiTheme="majorBidi" w:hAnsiTheme="majorBidi" w:cstheme="majorBidi"/>
          <w:sz w:val="24"/>
          <w:szCs w:val="24"/>
        </w:rPr>
        <w:t>Note,</w:t>
      </w:r>
      <w:r w:rsidRPr="007A1AD0">
        <w:rPr>
          <w:rFonts w:asciiTheme="majorBidi" w:hAnsiTheme="majorBidi" w:cstheme="majorBidi"/>
          <w:sz w:val="24"/>
          <w:szCs w:val="24"/>
        </w:rPr>
        <w:t xml:space="preserve"> that </w:t>
      </w:r>
      <w:r w:rsidR="000717EF">
        <w:rPr>
          <w:rFonts w:asciiTheme="majorBidi" w:hAnsiTheme="majorBidi" w:cstheme="majorBidi"/>
          <w:sz w:val="24"/>
          <w:szCs w:val="24"/>
        </w:rPr>
        <w:t>because</w:t>
      </w:r>
      <w:r w:rsidRPr="007A1AD0">
        <w:rPr>
          <w:rFonts w:asciiTheme="majorBidi" w:hAnsiTheme="majorBidi" w:cstheme="majorBidi"/>
          <w:sz w:val="24"/>
          <w:szCs w:val="24"/>
        </w:rPr>
        <w:t xml:space="preserve"> the number of </w:t>
      </w:r>
      <w:r w:rsidR="00937CD7">
        <w:rPr>
          <w:rFonts w:asciiTheme="majorBidi" w:hAnsiTheme="majorBidi" w:cstheme="majorBidi"/>
          <w:sz w:val="24"/>
          <w:szCs w:val="24"/>
        </w:rPr>
        <w:t>heartbeat windows</w:t>
      </w:r>
      <w:r w:rsidRPr="007A1AD0">
        <w:rPr>
          <w:rFonts w:asciiTheme="majorBidi" w:hAnsiTheme="majorBidi" w:cstheme="majorBidi"/>
          <w:sz w:val="24"/>
          <w:szCs w:val="24"/>
        </w:rPr>
        <w:t xml:space="preserve"> decreases with the increase of the </w:t>
      </w:r>
      <w:r w:rsidR="00937CD7">
        <w:rPr>
          <w:rFonts w:asciiTheme="majorBidi" w:hAnsiTheme="majorBidi" w:cstheme="majorBidi"/>
          <w:sz w:val="24"/>
          <w:szCs w:val="24"/>
        </w:rPr>
        <w:t>heart</w:t>
      </w:r>
      <w:r w:rsidRPr="007A1AD0">
        <w:rPr>
          <w:rFonts w:asciiTheme="majorBidi" w:hAnsiTheme="majorBidi" w:cstheme="majorBidi"/>
          <w:sz w:val="24"/>
          <w:szCs w:val="24"/>
        </w:rPr>
        <w:t xml:space="preserve">beat window length, there were cases where we had mice with only one single </w:t>
      </w:r>
      <w:r w:rsidR="00937CD7">
        <w:rPr>
          <w:rFonts w:asciiTheme="majorBidi" w:hAnsiTheme="majorBidi" w:cstheme="majorBidi"/>
          <w:sz w:val="24"/>
          <w:szCs w:val="24"/>
        </w:rPr>
        <w:t>heart</w:t>
      </w:r>
      <w:r w:rsidRPr="007A1AD0">
        <w:rPr>
          <w:rFonts w:asciiTheme="majorBidi" w:hAnsiTheme="majorBidi" w:cstheme="majorBidi"/>
          <w:sz w:val="24"/>
          <w:szCs w:val="24"/>
        </w:rPr>
        <w:t xml:space="preserve">beat window in the testing set. Thus, the positive pair of these specific mice had to contain two identical signals. </w:t>
      </w:r>
      <w:r w:rsidR="00937CD7">
        <w:rPr>
          <w:rFonts w:asciiTheme="majorBidi" w:hAnsiTheme="majorBidi" w:cstheme="majorBidi"/>
          <w:sz w:val="24"/>
          <w:szCs w:val="24"/>
        </w:rPr>
        <w:t xml:space="preserve">The percent of such windows in </w:t>
      </w:r>
      <w:del w:id="527" w:author="Moran Davoodi" w:date="2023-03-20T16:29:00Z">
        <w:r w:rsidR="00937CD7" w:rsidDel="006D0B2F">
          <w:rPr>
            <w:rFonts w:asciiTheme="majorBidi" w:hAnsiTheme="majorBidi" w:cstheme="majorBidi"/>
            <w:sz w:val="24"/>
            <w:szCs w:val="24"/>
          </w:rPr>
          <w:delText>n</w:delText>
        </w:r>
      </w:del>
      <w:del w:id="528" w:author="Moran Davoodi" w:date="2023-03-20T16:28:00Z">
        <w:r w:rsidR="00937CD7" w:rsidDel="006D0B2F">
          <w:rPr>
            <w:rFonts w:asciiTheme="majorBidi" w:hAnsiTheme="majorBidi" w:cstheme="majorBidi"/>
            <w:sz w:val="24"/>
            <w:szCs w:val="24"/>
          </w:rPr>
          <w:delText>a</w:delText>
        </w:r>
      </w:del>
      <w:del w:id="529" w:author="Moran Davoodi" w:date="2023-03-20T16:29:00Z">
        <w:r w:rsidR="00937CD7" w:rsidDel="006D0B2F">
          <w:rPr>
            <w:rFonts w:asciiTheme="majorBidi" w:hAnsiTheme="majorBidi" w:cstheme="majorBidi"/>
            <w:sz w:val="24"/>
            <w:szCs w:val="24"/>
          </w:rPr>
          <w:delText>ggable</w:delText>
        </w:r>
      </w:del>
      <w:ins w:id="530" w:author="Moran Davoodi" w:date="2023-03-20T16:29:00Z">
        <w:r w:rsidR="006D0B2F">
          <w:rPr>
            <w:rFonts w:asciiTheme="majorBidi" w:hAnsiTheme="majorBidi" w:cstheme="majorBidi"/>
            <w:sz w:val="24"/>
            <w:szCs w:val="24"/>
          </w:rPr>
          <w:t>neglectable</w:t>
        </w:r>
      </w:ins>
      <w:r w:rsidR="00937CD7">
        <w:rPr>
          <w:rFonts w:asciiTheme="majorBidi" w:hAnsiTheme="majorBidi" w:cstheme="majorBidi"/>
          <w:sz w:val="24"/>
          <w:szCs w:val="24"/>
        </w:rPr>
        <w:t xml:space="preserve"> </w:t>
      </w:r>
      <w:del w:id="531" w:author="Moran Davoodi" w:date="2023-03-20T16:29:00Z">
        <w:r w:rsidR="00937CD7" w:rsidDel="006D0B2F">
          <w:rPr>
            <w:rFonts w:asciiTheme="majorBidi" w:hAnsiTheme="majorBidi" w:cstheme="majorBidi"/>
            <w:sz w:val="24"/>
            <w:szCs w:val="24"/>
          </w:rPr>
          <w:delText xml:space="preserve">until </w:delText>
        </w:r>
      </w:del>
      <w:ins w:id="532" w:author="Moran Davoodi" w:date="2023-03-20T16:29:00Z">
        <w:r w:rsidR="006D0B2F">
          <w:rPr>
            <w:rFonts w:asciiTheme="majorBidi" w:hAnsiTheme="majorBidi" w:cstheme="majorBidi"/>
            <w:sz w:val="24"/>
            <w:szCs w:val="24"/>
          </w:rPr>
          <w:t xml:space="preserve">up to </w:t>
        </w:r>
      </w:ins>
      <w:r w:rsidR="00937CD7">
        <w:rPr>
          <w:rFonts w:asciiTheme="majorBidi" w:hAnsiTheme="majorBidi" w:cstheme="majorBidi"/>
          <w:sz w:val="24"/>
          <w:szCs w:val="24"/>
        </w:rPr>
        <w:t xml:space="preserve">heartbeat window </w:t>
      </w:r>
      <w:ins w:id="533" w:author="Moran Davoodi" w:date="2023-03-20T16:29:00Z">
        <w:r w:rsidR="006D0B2F">
          <w:rPr>
            <w:rFonts w:asciiTheme="majorBidi" w:hAnsiTheme="majorBidi" w:cstheme="majorBidi"/>
            <w:sz w:val="24"/>
            <w:szCs w:val="24"/>
          </w:rPr>
          <w:t xml:space="preserve">length </w:t>
        </w:r>
      </w:ins>
      <w:r w:rsidR="00937CD7">
        <w:rPr>
          <w:rFonts w:asciiTheme="majorBidi" w:hAnsiTheme="majorBidi" w:cstheme="majorBidi"/>
          <w:sz w:val="24"/>
          <w:szCs w:val="24"/>
        </w:rPr>
        <w:t>of 600</w:t>
      </w:r>
      <w:ins w:id="534" w:author="Moran Davoodi" w:date="2023-03-20T16:29:00Z">
        <w:r w:rsidR="006D0B2F">
          <w:rPr>
            <w:rFonts w:asciiTheme="majorBidi" w:hAnsiTheme="majorBidi" w:cstheme="majorBidi"/>
            <w:sz w:val="24"/>
            <w:szCs w:val="24"/>
          </w:rPr>
          <w:t xml:space="preserve"> beats</w:t>
        </w:r>
      </w:ins>
      <w:r w:rsidR="00937CD7">
        <w:rPr>
          <w:rFonts w:asciiTheme="majorBidi" w:hAnsiTheme="majorBidi" w:cstheme="majorBidi"/>
          <w:sz w:val="24"/>
          <w:szCs w:val="24"/>
        </w:rPr>
        <w:t xml:space="preserve">.  </w:t>
      </w:r>
    </w:p>
    <w:p w14:paraId="4D48F89A" w14:textId="150288BE" w:rsidR="00A045C5" w:rsidRPr="006A5379" w:rsidRDefault="00A045C5">
      <w:pPr>
        <w:spacing w:line="360" w:lineRule="auto"/>
        <w:jc w:val="both"/>
        <w:rPr>
          <w:rFonts w:asciiTheme="majorBidi" w:hAnsiTheme="majorBidi" w:cstheme="majorBidi"/>
          <w:sz w:val="24"/>
          <w:szCs w:val="24"/>
        </w:rPr>
        <w:pPrChange w:id="535" w:author="Moran Davoodi" w:date="2023-03-21T14:20:00Z">
          <w:pPr>
            <w:spacing w:line="480" w:lineRule="auto"/>
            <w:jc w:val="both"/>
          </w:pPr>
        </w:pPrChange>
      </w:pPr>
      <w:r w:rsidRPr="001E4AE5">
        <w:rPr>
          <w:rFonts w:asciiTheme="majorBidi" w:hAnsiTheme="majorBidi" w:cstheme="majorBidi"/>
          <w:sz w:val="24"/>
          <w:szCs w:val="24"/>
        </w:rPr>
        <w:t>For PD experiments, we set the training, validation and testing set to contain different mice. In the age of 6</w:t>
      </w:r>
      <w:r w:rsidR="001E4AE5" w:rsidRPr="001E4AE5">
        <w:rPr>
          <w:rFonts w:asciiTheme="majorBidi" w:hAnsiTheme="majorBidi" w:cstheme="majorBidi"/>
          <w:sz w:val="24"/>
          <w:szCs w:val="24"/>
        </w:rPr>
        <w:t xml:space="preserve"> months</w:t>
      </w:r>
      <w:r w:rsidRPr="001E4AE5">
        <w:rPr>
          <w:rFonts w:asciiTheme="majorBidi" w:hAnsiTheme="majorBidi" w:cstheme="majorBidi"/>
          <w:sz w:val="24"/>
          <w:szCs w:val="24"/>
        </w:rPr>
        <w:t xml:space="preserve">, </w:t>
      </w:r>
      <w:r w:rsidRPr="006A5379">
        <w:rPr>
          <w:rFonts w:asciiTheme="majorBidi" w:hAnsiTheme="majorBidi" w:cstheme="majorBidi"/>
          <w:sz w:val="24"/>
          <w:szCs w:val="24"/>
          <w:rPrChange w:id="536" w:author="Moran Davoodi" w:date="2023-03-20T16:30:00Z">
            <w:rPr>
              <w:rFonts w:asciiTheme="majorBidi" w:hAnsiTheme="majorBidi" w:cstheme="majorBidi"/>
              <w:sz w:val="24"/>
              <w:szCs w:val="24"/>
              <w:highlight w:val="cyan"/>
            </w:rPr>
          </w:rPrChange>
        </w:rPr>
        <w:t xml:space="preserve">the training set included 20 mice, the validation set included 5 mice and testing set had </w:t>
      </w:r>
      <w:ins w:id="537" w:author="Moran Davoodi" w:date="2023-03-20T16:29:00Z">
        <w:r w:rsidR="006A5379" w:rsidRPr="006A5379">
          <w:rPr>
            <w:rFonts w:asciiTheme="majorBidi" w:hAnsiTheme="majorBidi" w:cstheme="majorBidi"/>
            <w:sz w:val="24"/>
            <w:szCs w:val="24"/>
            <w:rPrChange w:id="538" w:author="Moran Davoodi" w:date="2023-03-20T16:30:00Z">
              <w:rPr>
                <w:rFonts w:asciiTheme="majorBidi" w:hAnsiTheme="majorBidi" w:cstheme="majorBidi"/>
                <w:sz w:val="24"/>
                <w:szCs w:val="24"/>
                <w:highlight w:val="cyan"/>
              </w:rPr>
            </w:rPrChange>
          </w:rPr>
          <w:t>5</w:t>
        </w:r>
      </w:ins>
      <w:del w:id="539" w:author="Moran Davoodi" w:date="2023-03-20T16:29:00Z">
        <w:r w:rsidRPr="006A5379" w:rsidDel="006A5379">
          <w:rPr>
            <w:rFonts w:asciiTheme="majorBidi" w:hAnsiTheme="majorBidi" w:cstheme="majorBidi"/>
            <w:sz w:val="24"/>
            <w:szCs w:val="24"/>
            <w:rPrChange w:id="540" w:author="Moran Davoodi" w:date="2023-03-20T16:30:00Z">
              <w:rPr>
                <w:rFonts w:asciiTheme="majorBidi" w:hAnsiTheme="majorBidi" w:cstheme="majorBidi"/>
                <w:sz w:val="24"/>
                <w:szCs w:val="24"/>
                <w:highlight w:val="cyan"/>
              </w:rPr>
            </w:rPrChange>
          </w:rPr>
          <w:delText>6</w:delText>
        </w:r>
      </w:del>
      <w:r w:rsidRPr="006A5379">
        <w:rPr>
          <w:rFonts w:asciiTheme="majorBidi" w:hAnsiTheme="majorBidi" w:cstheme="majorBidi"/>
          <w:sz w:val="24"/>
          <w:szCs w:val="24"/>
          <w:rPrChange w:id="541" w:author="Moran Davoodi" w:date="2023-03-20T16:30:00Z">
            <w:rPr>
              <w:rFonts w:asciiTheme="majorBidi" w:hAnsiTheme="majorBidi" w:cstheme="majorBidi"/>
              <w:sz w:val="24"/>
              <w:szCs w:val="24"/>
              <w:highlight w:val="cyan"/>
            </w:rPr>
          </w:rPrChange>
        </w:rPr>
        <w:t xml:space="preserve"> mice</w:t>
      </w:r>
      <w:r w:rsidRPr="006A5379">
        <w:rPr>
          <w:rFonts w:asciiTheme="majorBidi" w:hAnsiTheme="majorBidi" w:cstheme="majorBidi"/>
          <w:sz w:val="24"/>
          <w:szCs w:val="24"/>
        </w:rPr>
        <w:t xml:space="preserve">. </w:t>
      </w:r>
    </w:p>
    <w:p w14:paraId="4F620B77" w14:textId="77777777" w:rsidR="00E632DC" w:rsidRPr="00E632DC" w:rsidRDefault="00E632DC">
      <w:pPr>
        <w:spacing w:line="360" w:lineRule="auto"/>
        <w:jc w:val="both"/>
        <w:rPr>
          <w:rFonts w:asciiTheme="majorBidi" w:hAnsiTheme="majorBidi" w:cstheme="majorBidi"/>
          <w:b/>
          <w:bCs/>
          <w:color w:val="000000" w:themeColor="text1"/>
          <w:sz w:val="24"/>
          <w:szCs w:val="24"/>
        </w:rPr>
      </w:pPr>
      <w:r w:rsidRPr="00E632DC">
        <w:rPr>
          <w:rFonts w:asciiTheme="majorBidi" w:hAnsiTheme="majorBidi" w:cstheme="majorBidi"/>
          <w:b/>
          <w:bCs/>
          <w:color w:val="000000" w:themeColor="text1"/>
          <w:sz w:val="24"/>
          <w:szCs w:val="24"/>
        </w:rPr>
        <w:t>Model evaluation and statistical methods</w:t>
      </w:r>
    </w:p>
    <w:p w14:paraId="0AE667E5" w14:textId="67952CCE" w:rsidR="00E632DC" w:rsidRPr="00E632DC" w:rsidRDefault="00E632DC">
      <w:pPr>
        <w:spacing w:line="360" w:lineRule="auto"/>
        <w:jc w:val="both"/>
        <w:rPr>
          <w:rFonts w:asciiTheme="majorBidi" w:hAnsiTheme="majorBidi" w:cstheme="majorBidi"/>
          <w:sz w:val="24"/>
          <w:szCs w:val="24"/>
        </w:rPr>
        <w:pPrChange w:id="542" w:author="Moran Davoodi" w:date="2023-03-21T14:20:00Z">
          <w:pPr>
            <w:spacing w:line="480" w:lineRule="auto"/>
            <w:jc w:val="both"/>
          </w:pPr>
        </w:pPrChange>
      </w:pPr>
      <w:r w:rsidRPr="00E632DC">
        <w:rPr>
          <w:rFonts w:asciiTheme="majorBidi" w:hAnsiTheme="majorBidi" w:cstheme="majorBidi"/>
          <w:sz w:val="24"/>
          <w:szCs w:val="24"/>
        </w:rPr>
        <w:t>For each experiment, we compare</w:t>
      </w:r>
      <w:del w:id="543" w:author="Moran Davoodi" w:date="2023-03-20T16:30:00Z">
        <w:r w:rsidRPr="00E632DC" w:rsidDel="00580F54">
          <w:rPr>
            <w:rFonts w:asciiTheme="majorBidi" w:hAnsiTheme="majorBidi" w:cstheme="majorBidi"/>
            <w:sz w:val="24"/>
            <w:szCs w:val="24"/>
          </w:rPr>
          <w:delText xml:space="preserve"> </w:delText>
        </w:r>
      </w:del>
      <w:ins w:id="544" w:author="Moran Davoodi" w:date="2023-03-20T16:30:00Z">
        <w:r w:rsidR="00580F54">
          <w:rPr>
            <w:rFonts w:asciiTheme="majorBidi" w:hAnsiTheme="majorBidi" w:cstheme="majorBidi"/>
            <w:sz w:val="24"/>
            <w:szCs w:val="24"/>
          </w:rPr>
          <w:t xml:space="preserve"> </w:t>
        </w:r>
      </w:ins>
      <w:r w:rsidRPr="00E632DC">
        <w:rPr>
          <w:rFonts w:asciiTheme="majorBidi" w:hAnsiTheme="majorBidi" w:cstheme="majorBidi"/>
          <w:sz w:val="24"/>
          <w:szCs w:val="24"/>
        </w:rPr>
        <w:t>pair</w:t>
      </w:r>
      <w:ins w:id="545" w:author="Moran Davoodi" w:date="2023-03-20T16:30:00Z">
        <w:r w:rsidR="00580F54">
          <w:rPr>
            <w:rFonts w:asciiTheme="majorBidi" w:hAnsiTheme="majorBidi" w:cstheme="majorBidi"/>
            <w:sz w:val="24"/>
            <w:szCs w:val="24"/>
          </w:rPr>
          <w:t>s</w:t>
        </w:r>
      </w:ins>
      <w:r w:rsidRPr="00E632DC">
        <w:rPr>
          <w:rFonts w:asciiTheme="majorBidi" w:hAnsiTheme="majorBidi" w:cstheme="majorBidi"/>
          <w:sz w:val="24"/>
          <w:szCs w:val="24"/>
        </w:rPr>
        <w:t xml:space="preserve"> of heartbeat windows. </w:t>
      </w:r>
      <w:r w:rsidR="0094339E" w:rsidRPr="00E632DC">
        <w:rPr>
          <w:rFonts w:asciiTheme="majorBidi" w:hAnsiTheme="majorBidi" w:cstheme="majorBidi"/>
          <w:sz w:val="24"/>
          <w:szCs w:val="24"/>
        </w:rPr>
        <w:t xml:space="preserve">We define the label of a negative pair as 0 and positive as 1. </w:t>
      </w:r>
      <w:r w:rsidRPr="00E632DC">
        <w:rPr>
          <w:rFonts w:asciiTheme="majorBidi" w:hAnsiTheme="majorBidi" w:cstheme="majorBidi"/>
          <w:sz w:val="24"/>
          <w:szCs w:val="24"/>
        </w:rPr>
        <w:t>In the confusion matrix</w:t>
      </w:r>
      <w:r w:rsidR="0094339E" w:rsidRPr="00E632DC">
        <w:rPr>
          <w:rFonts w:asciiTheme="majorBidi" w:hAnsiTheme="majorBidi" w:cstheme="majorBidi"/>
          <w:sz w:val="24"/>
          <w:szCs w:val="24"/>
        </w:rPr>
        <w:t xml:space="preserve">, </w:t>
      </w:r>
      <m:oMath>
        <m:r>
          <w:rPr>
            <w:rFonts w:ascii="Cambria Math" w:hAnsi="Cambria Math" w:cstheme="majorBidi"/>
            <w:sz w:val="24"/>
            <w:szCs w:val="24"/>
          </w:rPr>
          <m:t>C∈</m:t>
        </m:r>
        <m:sSup>
          <m:sSupPr>
            <m:ctrlPr>
              <w:rPr>
                <w:rFonts w:ascii="Cambria Math" w:hAnsi="Cambria Math" w:cstheme="majorBidi"/>
                <w:i/>
                <w:sz w:val="24"/>
                <w:szCs w:val="24"/>
              </w:rPr>
            </m:ctrlPr>
          </m:sSupPr>
          <m:e>
            <m:r>
              <m:rPr>
                <m:scr m:val="double-struck"/>
              </m:rPr>
              <w:rPr>
                <w:rFonts w:ascii="Cambria Math" w:hAnsi="Cambria Math" w:cstheme="majorBidi"/>
                <w:sz w:val="24"/>
                <w:szCs w:val="24"/>
              </w:rPr>
              <m:t>N</m:t>
            </m:r>
          </m:e>
          <m:sup>
            <m:r>
              <w:rPr>
                <w:rFonts w:ascii="Cambria Math" w:hAnsi="Cambria Math" w:cstheme="majorBidi"/>
                <w:sz w:val="24"/>
                <w:szCs w:val="24"/>
              </w:rPr>
              <m:t>2×2</m:t>
            </m:r>
          </m:sup>
        </m:sSup>
      </m:oMath>
      <w:r w:rsidR="0094339E" w:rsidRPr="00E632DC">
        <w:rPr>
          <w:rFonts w:asciiTheme="majorBidi" w:hAnsiTheme="majorBidi" w:cstheme="majorBidi"/>
          <w:sz w:val="24"/>
          <w:szCs w:val="24"/>
        </w:rPr>
        <w:t xml:space="preserve"> </w:t>
      </w:r>
      <w:r w:rsidR="00C21D53" w:rsidRPr="00E632DC">
        <w:rPr>
          <w:rFonts w:asciiTheme="majorBidi" w:hAnsiTheme="majorBidi" w:cstheme="majorBidi"/>
          <w:sz w:val="24"/>
          <w:szCs w:val="24"/>
        </w:rPr>
        <w:t xml:space="preserve">, </w:t>
      </w:r>
      <w:r w:rsidR="0094339E" w:rsidRPr="00E632DC">
        <w:rPr>
          <w:rFonts w:asciiTheme="majorBidi" w:hAnsiTheme="majorBidi" w:cstheme="majorBidi"/>
          <w:sz w:val="24"/>
          <w:szCs w:val="24"/>
        </w:rPr>
        <w:t xml:space="preserve">the rows represent the ground truth labels and the columns represent the predictions. </w:t>
      </w:r>
      <w:r w:rsidRPr="00E632DC">
        <w:rPr>
          <w:rFonts w:asciiTheme="majorBidi" w:hAnsiTheme="majorBidi" w:cstheme="majorBidi"/>
          <w:sz w:val="24"/>
          <w:szCs w:val="24"/>
        </w:rPr>
        <w:t>To</w:t>
      </w:r>
      <w:r w:rsidR="0094339E" w:rsidRPr="00E632DC">
        <w:rPr>
          <w:rFonts w:asciiTheme="majorBidi" w:hAnsiTheme="majorBidi" w:cstheme="majorBidi"/>
          <w:sz w:val="24"/>
          <w:szCs w:val="24"/>
        </w:rPr>
        <w:t xml:space="preserve"> predict whether a pair is positive or negative, we need to set a threshold </w:t>
      </w:r>
      <w:del w:id="546" w:author="Moran Davoodi" w:date="2023-03-20T16:31:00Z">
        <w:r w:rsidR="0094339E" w:rsidRPr="00E632DC" w:rsidDel="00580F54">
          <w:rPr>
            <w:rFonts w:asciiTheme="majorBidi" w:hAnsiTheme="majorBidi" w:cstheme="majorBidi"/>
            <w:sz w:val="24"/>
            <w:szCs w:val="24"/>
          </w:rPr>
          <w:delText>which is</w:delText>
        </w:r>
      </w:del>
      <w:ins w:id="547" w:author="Moran Davoodi" w:date="2023-03-20T16:37:00Z">
        <w:r w:rsidR="008D7F46">
          <w:rPr>
            <w:rFonts w:asciiTheme="majorBidi" w:hAnsiTheme="majorBidi" w:cstheme="majorBidi"/>
            <w:sz w:val="24"/>
            <w:szCs w:val="24"/>
          </w:rPr>
          <w:t xml:space="preserve">for </w:t>
        </w:r>
        <m:oMath>
          <m:r>
            <w:rPr>
              <w:rFonts w:ascii="Cambria Math" w:hAnsi="Cambria Math" w:cstheme="majorBidi"/>
              <w:sz w:val="24"/>
              <w:szCs w:val="24"/>
            </w:rPr>
            <m:t>c</m:t>
          </m:r>
          <m:d>
            <m:dPr>
              <m:ctrlPr>
                <w:rPr>
                  <w:rFonts w:ascii="Cambria Math" w:hAnsi="Cambria Math" w:cstheme="majorBidi"/>
                  <w:i/>
                  <w:sz w:val="24"/>
                  <w:szCs w:val="24"/>
                </w:rPr>
              </m:ctrlPr>
            </m:dPr>
            <m:e>
              <m:sSubSup>
                <m:sSubSupPr>
                  <m:ctrlPr>
                    <w:rPr>
                      <w:rFonts w:ascii="Cambria Math" w:hAnsi="Cambria Math" w:cstheme="majorBidi"/>
                      <w:i/>
                      <w:sz w:val="24"/>
                      <w:szCs w:val="24"/>
                    </w:rPr>
                  </m:ctrlPr>
                </m:sSubSupPr>
                <m:e>
                  <m:r>
                    <w:rPr>
                      <w:rFonts w:ascii="Cambria Math" w:hAnsi="Cambria Math" w:cstheme="majorBidi"/>
                      <w:sz w:val="24"/>
                      <w:szCs w:val="24"/>
                    </w:rPr>
                    <m:t>x</m:t>
                  </m:r>
                </m:e>
                <m:sub>
                  <m:r>
                    <w:rPr>
                      <w:rFonts w:ascii="Cambria Math" w:hAnsi="Cambria Math" w:cstheme="majorBidi"/>
                      <w:sz w:val="24"/>
                      <w:szCs w:val="24"/>
                    </w:rPr>
                    <m:t>1</m:t>
                  </m:r>
                </m:sub>
                <m:sup>
                  <m:d>
                    <m:dPr>
                      <m:ctrlPr>
                        <w:rPr>
                          <w:rFonts w:ascii="Cambria Math" w:hAnsi="Cambria Math" w:cstheme="majorBidi"/>
                          <w:i/>
                          <w:sz w:val="24"/>
                          <w:szCs w:val="24"/>
                        </w:rPr>
                      </m:ctrlPr>
                    </m:dPr>
                    <m:e>
                      <m:r>
                        <w:rPr>
                          <w:rFonts w:ascii="Cambria Math" w:hAnsi="Cambria Math" w:cstheme="majorBidi"/>
                          <w:sz w:val="24"/>
                          <w:szCs w:val="24"/>
                        </w:rPr>
                        <m:t>i</m:t>
                      </m:r>
                    </m:e>
                  </m:d>
                </m:sup>
              </m:sSubSup>
              <m:r>
                <w:rPr>
                  <w:rFonts w:ascii="Cambria Math" w:hAnsi="Cambria Math" w:cstheme="majorBidi"/>
                  <w:sz w:val="24"/>
                  <w:szCs w:val="24"/>
                </w:rPr>
                <m:t>,</m:t>
              </m:r>
              <m:sSubSup>
                <m:sSubSupPr>
                  <m:ctrlPr>
                    <w:rPr>
                      <w:rFonts w:ascii="Cambria Math" w:hAnsi="Cambria Math" w:cstheme="majorBidi"/>
                      <w:i/>
                      <w:sz w:val="24"/>
                      <w:szCs w:val="24"/>
                    </w:rPr>
                  </m:ctrlPr>
                </m:sSubSupPr>
                <m:e>
                  <m:r>
                    <w:rPr>
                      <w:rFonts w:ascii="Cambria Math" w:hAnsi="Cambria Math" w:cstheme="majorBidi"/>
                      <w:sz w:val="24"/>
                      <w:szCs w:val="24"/>
                    </w:rPr>
                    <m:t>x</m:t>
                  </m:r>
                </m:e>
                <m:sub>
                  <m:r>
                    <w:rPr>
                      <w:rFonts w:ascii="Cambria Math" w:hAnsi="Cambria Math" w:cstheme="majorBidi"/>
                      <w:sz w:val="24"/>
                      <w:szCs w:val="24"/>
                    </w:rPr>
                    <m:t>2</m:t>
                  </m:r>
                </m:sub>
                <m:sup>
                  <m:d>
                    <m:dPr>
                      <m:ctrlPr>
                        <w:rPr>
                          <w:rFonts w:ascii="Cambria Math" w:hAnsi="Cambria Math" w:cstheme="majorBidi"/>
                          <w:i/>
                          <w:sz w:val="24"/>
                          <w:szCs w:val="24"/>
                        </w:rPr>
                      </m:ctrlPr>
                    </m:dPr>
                    <m:e>
                      <m:r>
                        <w:rPr>
                          <w:rFonts w:ascii="Cambria Math" w:hAnsi="Cambria Math" w:cstheme="majorBidi"/>
                          <w:sz w:val="24"/>
                          <w:szCs w:val="24"/>
                        </w:rPr>
                        <m:t>i</m:t>
                      </m:r>
                    </m:e>
                  </m:d>
                </m:sup>
              </m:sSubSup>
              <m:r>
                <w:rPr>
                  <w:rFonts w:ascii="Cambria Math" w:hAnsi="Cambria Math" w:cstheme="majorBidi"/>
                  <w:sz w:val="24"/>
                  <w:szCs w:val="24"/>
                </w:rPr>
                <m:t>;</m:t>
              </m:r>
              <m:r>
                <m:rPr>
                  <m:sty m:val="p"/>
                </m:rPr>
                <w:rPr>
                  <w:rFonts w:ascii="Cambria Math" w:hAnsi="Cambria Math" w:cstheme="majorBidi"/>
                  <w:sz w:val="24"/>
                  <w:szCs w:val="24"/>
                </w:rPr>
                <m:t>Θ</m:t>
              </m:r>
            </m:e>
          </m:d>
        </m:oMath>
      </w:ins>
      <w:del w:id="548" w:author="Moran Davoodi" w:date="2023-03-20T16:37:00Z">
        <w:r w:rsidR="0094339E" w:rsidRPr="00E632DC" w:rsidDel="008D7F46">
          <w:rPr>
            <w:rFonts w:asciiTheme="majorBidi" w:hAnsiTheme="majorBidi" w:cstheme="majorBidi"/>
            <w:sz w:val="24"/>
            <w:szCs w:val="24"/>
          </w:rPr>
          <w:delText xml:space="preserve"> the angle</w:delText>
        </w:r>
      </w:del>
      <w:ins w:id="549" w:author="Moran Davoodi" w:date="2023-03-20T16:33:00Z">
        <w:r w:rsidR="00F0388A">
          <w:rPr>
            <w:rFonts w:asciiTheme="majorBidi" w:hAnsiTheme="majorBidi" w:cstheme="majorBidi"/>
            <w:sz w:val="24"/>
            <w:szCs w:val="24"/>
          </w:rPr>
          <w:t xml:space="preserve"> which can range </w:t>
        </w:r>
      </w:ins>
      <w:ins w:id="550" w:author="Moran Davoodi" w:date="2023-03-20T16:34:00Z">
        <w:r w:rsidR="00F0388A">
          <w:rPr>
            <w:rFonts w:asciiTheme="majorBidi" w:hAnsiTheme="majorBidi" w:cstheme="majorBidi"/>
            <w:sz w:val="24"/>
            <w:szCs w:val="24"/>
          </w:rPr>
          <w:t xml:space="preserve">in </w:t>
        </w:r>
      </w:ins>
      <m:oMath>
        <m:d>
          <m:dPr>
            <m:begChr m:val="["/>
            <m:endChr m:val="]"/>
            <m:ctrlPr>
              <w:ins w:id="551" w:author="Moran Davoodi" w:date="2023-03-20T16:37:00Z">
                <w:rPr>
                  <w:rFonts w:ascii="Cambria Math" w:hAnsi="Cambria Math" w:cstheme="majorBidi"/>
                  <w:i/>
                  <w:sz w:val="24"/>
                  <w:szCs w:val="24"/>
                </w:rPr>
              </w:ins>
            </m:ctrlPr>
          </m:dPr>
          <m:e>
            <m:r>
              <w:ins w:id="552" w:author="Moran Davoodi" w:date="2023-03-20T16:37:00Z">
                <w:rPr>
                  <w:rFonts w:ascii="Cambria Math" w:hAnsi="Cambria Math" w:cstheme="majorBidi"/>
                  <w:sz w:val="24"/>
                  <w:szCs w:val="24"/>
                </w:rPr>
                <m:t>-1,1</m:t>
              </w:ins>
            </m:r>
          </m:e>
        </m:d>
      </m:oMath>
      <w:ins w:id="553" w:author="Moran Davoodi" w:date="2023-03-20T16:31:00Z">
        <w:r w:rsidR="00580F54">
          <w:rPr>
            <w:rFonts w:asciiTheme="majorBidi" w:hAnsiTheme="majorBidi" w:cstheme="majorBidi"/>
            <w:sz w:val="24"/>
            <w:szCs w:val="24"/>
          </w:rPr>
          <w:t>.</w:t>
        </w:r>
      </w:ins>
      <w:ins w:id="554" w:author="Moran Davoodi" w:date="2023-03-20T16:38:00Z">
        <w:r w:rsidR="008D7F46">
          <w:rPr>
            <w:rFonts w:asciiTheme="majorBidi" w:hAnsiTheme="majorBidi" w:cstheme="majorBidi"/>
            <w:sz w:val="24"/>
            <w:szCs w:val="24"/>
          </w:rPr>
          <w:t xml:space="preserve"> This is equivalent to set a threshold to the angle between the embeddings.</w:t>
        </w:r>
      </w:ins>
      <w:ins w:id="555" w:author="Moran Davoodi" w:date="2023-03-20T16:31:00Z">
        <w:r w:rsidR="00580F54">
          <w:rPr>
            <w:rFonts w:asciiTheme="majorBidi" w:hAnsiTheme="majorBidi" w:cstheme="majorBidi"/>
            <w:sz w:val="24"/>
            <w:szCs w:val="24"/>
          </w:rPr>
          <w:t xml:space="preserve"> If the angle between the embeddings of the pair</w:t>
        </w:r>
      </w:ins>
      <w:ins w:id="556" w:author="Moran Davoodi" w:date="2023-03-20T16:32:00Z">
        <w:r w:rsidR="00580F54">
          <w:rPr>
            <w:rFonts w:asciiTheme="majorBidi" w:hAnsiTheme="majorBidi" w:cstheme="majorBidi"/>
            <w:sz w:val="24"/>
            <w:szCs w:val="24"/>
          </w:rPr>
          <w:t>’s</w:t>
        </w:r>
      </w:ins>
      <w:ins w:id="557" w:author="Moran Davoodi" w:date="2023-03-20T16:31:00Z">
        <w:r w:rsidR="00580F54">
          <w:rPr>
            <w:rFonts w:asciiTheme="majorBidi" w:hAnsiTheme="majorBidi" w:cstheme="majorBidi"/>
            <w:sz w:val="24"/>
            <w:szCs w:val="24"/>
          </w:rPr>
          <w:t xml:space="preserve"> components </w:t>
        </w:r>
      </w:ins>
      <w:del w:id="558" w:author="Moran Davoodi" w:date="2023-03-20T16:32:00Z">
        <w:r w:rsidR="0094339E" w:rsidRPr="00E632DC" w:rsidDel="00580F54">
          <w:rPr>
            <w:rFonts w:asciiTheme="majorBidi" w:hAnsiTheme="majorBidi" w:cstheme="majorBidi"/>
            <w:sz w:val="24"/>
            <w:szCs w:val="24"/>
          </w:rPr>
          <w:delText xml:space="preserve"> that any pair that its embeddings </w:delText>
        </w:r>
      </w:del>
      <w:r w:rsidR="0094339E" w:rsidRPr="00E632DC">
        <w:rPr>
          <w:rFonts w:asciiTheme="majorBidi" w:hAnsiTheme="majorBidi" w:cstheme="majorBidi"/>
          <w:sz w:val="24"/>
          <w:szCs w:val="24"/>
        </w:rPr>
        <w:t>is larger</w:t>
      </w:r>
      <w:ins w:id="559" w:author="Moran Davoodi" w:date="2023-03-20T16:32:00Z">
        <w:r w:rsidR="00F0388A">
          <w:rPr>
            <w:rFonts w:asciiTheme="majorBidi" w:hAnsiTheme="majorBidi" w:cstheme="majorBidi"/>
            <w:sz w:val="24"/>
            <w:szCs w:val="24"/>
          </w:rPr>
          <w:t xml:space="preserve"> in absolute val</w:t>
        </w:r>
      </w:ins>
      <w:ins w:id="560" w:author="Moran Davoodi" w:date="2023-03-20T16:34:00Z">
        <w:r w:rsidR="00F0388A">
          <w:rPr>
            <w:rFonts w:asciiTheme="majorBidi" w:hAnsiTheme="majorBidi" w:cstheme="majorBidi"/>
            <w:sz w:val="24"/>
            <w:szCs w:val="24"/>
          </w:rPr>
          <w:t>ue</w:t>
        </w:r>
      </w:ins>
      <w:ins w:id="561" w:author="Moran Davoodi" w:date="2023-03-20T16:35:00Z">
        <w:r w:rsidR="00F0388A">
          <w:rPr>
            <w:rFonts w:asciiTheme="majorBidi" w:hAnsiTheme="majorBidi" w:cstheme="majorBidi"/>
            <w:sz w:val="24"/>
            <w:szCs w:val="24"/>
          </w:rPr>
          <w:t xml:space="preserve"> than the threshold</w:t>
        </w:r>
      </w:ins>
      <w:r w:rsidR="0094339E" w:rsidRPr="00E632DC">
        <w:rPr>
          <w:rFonts w:asciiTheme="majorBidi" w:hAnsiTheme="majorBidi" w:cstheme="majorBidi"/>
          <w:sz w:val="24"/>
          <w:szCs w:val="24"/>
        </w:rPr>
        <w:t xml:space="preserve"> than it would be considered as negative and </w:t>
      </w:r>
      <w:ins w:id="562" w:author="Moran Davoodi" w:date="2023-03-20T16:35:00Z">
        <w:r w:rsidR="00F0388A">
          <w:rPr>
            <w:rFonts w:asciiTheme="majorBidi" w:hAnsiTheme="majorBidi" w:cstheme="majorBidi"/>
            <w:sz w:val="24"/>
            <w:szCs w:val="24"/>
          </w:rPr>
          <w:t xml:space="preserve">if it is </w:t>
        </w:r>
      </w:ins>
      <w:r w:rsidR="0094339E" w:rsidRPr="00E632DC">
        <w:rPr>
          <w:rFonts w:asciiTheme="majorBidi" w:hAnsiTheme="majorBidi" w:cstheme="majorBidi"/>
          <w:sz w:val="24"/>
          <w:szCs w:val="24"/>
        </w:rPr>
        <w:t xml:space="preserve">smaller </w:t>
      </w:r>
      <w:ins w:id="563" w:author="Moran Davoodi" w:date="2023-03-20T16:35:00Z">
        <w:r w:rsidR="00F0388A">
          <w:rPr>
            <w:rFonts w:asciiTheme="majorBidi" w:hAnsiTheme="majorBidi" w:cstheme="majorBidi"/>
            <w:sz w:val="24"/>
            <w:szCs w:val="24"/>
          </w:rPr>
          <w:t xml:space="preserve">it would be considered </w:t>
        </w:r>
      </w:ins>
      <w:r w:rsidR="0094339E" w:rsidRPr="00E632DC">
        <w:rPr>
          <w:rFonts w:asciiTheme="majorBidi" w:hAnsiTheme="majorBidi" w:cstheme="majorBidi"/>
          <w:sz w:val="24"/>
          <w:szCs w:val="24"/>
        </w:rPr>
        <w:t>as positive. The FAR and FR</w:t>
      </w:r>
      <w:r w:rsidR="00131869">
        <w:rPr>
          <w:rFonts w:asciiTheme="majorBidi" w:hAnsiTheme="majorBidi" w:cstheme="majorBidi"/>
          <w:sz w:val="24"/>
          <w:szCs w:val="24"/>
        </w:rPr>
        <w:t>R</w:t>
      </w:r>
      <w:r w:rsidR="0094339E" w:rsidRPr="00E632DC">
        <w:rPr>
          <w:rFonts w:asciiTheme="majorBidi" w:hAnsiTheme="majorBidi" w:cstheme="majorBidi"/>
          <w:sz w:val="24"/>
          <w:szCs w:val="24"/>
        </w:rPr>
        <w:t xml:space="preserve"> are a function of the threshold.</w:t>
      </w:r>
      <w:r w:rsidR="009D1D5B" w:rsidRPr="00E632DC">
        <w:rPr>
          <w:rFonts w:asciiTheme="majorBidi" w:hAnsiTheme="majorBidi" w:cstheme="majorBidi"/>
          <w:sz w:val="24"/>
          <w:szCs w:val="24"/>
        </w:rPr>
        <w:t xml:space="preserve"> These measures are equivalent to false negative rate and false positive rate respectively if we define a positive pair as a pair of signals that belong to the same mouse and a negative pair if they belong to different mice.</w:t>
      </w:r>
    </w:p>
    <w:p w14:paraId="6F8AFE81" w14:textId="2D6F544A" w:rsidR="0094339E" w:rsidRDefault="009D1D5B">
      <w:pPr>
        <w:spacing w:line="360" w:lineRule="auto"/>
        <w:jc w:val="both"/>
        <w:rPr>
          <w:rFonts w:asciiTheme="majorBidi" w:hAnsiTheme="majorBidi" w:cstheme="majorBidi"/>
          <w:sz w:val="24"/>
          <w:szCs w:val="24"/>
        </w:rPr>
        <w:pPrChange w:id="564" w:author="Moran Davoodi" w:date="2023-03-21T14:20:00Z">
          <w:pPr>
            <w:spacing w:line="480" w:lineRule="auto"/>
            <w:jc w:val="both"/>
          </w:pPr>
        </w:pPrChange>
      </w:pPr>
      <w:r>
        <w:rPr>
          <w:rFonts w:asciiTheme="majorBidi" w:hAnsiTheme="majorBidi" w:cstheme="majorBidi"/>
          <w:sz w:val="24"/>
          <w:szCs w:val="24"/>
        </w:rPr>
        <w:t xml:space="preserve"> </w:t>
      </w:r>
      <w:r w:rsidR="0094339E" w:rsidRPr="007A1AD0">
        <w:rPr>
          <w:rFonts w:asciiTheme="majorBidi" w:hAnsiTheme="majorBidi" w:cstheme="majorBidi"/>
          <w:sz w:val="24"/>
          <w:szCs w:val="24"/>
        </w:rPr>
        <w:t xml:space="preserve">In biometry verification statistics, it is common to report </w:t>
      </w:r>
      <w:r w:rsidR="0094339E" w:rsidRPr="00402BE1">
        <w:rPr>
          <w:rFonts w:asciiTheme="majorBidi" w:hAnsiTheme="majorBidi" w:cstheme="majorBidi"/>
          <w:sz w:val="24"/>
          <w:szCs w:val="24"/>
        </w:rPr>
        <w:t>equal error rate</w:t>
      </w:r>
      <w:r w:rsidR="0094339E" w:rsidRPr="007A1AD0">
        <w:rPr>
          <w:rFonts w:asciiTheme="majorBidi" w:hAnsiTheme="majorBidi" w:cstheme="majorBidi"/>
          <w:sz w:val="24"/>
          <w:szCs w:val="24"/>
        </w:rPr>
        <w:t xml:space="preserve"> (EER)</w:t>
      </w:r>
      <w:sdt>
        <w:sdtPr>
          <w:rPr>
            <w:rFonts w:asciiTheme="majorBidi" w:hAnsiTheme="majorBidi" w:cstheme="majorBidi"/>
            <w:color w:val="000000"/>
            <w:sz w:val="24"/>
            <w:szCs w:val="24"/>
            <w:vertAlign w:val="superscript"/>
            <w:rPrChange w:id="565" w:author="Moran Davoodi" w:date="2023-03-22T16:10:00Z">
              <w:rPr>
                <w:rFonts w:asciiTheme="majorBidi" w:hAnsiTheme="majorBidi" w:cstheme="majorBidi"/>
                <w:color w:val="000000"/>
                <w:sz w:val="24"/>
                <w:szCs w:val="24"/>
                <w:vertAlign w:val="superscript"/>
              </w:rPr>
            </w:rPrChange>
          </w:rPr>
          <w:tag w:val="MENDELEY_CITATION_v3_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"/>
          <w:id w:val="-847872176"/>
          <w:placeholder>
            <w:docPart w:val="DefaultPlaceholder_-1854013440"/>
          </w:placeholder>
        </w:sdtPr>
        <w:sdtEndPr>
          <w:rPr>
            <w:rPrChange w:id="566" w:author="Moran Davoodi" w:date="2023-03-22T16:10:00Z">
              <w:rPr/>
            </w:rPrChange>
          </w:rPr>
        </w:sdtEndPr>
        <w:sdtContent>
          <w:ins w:id="567" w:author="Moran Davoodi" w:date="2023-03-22T16:10:00Z">
            <w:r w:rsidR="00B310ED" w:rsidRPr="00B310ED">
              <w:rPr>
                <w:rFonts w:asciiTheme="majorBidi" w:hAnsiTheme="majorBidi" w:cstheme="majorBidi"/>
                <w:color w:val="000000"/>
                <w:sz w:val="24"/>
                <w:szCs w:val="24"/>
                <w:vertAlign w:val="superscript"/>
                <w:rPrChange w:id="568" w:author="Moran Davoodi" w:date="2023-03-22T16:10:00Z">
                  <w:rPr>
                    <w:rFonts w:asciiTheme="majorBidi" w:hAnsiTheme="majorBidi" w:cstheme="majorBidi"/>
                    <w:color w:val="000000"/>
                    <w:sz w:val="24"/>
                    <w:szCs w:val="24"/>
                    <w:vertAlign w:val="superscript"/>
                  </w:rPr>
                </w:rPrChange>
              </w:rPr>
              <w:t>16</w:t>
            </w:r>
          </w:ins>
          <w:del w:id="569" w:author="Moran Davoodi" w:date="2023-03-22T16:09:00Z">
            <w:r w:rsidR="00F42B66" w:rsidRPr="00B310ED" w:rsidDel="00B310ED">
              <w:rPr>
                <w:rFonts w:asciiTheme="majorBidi" w:hAnsiTheme="majorBidi" w:cstheme="majorBidi"/>
                <w:color w:val="000000"/>
                <w:sz w:val="24"/>
                <w:szCs w:val="24"/>
                <w:vertAlign w:val="superscript"/>
                <w:rPrChange w:id="570" w:author="Moran Davoodi" w:date="2023-03-22T16:10:00Z">
                  <w:rPr>
                    <w:rFonts w:asciiTheme="majorBidi" w:hAnsiTheme="majorBidi" w:cstheme="majorBidi"/>
                    <w:color w:val="000000"/>
                    <w:sz w:val="24"/>
                    <w:szCs w:val="24"/>
                    <w:vertAlign w:val="superscript"/>
                  </w:rPr>
                </w:rPrChange>
              </w:rPr>
              <w:delText>18</w:delText>
            </w:r>
          </w:del>
        </w:sdtContent>
      </w:sdt>
      <w:r w:rsidR="0094339E" w:rsidRPr="007A1AD0">
        <w:rPr>
          <w:rFonts w:asciiTheme="majorBidi" w:hAnsiTheme="majorBidi" w:cstheme="majorBidi"/>
          <w:sz w:val="24"/>
          <w:szCs w:val="24"/>
        </w:rPr>
        <w:t xml:space="preserve"> which </w:t>
      </w:r>
      <w:r w:rsidR="00A102EE">
        <w:rPr>
          <w:rFonts w:asciiTheme="majorBidi" w:hAnsiTheme="majorBidi" w:cstheme="majorBidi"/>
          <w:sz w:val="24"/>
          <w:szCs w:val="24"/>
        </w:rPr>
        <w:t>corresponds to</w:t>
      </w:r>
      <w:r w:rsidR="00A102EE" w:rsidRPr="007A1AD0">
        <w:rPr>
          <w:rFonts w:asciiTheme="majorBidi" w:hAnsiTheme="majorBidi" w:cstheme="majorBidi"/>
          <w:sz w:val="24"/>
          <w:szCs w:val="24"/>
        </w:rPr>
        <w:t xml:space="preserve"> </w:t>
      </w:r>
      <w:r w:rsidR="0094339E" w:rsidRPr="007A1AD0">
        <w:rPr>
          <w:rFonts w:asciiTheme="majorBidi" w:hAnsiTheme="majorBidi" w:cstheme="majorBidi"/>
          <w:sz w:val="24"/>
          <w:szCs w:val="24"/>
        </w:rPr>
        <w:t>the value of FPR and FAR when they are equal</w:t>
      </w:r>
      <w:r w:rsidR="00E632DC">
        <w:rPr>
          <w:rFonts w:asciiTheme="majorBidi" w:hAnsiTheme="majorBidi" w:cstheme="majorBidi"/>
          <w:sz w:val="24"/>
          <w:szCs w:val="24"/>
        </w:rPr>
        <w:t>.</w:t>
      </w:r>
    </w:p>
    <w:p w14:paraId="3B4E5BB8" w14:textId="0E14C5BC" w:rsidR="00C80C21" w:rsidRDefault="006B5CF4">
      <w:pPr>
        <w:spacing w:line="360" w:lineRule="auto"/>
        <w:jc w:val="both"/>
        <w:rPr>
          <w:rFonts w:asciiTheme="majorBidi" w:hAnsiTheme="majorBidi" w:cstheme="majorBidi"/>
          <w:sz w:val="24"/>
          <w:szCs w:val="24"/>
        </w:rPr>
        <w:pPrChange w:id="571" w:author="Moran Davoodi" w:date="2023-03-21T14:20:00Z">
          <w:pPr>
            <w:spacing w:line="480" w:lineRule="auto"/>
            <w:jc w:val="both"/>
          </w:pPr>
        </w:pPrChange>
      </w:pPr>
      <w:r w:rsidRPr="007A1AD0">
        <w:rPr>
          <w:rFonts w:asciiTheme="majorBidi" w:hAnsiTheme="majorBidi" w:cstheme="majorBidi"/>
          <w:sz w:val="24"/>
          <w:szCs w:val="24"/>
        </w:rPr>
        <w:t xml:space="preserve">A way to visualize wellness of performance is shown in </w:t>
      </w:r>
      <w:r w:rsidR="00B53201">
        <w:rPr>
          <w:rFonts w:asciiTheme="majorBidi" w:hAnsiTheme="majorBidi" w:cstheme="majorBidi"/>
          <w:sz w:val="24"/>
          <w:szCs w:val="24"/>
        </w:rPr>
        <w:fldChar w:fldCharType="begin"/>
      </w:r>
      <w:r w:rsidR="00B53201">
        <w:rPr>
          <w:rFonts w:asciiTheme="majorBidi" w:hAnsiTheme="majorBidi" w:cstheme="majorBidi"/>
          <w:sz w:val="24"/>
          <w:szCs w:val="24"/>
        </w:rPr>
        <w:instrText xml:space="preserve"> REF _Ref127470300 \r \h </w:instrText>
      </w:r>
      <w:r w:rsidR="00A045C5">
        <w:rPr>
          <w:rFonts w:asciiTheme="majorBidi" w:hAnsiTheme="majorBidi" w:cstheme="majorBidi"/>
          <w:sz w:val="24"/>
          <w:szCs w:val="24"/>
        </w:rPr>
        <w:instrText xml:space="preserve"> \* MERGEFORMAT </w:instrText>
      </w:r>
      <w:r w:rsidR="00B53201">
        <w:rPr>
          <w:rFonts w:asciiTheme="majorBidi" w:hAnsiTheme="majorBidi" w:cstheme="majorBidi"/>
          <w:sz w:val="24"/>
          <w:szCs w:val="24"/>
        </w:rPr>
      </w:r>
      <w:r w:rsidR="00B53201">
        <w:rPr>
          <w:rFonts w:asciiTheme="majorBidi" w:hAnsiTheme="majorBidi" w:cstheme="majorBidi"/>
          <w:sz w:val="24"/>
          <w:szCs w:val="24"/>
        </w:rPr>
        <w:fldChar w:fldCharType="separate"/>
      </w:r>
      <w:r w:rsidR="00B53201">
        <w:rPr>
          <w:rFonts w:asciiTheme="majorBidi" w:hAnsiTheme="majorBidi" w:cstheme="majorBidi"/>
          <w:sz w:val="24"/>
          <w:szCs w:val="24"/>
          <w:cs/>
        </w:rPr>
        <w:t>‎</w:t>
      </w:r>
      <w:r w:rsidR="00B53201">
        <w:rPr>
          <w:rFonts w:asciiTheme="majorBidi" w:hAnsiTheme="majorBidi" w:cstheme="majorBidi"/>
          <w:sz w:val="24"/>
          <w:szCs w:val="24"/>
        </w:rPr>
        <w:t xml:space="preserve">Fig. </w:t>
      </w:r>
      <w:r w:rsidR="00A045C5">
        <w:rPr>
          <w:rFonts w:asciiTheme="majorBidi" w:hAnsiTheme="majorBidi" w:cstheme="majorBidi"/>
          <w:sz w:val="24"/>
          <w:szCs w:val="24"/>
        </w:rPr>
        <w:t>5</w:t>
      </w:r>
      <w:r w:rsidR="00B53201">
        <w:rPr>
          <w:rFonts w:asciiTheme="majorBidi" w:hAnsiTheme="majorBidi" w:cstheme="majorBidi"/>
          <w:sz w:val="24"/>
          <w:szCs w:val="24"/>
        </w:rPr>
        <w:fldChar w:fldCharType="end"/>
      </w:r>
      <w:r w:rsidR="00B53201">
        <w:rPr>
          <w:rFonts w:asciiTheme="majorBidi" w:hAnsiTheme="majorBidi" w:cstheme="majorBidi"/>
          <w:sz w:val="24"/>
          <w:szCs w:val="24"/>
        </w:rPr>
        <w:t xml:space="preserve"> </w:t>
      </w:r>
      <w:r w:rsidRPr="007A1AD0">
        <w:rPr>
          <w:rFonts w:asciiTheme="majorBidi" w:hAnsiTheme="majorBidi" w:cstheme="majorBidi"/>
          <w:sz w:val="24"/>
          <w:szCs w:val="24"/>
        </w:rPr>
        <w:t xml:space="preserve">where we used the </w:t>
      </w:r>
      <w:r w:rsidR="00A045C5">
        <w:rPr>
          <w:rFonts w:asciiTheme="majorBidi" w:hAnsiTheme="majorBidi" w:cstheme="majorBidi"/>
          <w:sz w:val="24"/>
          <w:szCs w:val="24"/>
        </w:rPr>
        <w:t>drug</w:t>
      </w:r>
      <w:r w:rsidRPr="007A1AD0">
        <w:rPr>
          <w:rFonts w:asciiTheme="majorBidi" w:hAnsiTheme="majorBidi" w:cstheme="majorBidi"/>
          <w:sz w:val="24"/>
          <w:szCs w:val="24"/>
        </w:rPr>
        <w:t xml:space="preserve"> model and </w:t>
      </w:r>
      <w:r w:rsidR="006E4929" w:rsidRPr="007A1AD0">
        <w:rPr>
          <w:rFonts w:asciiTheme="majorBidi" w:hAnsiTheme="majorBidi" w:cstheme="majorBidi"/>
          <w:sz w:val="24"/>
          <w:szCs w:val="24"/>
        </w:rPr>
        <w:t>tested</w:t>
      </w:r>
      <w:r w:rsidRPr="007A1AD0">
        <w:rPr>
          <w:rFonts w:asciiTheme="majorBidi" w:hAnsiTheme="majorBidi" w:cstheme="majorBidi"/>
          <w:sz w:val="24"/>
          <w:szCs w:val="24"/>
        </w:rPr>
        <w:t xml:space="preserve"> with window length of 25</w:t>
      </w:r>
      <w:r w:rsidR="00A045C5">
        <w:rPr>
          <w:rFonts w:asciiTheme="majorBidi" w:hAnsiTheme="majorBidi" w:cstheme="majorBidi"/>
          <w:sz w:val="24"/>
          <w:szCs w:val="24"/>
        </w:rPr>
        <w:t xml:space="preserve"> heartbeat</w:t>
      </w:r>
      <w:r w:rsidRPr="007A1AD0">
        <w:rPr>
          <w:rFonts w:asciiTheme="majorBidi" w:hAnsiTheme="majorBidi" w:cstheme="majorBidi"/>
          <w:sz w:val="24"/>
          <w:szCs w:val="24"/>
        </w:rPr>
        <w:t xml:space="preserve">. </w:t>
      </w:r>
      <w:r w:rsidR="00A045C5">
        <w:rPr>
          <w:rFonts w:asciiTheme="majorBidi" w:hAnsiTheme="majorBidi" w:cstheme="majorBidi"/>
          <w:sz w:val="24"/>
          <w:szCs w:val="24"/>
        </w:rPr>
        <w:t>W</w:t>
      </w:r>
      <w:r w:rsidRPr="007A1AD0">
        <w:rPr>
          <w:rFonts w:asciiTheme="majorBidi" w:hAnsiTheme="majorBidi" w:cstheme="majorBidi"/>
          <w:sz w:val="24"/>
          <w:szCs w:val="24"/>
        </w:rPr>
        <w:t xml:space="preserve">e measure the cosine distance between each pair of the embeddings in the latent space. A negative pair should tend to </w:t>
      </w:r>
      <w:r w:rsidRPr="007A1AD0">
        <w:rPr>
          <w:rFonts w:asciiTheme="majorBidi" w:hAnsiTheme="majorBidi" w:cstheme="majorBidi"/>
          <w:sz w:val="24"/>
          <w:szCs w:val="24"/>
        </w:rPr>
        <w:lastRenderedPageBreak/>
        <w:t>be closer to -1, whereas a positive pair should tend to be closer to +1. The decision boundary is a threshold in the range of</w:t>
      </w:r>
      <w:r w:rsidR="006030BB">
        <w:rPr>
          <w:rFonts w:asciiTheme="majorBidi" w:hAnsiTheme="majorBidi" w:cstheme="majorBidi"/>
          <w:sz w:val="24"/>
          <w:szCs w:val="24"/>
        </w:rPr>
        <w:t xml:space="preserve"> </w:t>
      </w:r>
      <w:r w:rsidRPr="007A1AD0">
        <w:rPr>
          <w:rFonts w:asciiTheme="majorBidi" w:hAnsiTheme="majorBidi" w:cstheme="majorBidi"/>
          <w:sz w:val="24"/>
          <w:szCs w:val="24"/>
        </w:rPr>
        <w:t>[-1,</w:t>
      </w:r>
      <w:r w:rsidR="00872F74">
        <w:rPr>
          <w:rFonts w:asciiTheme="majorBidi" w:hAnsiTheme="majorBidi" w:cstheme="majorBidi"/>
          <w:sz w:val="24"/>
          <w:szCs w:val="24"/>
        </w:rPr>
        <w:t xml:space="preserve"> </w:t>
      </w:r>
      <w:r w:rsidRPr="007A1AD0">
        <w:rPr>
          <w:rFonts w:asciiTheme="majorBidi" w:hAnsiTheme="majorBidi" w:cstheme="majorBidi"/>
          <w:sz w:val="24"/>
          <w:szCs w:val="24"/>
        </w:rPr>
        <w:t xml:space="preserve">+1]. </w:t>
      </w:r>
    </w:p>
    <w:p w14:paraId="4DF27EEF" w14:textId="4790416F" w:rsidR="001E4AE5" w:rsidRDefault="001E4AE5">
      <w:pPr>
        <w:spacing w:line="360" w:lineRule="auto"/>
        <w:jc w:val="both"/>
        <w:rPr>
          <w:rFonts w:asciiTheme="majorBidi" w:hAnsiTheme="majorBidi" w:cstheme="majorBidi"/>
          <w:sz w:val="24"/>
          <w:szCs w:val="24"/>
        </w:rPr>
        <w:pPrChange w:id="572" w:author="Moran Davoodi" w:date="2023-03-21T14:20:00Z">
          <w:pPr>
            <w:spacing w:line="480" w:lineRule="auto"/>
            <w:jc w:val="both"/>
          </w:pPr>
        </w:pPrChange>
      </w:pPr>
      <w:r w:rsidRPr="001E4AE5">
        <w:rPr>
          <w:rFonts w:asciiTheme="majorBidi" w:hAnsiTheme="majorBidi" w:cstheme="majorBidi"/>
          <w:sz w:val="24"/>
          <w:szCs w:val="24"/>
          <w:highlight w:val="cyan"/>
        </w:rPr>
        <w:t>Add other measures</w:t>
      </w:r>
      <w:r>
        <w:rPr>
          <w:rFonts w:asciiTheme="majorBidi" w:hAnsiTheme="majorBidi" w:cstheme="majorBidi"/>
          <w:sz w:val="24"/>
          <w:szCs w:val="24"/>
        </w:rPr>
        <w:t xml:space="preserve"> </w:t>
      </w:r>
    </w:p>
    <w:p w14:paraId="4B9550EF" w14:textId="77777777" w:rsidR="00A045C5" w:rsidRDefault="00A045C5">
      <w:pPr>
        <w:keepNext/>
        <w:spacing w:line="360" w:lineRule="auto"/>
        <w:jc w:val="center"/>
        <w:pPrChange w:id="573" w:author="Moran Davoodi" w:date="2023-03-21T14:20:00Z">
          <w:pPr>
            <w:keepNext/>
            <w:jc w:val="center"/>
          </w:pPr>
        </w:pPrChange>
      </w:pPr>
      <w:r>
        <w:rPr>
          <w:noProof/>
        </w:rPr>
        <w:drawing>
          <wp:inline distT="0" distB="0" distL="0" distR="0" wp14:anchorId="78FD01B2" wp14:editId="1D36F7F6">
            <wp:extent cx="3265842" cy="32658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sto_new.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85142" cy="3285142"/>
                    </a:xfrm>
                    <a:prstGeom prst="rect">
                      <a:avLst/>
                    </a:prstGeom>
                  </pic:spPr>
                </pic:pic>
              </a:graphicData>
            </a:graphic>
          </wp:inline>
        </w:drawing>
      </w:r>
    </w:p>
    <w:p w14:paraId="3A4EB831" w14:textId="3E7C3C7A" w:rsidR="00A045C5" w:rsidRPr="00A045C5" w:rsidRDefault="00A045C5">
      <w:pPr>
        <w:pStyle w:val="Caption"/>
        <w:spacing w:line="360" w:lineRule="auto"/>
        <w:jc w:val="both"/>
        <w:rPr>
          <w:rFonts w:asciiTheme="majorBidi" w:hAnsiTheme="majorBidi" w:cstheme="majorBidi"/>
          <w:i w:val="0"/>
          <w:iCs w:val="0"/>
          <w:color w:val="auto"/>
          <w:sz w:val="24"/>
          <w:szCs w:val="24"/>
        </w:rPr>
        <w:pPrChange w:id="574" w:author="Moran Davoodi" w:date="2023-03-21T14:20:00Z">
          <w:pPr>
            <w:pStyle w:val="Caption"/>
            <w:jc w:val="both"/>
          </w:pPr>
        </w:pPrChange>
      </w:pPr>
      <w:r w:rsidRPr="00A045C5">
        <w:rPr>
          <w:rFonts w:asciiTheme="majorBidi" w:hAnsiTheme="majorBidi" w:cstheme="majorBidi"/>
          <w:i w:val="0"/>
          <w:iCs w:val="0"/>
          <w:color w:val="auto"/>
          <w:sz w:val="24"/>
          <w:szCs w:val="24"/>
        </w:rPr>
        <w:t xml:space="preserve">Figure </w:t>
      </w:r>
      <w:r>
        <w:rPr>
          <w:rFonts w:asciiTheme="majorBidi" w:hAnsiTheme="majorBidi" w:cstheme="majorBidi"/>
          <w:i w:val="0"/>
          <w:iCs w:val="0"/>
          <w:color w:val="auto"/>
          <w:sz w:val="24"/>
          <w:szCs w:val="24"/>
        </w:rPr>
        <w:t>5.</w:t>
      </w:r>
      <w:r w:rsidRPr="00A045C5">
        <w:rPr>
          <w:rFonts w:asciiTheme="majorBidi" w:hAnsiTheme="majorBidi" w:cstheme="majorBidi"/>
          <w:b/>
          <w:bCs/>
          <w:i w:val="0"/>
          <w:iCs w:val="0"/>
          <w:color w:val="auto"/>
          <w:sz w:val="24"/>
          <w:szCs w:val="24"/>
        </w:rPr>
        <w:t xml:space="preserve"> A visualization of the classification task.</w:t>
      </w:r>
      <w:r w:rsidRPr="00A045C5">
        <w:rPr>
          <w:rFonts w:asciiTheme="majorBidi" w:hAnsiTheme="majorBidi" w:cstheme="majorBidi"/>
          <w:i w:val="0"/>
          <w:iCs w:val="0"/>
          <w:color w:val="auto"/>
          <w:sz w:val="24"/>
          <w:szCs w:val="24"/>
        </w:rPr>
        <w:t xml:space="preserve"> The decision boundary is shown as a red dashed line. The orange and blue </w:t>
      </w:r>
      <w:del w:id="575" w:author="Moran Davoodi" w:date="2023-03-21T18:03:00Z">
        <w:r w:rsidRPr="00A045C5" w:rsidDel="00E70B81">
          <w:rPr>
            <w:rFonts w:asciiTheme="majorBidi" w:hAnsiTheme="majorBidi" w:cstheme="majorBidi"/>
            <w:i w:val="0"/>
            <w:iCs w:val="0"/>
            <w:color w:val="auto"/>
            <w:sz w:val="24"/>
            <w:szCs w:val="24"/>
          </w:rPr>
          <w:delText>colours</w:delText>
        </w:r>
      </w:del>
      <w:ins w:id="576" w:author="Moran Davoodi" w:date="2023-03-21T18:03:00Z">
        <w:r w:rsidR="00E70B81" w:rsidRPr="00A045C5">
          <w:rPr>
            <w:rFonts w:asciiTheme="majorBidi" w:hAnsiTheme="majorBidi" w:cstheme="majorBidi"/>
            <w:i w:val="0"/>
            <w:iCs w:val="0"/>
            <w:color w:val="auto"/>
            <w:sz w:val="24"/>
            <w:szCs w:val="24"/>
          </w:rPr>
          <w:t>colors</w:t>
        </w:r>
      </w:ins>
      <w:r w:rsidRPr="00A045C5">
        <w:rPr>
          <w:rFonts w:asciiTheme="majorBidi" w:hAnsiTheme="majorBidi" w:cstheme="majorBidi"/>
          <w:i w:val="0"/>
          <w:iCs w:val="0"/>
          <w:color w:val="auto"/>
          <w:sz w:val="24"/>
          <w:szCs w:val="24"/>
        </w:rPr>
        <w:t xml:space="preserve"> are for ground true labelling of pairs. A perfect classifier would have only orange examples to the right of the threshold and only blue examples to the left of it</w:t>
      </w:r>
      <w:r>
        <w:rPr>
          <w:rFonts w:asciiTheme="majorBidi" w:hAnsiTheme="majorBidi" w:cstheme="majorBidi"/>
          <w:i w:val="0"/>
          <w:iCs w:val="0"/>
          <w:color w:val="auto"/>
          <w:sz w:val="24"/>
          <w:szCs w:val="24"/>
        </w:rPr>
        <w:t xml:space="preserve">. </w:t>
      </w:r>
    </w:p>
    <w:p w14:paraId="25F538EB" w14:textId="77777777" w:rsidR="00A045C5" w:rsidRDefault="00A045C5">
      <w:pPr>
        <w:spacing w:line="360" w:lineRule="auto"/>
        <w:jc w:val="both"/>
        <w:rPr>
          <w:rFonts w:asciiTheme="majorBidi" w:hAnsiTheme="majorBidi" w:cstheme="majorBidi"/>
          <w:sz w:val="24"/>
          <w:szCs w:val="24"/>
        </w:rPr>
        <w:pPrChange w:id="577" w:author="Moran Davoodi" w:date="2023-03-21T14:20:00Z">
          <w:pPr>
            <w:spacing w:line="480" w:lineRule="auto"/>
            <w:jc w:val="both"/>
          </w:pPr>
        </w:pPrChange>
      </w:pPr>
    </w:p>
    <w:p w14:paraId="7C641F73" w14:textId="77777777" w:rsidR="00F66CC8" w:rsidRPr="008A3966" w:rsidRDefault="00F66CC8">
      <w:pPr>
        <w:spacing w:line="360" w:lineRule="auto"/>
        <w:rPr>
          <w:rFonts w:asciiTheme="majorBidi" w:hAnsiTheme="majorBidi" w:cstheme="majorBidi"/>
          <w:sz w:val="24"/>
          <w:szCs w:val="24"/>
        </w:rPr>
        <w:pPrChange w:id="578" w:author="Moran Davoodi" w:date="2023-03-21T14:20:00Z">
          <w:pPr>
            <w:spacing w:line="480" w:lineRule="auto"/>
          </w:pPr>
        </w:pPrChange>
      </w:pPr>
    </w:p>
    <w:p w14:paraId="3CC3FE74" w14:textId="460581AE" w:rsidR="00C80C21" w:rsidRDefault="00C80C21">
      <w:pPr>
        <w:spacing w:line="360" w:lineRule="auto"/>
        <w:rPr>
          <w:rFonts w:asciiTheme="majorBidi" w:hAnsiTheme="majorBidi" w:cstheme="majorBidi"/>
          <w:sz w:val="24"/>
          <w:szCs w:val="24"/>
        </w:rPr>
        <w:pPrChange w:id="579" w:author="Moran Davoodi" w:date="2023-03-21T14:20:00Z">
          <w:pPr>
            <w:spacing w:line="480" w:lineRule="auto"/>
          </w:pPr>
        </w:pPrChange>
      </w:pPr>
    </w:p>
    <w:p w14:paraId="5C4CCC5F" w14:textId="77777777" w:rsidR="00C80C21" w:rsidRPr="007A1AD0" w:rsidRDefault="00C80C21">
      <w:pPr>
        <w:spacing w:line="360" w:lineRule="auto"/>
        <w:rPr>
          <w:rFonts w:asciiTheme="majorBidi" w:hAnsiTheme="majorBidi" w:cstheme="majorBidi"/>
          <w:sz w:val="24"/>
          <w:szCs w:val="24"/>
        </w:rPr>
        <w:pPrChange w:id="580" w:author="Moran Davoodi" w:date="2023-03-21T14:20:00Z">
          <w:pPr>
            <w:spacing w:line="480" w:lineRule="auto"/>
          </w:pPr>
        </w:pPrChange>
      </w:pPr>
    </w:p>
    <w:p w14:paraId="1F709731" w14:textId="77777777" w:rsidR="009051C2" w:rsidRDefault="009051C2">
      <w:pPr>
        <w:rPr>
          <w:ins w:id="581" w:author="Moran Davoodi" w:date="2023-03-21T14:21:00Z"/>
          <w:rFonts w:asciiTheme="majorBidi" w:eastAsiaTheme="majorEastAsia" w:hAnsiTheme="majorBidi" w:cstheme="majorBidi"/>
          <w:b/>
          <w:color w:val="000000" w:themeColor="text1"/>
          <w:sz w:val="24"/>
          <w:szCs w:val="32"/>
        </w:rPr>
      </w:pPr>
      <w:ins w:id="582" w:author="Moran Davoodi" w:date="2023-03-21T14:21:00Z">
        <w:r>
          <w:br w:type="page"/>
        </w:r>
      </w:ins>
    </w:p>
    <w:p w14:paraId="400EE331" w14:textId="12995578" w:rsidR="009B080D" w:rsidRDefault="009B080D">
      <w:pPr>
        <w:pStyle w:val="Heading1"/>
        <w:numPr>
          <w:ilvl w:val="0"/>
          <w:numId w:val="0"/>
        </w:numPr>
        <w:spacing w:line="360" w:lineRule="auto"/>
        <w:ind w:left="360" w:hanging="360"/>
        <w:pPrChange w:id="583" w:author="Moran Davoodi" w:date="2023-03-21T14:21:00Z">
          <w:pPr>
            <w:pStyle w:val="Heading1"/>
          </w:pPr>
        </w:pPrChange>
      </w:pPr>
      <w:r w:rsidRPr="009B080D">
        <w:lastRenderedPageBreak/>
        <w:t xml:space="preserve">References </w:t>
      </w:r>
    </w:p>
    <w:sdt>
      <w:sdtPr>
        <w:rPr>
          <w:rFonts w:asciiTheme="majorBidi" w:hAnsiTheme="majorBidi" w:cstheme="majorBidi"/>
        </w:rPr>
        <w:tag w:val="MENDELEY_BIBLIOGRAPHY"/>
        <w:id w:val="1699586170"/>
        <w:placeholder>
          <w:docPart w:val="DefaultPlaceholder_-1854013440"/>
        </w:placeholder>
      </w:sdtPr>
      <w:sdtEndPr>
        <w:rPr>
          <w:rFonts w:asciiTheme="minorHAnsi" w:hAnsiTheme="minorHAnsi" w:cstheme="minorBidi"/>
        </w:rPr>
      </w:sdtEndPr>
      <w:sdtContent>
        <w:p w14:paraId="6C454C5F" w14:textId="77777777" w:rsidR="00B310ED" w:rsidRDefault="00B310ED">
          <w:pPr>
            <w:autoSpaceDE w:val="0"/>
            <w:autoSpaceDN w:val="0"/>
            <w:ind w:hanging="640"/>
            <w:divId w:val="587269801"/>
            <w:rPr>
              <w:ins w:id="584" w:author="Moran Davoodi" w:date="2023-03-22T16:10:00Z"/>
              <w:rFonts w:eastAsia="Times New Roman"/>
              <w:sz w:val="24"/>
              <w:szCs w:val="24"/>
            </w:rPr>
          </w:pPr>
          <w:ins w:id="585" w:author="Moran Davoodi" w:date="2023-03-22T16:10:00Z">
            <w:r>
              <w:rPr>
                <w:rFonts w:eastAsia="Times New Roman"/>
              </w:rPr>
              <w:t>1.</w:t>
            </w:r>
            <w:r>
              <w:rPr>
                <w:rFonts w:eastAsia="Times New Roman"/>
              </w:rPr>
              <w:tab/>
              <w:t xml:space="preserve">Xiao, Q. Technology review - Biometrics-Technology, Application, Challenge, and Computational Intelligence Solutions. </w:t>
            </w:r>
            <w:r>
              <w:rPr>
                <w:rFonts w:eastAsia="Times New Roman"/>
                <w:i/>
                <w:iCs/>
              </w:rPr>
              <w:t xml:space="preserve">IEEE </w:t>
            </w:r>
            <w:proofErr w:type="spellStart"/>
            <w:r>
              <w:rPr>
                <w:rFonts w:eastAsia="Times New Roman"/>
                <w:i/>
                <w:iCs/>
              </w:rPr>
              <w:t>Comput</w:t>
            </w:r>
            <w:proofErr w:type="spellEnd"/>
            <w:r>
              <w:rPr>
                <w:rFonts w:eastAsia="Times New Roman"/>
                <w:i/>
                <w:iCs/>
              </w:rPr>
              <w:t xml:space="preserve"> </w:t>
            </w:r>
            <w:proofErr w:type="spellStart"/>
            <w:r>
              <w:rPr>
                <w:rFonts w:eastAsia="Times New Roman"/>
                <w:i/>
                <w:iCs/>
              </w:rPr>
              <w:t>Intell</w:t>
            </w:r>
            <w:proofErr w:type="spellEnd"/>
            <w:r>
              <w:rPr>
                <w:rFonts w:eastAsia="Times New Roman"/>
                <w:i/>
                <w:iCs/>
              </w:rPr>
              <w:t xml:space="preserve"> Mag</w:t>
            </w:r>
            <w:r>
              <w:rPr>
                <w:rFonts w:eastAsia="Times New Roman"/>
              </w:rPr>
              <w:t xml:space="preserve"> </w:t>
            </w:r>
            <w:r>
              <w:rPr>
                <w:rFonts w:eastAsia="Times New Roman"/>
                <w:b/>
                <w:bCs/>
              </w:rPr>
              <w:t>2</w:t>
            </w:r>
            <w:r>
              <w:rPr>
                <w:rFonts w:eastAsia="Times New Roman"/>
              </w:rPr>
              <w:t>, 5–25 (2007).</w:t>
            </w:r>
          </w:ins>
        </w:p>
        <w:p w14:paraId="398FD3EB" w14:textId="77777777" w:rsidR="00B310ED" w:rsidRDefault="00B310ED">
          <w:pPr>
            <w:autoSpaceDE w:val="0"/>
            <w:autoSpaceDN w:val="0"/>
            <w:ind w:hanging="640"/>
            <w:divId w:val="447696825"/>
            <w:rPr>
              <w:ins w:id="586" w:author="Moran Davoodi" w:date="2023-03-22T16:10:00Z"/>
              <w:rFonts w:eastAsia="Times New Roman"/>
            </w:rPr>
          </w:pPr>
          <w:ins w:id="587" w:author="Moran Davoodi" w:date="2023-03-22T16:10:00Z">
            <w:r>
              <w:rPr>
                <w:rFonts w:eastAsia="Times New Roman"/>
              </w:rPr>
              <w:t>2.</w:t>
            </w:r>
            <w:r>
              <w:rPr>
                <w:rFonts w:eastAsia="Times New Roman"/>
              </w:rPr>
              <w:tab/>
              <w:t xml:space="preserve">Wu, Q., Yan, B., Zeng, Y., Zhang, C. &amp; Tong, li. Anti-deception: Reliable EEG-based biometrics with real-time capability from the neural response of face rapid serial visual presentation. </w:t>
            </w:r>
            <w:r>
              <w:rPr>
                <w:rFonts w:eastAsia="Times New Roman"/>
                <w:i/>
                <w:iCs/>
              </w:rPr>
              <w:t xml:space="preserve">Biomed </w:t>
            </w:r>
            <w:proofErr w:type="spellStart"/>
            <w:r>
              <w:rPr>
                <w:rFonts w:eastAsia="Times New Roman"/>
                <w:i/>
                <w:iCs/>
              </w:rPr>
              <w:t>Eng</w:t>
            </w:r>
            <w:proofErr w:type="spellEnd"/>
            <w:r>
              <w:rPr>
                <w:rFonts w:eastAsia="Times New Roman"/>
                <w:i/>
                <w:iCs/>
              </w:rPr>
              <w:t xml:space="preserve"> Online</w:t>
            </w:r>
            <w:r>
              <w:rPr>
                <w:rFonts w:eastAsia="Times New Roman"/>
              </w:rPr>
              <w:t xml:space="preserve"> </w:t>
            </w:r>
            <w:r>
              <w:rPr>
                <w:rFonts w:eastAsia="Times New Roman"/>
                <w:b/>
                <w:bCs/>
              </w:rPr>
              <w:t>17</w:t>
            </w:r>
            <w:r>
              <w:rPr>
                <w:rFonts w:eastAsia="Times New Roman"/>
              </w:rPr>
              <w:t>, (2018).</w:t>
            </w:r>
          </w:ins>
        </w:p>
        <w:p w14:paraId="5DC1BE81" w14:textId="77777777" w:rsidR="00B310ED" w:rsidRDefault="00B310ED">
          <w:pPr>
            <w:autoSpaceDE w:val="0"/>
            <w:autoSpaceDN w:val="0"/>
            <w:ind w:hanging="640"/>
            <w:divId w:val="445082297"/>
            <w:rPr>
              <w:ins w:id="588" w:author="Moran Davoodi" w:date="2023-03-22T16:10:00Z"/>
              <w:rFonts w:eastAsia="Times New Roman"/>
            </w:rPr>
          </w:pPr>
          <w:ins w:id="589" w:author="Moran Davoodi" w:date="2023-03-22T16:10:00Z">
            <w:r>
              <w:rPr>
                <w:rFonts w:eastAsia="Times New Roman"/>
              </w:rPr>
              <w:t>3.</w:t>
            </w:r>
            <w:r>
              <w:rPr>
                <w:rFonts w:eastAsia="Times New Roman"/>
              </w:rPr>
              <w:tab/>
              <w:t xml:space="preserve">Busch, C. &amp; </w:t>
            </w:r>
            <w:proofErr w:type="spellStart"/>
            <w:r>
              <w:rPr>
                <w:rFonts w:eastAsia="Times New Roman"/>
              </w:rPr>
              <w:t>Sousedik</w:t>
            </w:r>
            <w:proofErr w:type="spellEnd"/>
            <w:r>
              <w:rPr>
                <w:rFonts w:eastAsia="Times New Roman"/>
              </w:rPr>
              <w:t xml:space="preserve">, C. Presentation attack detection methods for fingerprint recognition systems: A survey. </w:t>
            </w:r>
            <w:r>
              <w:rPr>
                <w:rFonts w:eastAsia="Times New Roman"/>
                <w:i/>
                <w:iCs/>
              </w:rPr>
              <w:t xml:space="preserve">IET </w:t>
            </w:r>
            <w:proofErr w:type="spellStart"/>
            <w:r>
              <w:rPr>
                <w:rFonts w:eastAsia="Times New Roman"/>
                <w:i/>
                <w:iCs/>
              </w:rPr>
              <w:t>Biom</w:t>
            </w:r>
            <w:proofErr w:type="spellEnd"/>
            <w:r>
              <w:rPr>
                <w:rFonts w:eastAsia="Times New Roman"/>
              </w:rPr>
              <w:t xml:space="preserve"> </w:t>
            </w:r>
            <w:r>
              <w:rPr>
                <w:rFonts w:eastAsia="Times New Roman"/>
                <w:b/>
                <w:bCs/>
              </w:rPr>
              <w:t>3</w:t>
            </w:r>
            <w:r>
              <w:rPr>
                <w:rFonts w:eastAsia="Times New Roman"/>
              </w:rPr>
              <w:t>, 219–233 (2014).</w:t>
            </w:r>
          </w:ins>
        </w:p>
        <w:p w14:paraId="6CB6366C" w14:textId="77777777" w:rsidR="00B310ED" w:rsidRDefault="00B310ED">
          <w:pPr>
            <w:autoSpaceDE w:val="0"/>
            <w:autoSpaceDN w:val="0"/>
            <w:ind w:hanging="640"/>
            <w:divId w:val="1669164257"/>
            <w:rPr>
              <w:ins w:id="590" w:author="Moran Davoodi" w:date="2023-03-22T16:10:00Z"/>
              <w:rFonts w:eastAsia="Times New Roman"/>
            </w:rPr>
          </w:pPr>
          <w:ins w:id="591" w:author="Moran Davoodi" w:date="2023-03-22T16:10:00Z">
            <w:r>
              <w:rPr>
                <w:rFonts w:eastAsia="Times New Roman"/>
              </w:rPr>
              <w:t>4.</w:t>
            </w:r>
            <w:r>
              <w:rPr>
                <w:rFonts w:eastAsia="Times New Roman"/>
              </w:rPr>
              <w:tab/>
            </w:r>
            <w:proofErr w:type="spellStart"/>
            <w:r>
              <w:rPr>
                <w:rFonts w:eastAsia="Times New Roman"/>
              </w:rPr>
              <w:t>Vieau</w:t>
            </w:r>
            <w:proofErr w:type="spellEnd"/>
            <w:r>
              <w:rPr>
                <w:rFonts w:eastAsia="Times New Roman"/>
              </w:rPr>
              <w:t xml:space="preserve"> Sarah and </w:t>
            </w:r>
            <w:proofErr w:type="spellStart"/>
            <w:r>
              <w:rPr>
                <w:rFonts w:eastAsia="Times New Roman"/>
              </w:rPr>
              <w:t>Iaizzo</w:t>
            </w:r>
            <w:proofErr w:type="spellEnd"/>
            <w:r>
              <w:rPr>
                <w:rFonts w:eastAsia="Times New Roman"/>
              </w:rPr>
              <w:t xml:space="preserve">, P. A. Basic ECG Theory, 12-Lead Recordings, and Their Interpretation. in </w:t>
            </w:r>
            <w:r>
              <w:rPr>
                <w:rFonts w:eastAsia="Times New Roman"/>
                <w:i/>
                <w:iCs/>
              </w:rPr>
              <w:t>Handbook of Cardiac Anatomy, Physiology, and Devices</w:t>
            </w:r>
            <w:r>
              <w:rPr>
                <w:rFonts w:eastAsia="Times New Roman"/>
              </w:rPr>
              <w:t xml:space="preserve"> (ed. </w:t>
            </w:r>
            <w:proofErr w:type="spellStart"/>
            <w:r>
              <w:rPr>
                <w:rFonts w:eastAsia="Times New Roman"/>
              </w:rPr>
              <w:t>Iaizzo</w:t>
            </w:r>
            <w:proofErr w:type="spellEnd"/>
            <w:r>
              <w:rPr>
                <w:rFonts w:eastAsia="Times New Roman"/>
              </w:rPr>
              <w:t>, P. A.) 321–334 (Springer International Publishing, 2015). doi:10.1007/978-3-319-19464-6_19.</w:t>
            </w:r>
          </w:ins>
        </w:p>
        <w:p w14:paraId="2552CC17" w14:textId="77777777" w:rsidR="00B310ED" w:rsidRDefault="00B310ED">
          <w:pPr>
            <w:autoSpaceDE w:val="0"/>
            <w:autoSpaceDN w:val="0"/>
            <w:ind w:hanging="640"/>
            <w:divId w:val="652371891"/>
            <w:rPr>
              <w:ins w:id="592" w:author="Moran Davoodi" w:date="2023-03-22T16:10:00Z"/>
              <w:rFonts w:eastAsia="Times New Roman"/>
            </w:rPr>
          </w:pPr>
          <w:ins w:id="593" w:author="Moran Davoodi" w:date="2023-03-22T16:10:00Z">
            <w:r>
              <w:rPr>
                <w:rFonts w:eastAsia="Times New Roman"/>
              </w:rPr>
              <w:t>5.</w:t>
            </w:r>
            <w:r>
              <w:rPr>
                <w:rFonts w:eastAsia="Times New Roman"/>
              </w:rPr>
              <w:tab/>
            </w:r>
            <w:proofErr w:type="spellStart"/>
            <w:r>
              <w:rPr>
                <w:rFonts w:eastAsia="Times New Roman"/>
              </w:rPr>
              <w:t>Sulam</w:t>
            </w:r>
            <w:proofErr w:type="spellEnd"/>
            <w:r>
              <w:rPr>
                <w:rFonts w:eastAsia="Times New Roman"/>
              </w:rPr>
              <w:t xml:space="preserve">, J., Romano, Y. &amp; </w:t>
            </w:r>
            <w:proofErr w:type="spellStart"/>
            <w:r>
              <w:rPr>
                <w:rFonts w:eastAsia="Times New Roman"/>
              </w:rPr>
              <w:t>Talmon</w:t>
            </w:r>
            <w:proofErr w:type="spellEnd"/>
            <w:r>
              <w:rPr>
                <w:rFonts w:eastAsia="Times New Roman"/>
              </w:rPr>
              <w:t xml:space="preserve">, R. Dynamical system classification with diffusion embedding for ECG-based person identification. </w:t>
            </w:r>
            <w:r>
              <w:rPr>
                <w:rFonts w:eastAsia="Times New Roman"/>
                <w:i/>
                <w:iCs/>
              </w:rPr>
              <w:t>Signal Processing</w:t>
            </w:r>
            <w:r>
              <w:rPr>
                <w:rFonts w:eastAsia="Times New Roman"/>
              </w:rPr>
              <w:t xml:space="preserve"> </w:t>
            </w:r>
            <w:r>
              <w:rPr>
                <w:rFonts w:eastAsia="Times New Roman"/>
                <w:b/>
                <w:bCs/>
              </w:rPr>
              <w:t>130</w:t>
            </w:r>
            <w:r>
              <w:rPr>
                <w:rFonts w:eastAsia="Times New Roman"/>
              </w:rPr>
              <w:t>, 403–411 (2017).</w:t>
            </w:r>
          </w:ins>
        </w:p>
        <w:p w14:paraId="746C55C2" w14:textId="77777777" w:rsidR="00B310ED" w:rsidRDefault="00B310ED">
          <w:pPr>
            <w:autoSpaceDE w:val="0"/>
            <w:autoSpaceDN w:val="0"/>
            <w:ind w:hanging="640"/>
            <w:divId w:val="1710061596"/>
            <w:rPr>
              <w:ins w:id="594" w:author="Moran Davoodi" w:date="2023-03-22T16:10:00Z"/>
              <w:rFonts w:eastAsia="Times New Roman"/>
            </w:rPr>
          </w:pPr>
          <w:ins w:id="595" w:author="Moran Davoodi" w:date="2023-03-22T16:10:00Z">
            <w:r>
              <w:rPr>
                <w:rFonts w:eastAsia="Times New Roman"/>
              </w:rPr>
              <w:t>6.</w:t>
            </w:r>
            <w:r>
              <w:rPr>
                <w:rFonts w:eastAsia="Times New Roman"/>
              </w:rPr>
              <w:tab/>
              <w:t xml:space="preserve">Lynn, H. M., Pan, S. B. &amp; Kim, P. A Deep Bidirectional GRU Network Model for Biometric Electrocardiogram Classification Based on Recurrent Neural Networks. </w:t>
            </w:r>
            <w:r>
              <w:rPr>
                <w:rFonts w:eastAsia="Times New Roman"/>
                <w:i/>
                <w:iCs/>
              </w:rPr>
              <w:t>IEEE Access</w:t>
            </w:r>
            <w:r>
              <w:rPr>
                <w:rFonts w:eastAsia="Times New Roman"/>
              </w:rPr>
              <w:t xml:space="preserve"> </w:t>
            </w:r>
            <w:r>
              <w:rPr>
                <w:rFonts w:eastAsia="Times New Roman"/>
                <w:b/>
                <w:bCs/>
              </w:rPr>
              <w:t>7</w:t>
            </w:r>
            <w:r>
              <w:rPr>
                <w:rFonts w:eastAsia="Times New Roman"/>
              </w:rPr>
              <w:t>, 145395–145405 (2019).</w:t>
            </w:r>
          </w:ins>
        </w:p>
        <w:p w14:paraId="7B22F7A6" w14:textId="77777777" w:rsidR="00B310ED" w:rsidRDefault="00B310ED">
          <w:pPr>
            <w:autoSpaceDE w:val="0"/>
            <w:autoSpaceDN w:val="0"/>
            <w:ind w:hanging="640"/>
            <w:divId w:val="2110926625"/>
            <w:rPr>
              <w:ins w:id="596" w:author="Moran Davoodi" w:date="2023-03-22T16:10:00Z"/>
              <w:rFonts w:eastAsia="Times New Roman"/>
            </w:rPr>
          </w:pPr>
          <w:ins w:id="597" w:author="Moran Davoodi" w:date="2023-03-22T16:10:00Z">
            <w:r>
              <w:rPr>
                <w:rFonts w:eastAsia="Times New Roman"/>
              </w:rPr>
              <w:t>7.</w:t>
            </w:r>
            <w:r>
              <w:rPr>
                <w:rFonts w:eastAsia="Times New Roman"/>
              </w:rPr>
              <w:tab/>
              <w:t xml:space="preserve">Zhang, Q., Zhou, D. &amp; Zeng, X. </w:t>
            </w:r>
            <w:proofErr w:type="spellStart"/>
            <w:r>
              <w:rPr>
                <w:rFonts w:eastAsia="Times New Roman"/>
              </w:rPr>
              <w:t>HeartID</w:t>
            </w:r>
            <w:proofErr w:type="spellEnd"/>
            <w:r>
              <w:rPr>
                <w:rFonts w:eastAsia="Times New Roman"/>
              </w:rPr>
              <w:t xml:space="preserve">: A Multiresolution Convolutional Neural Network for ECG-Based Biometric Human Identification in Smart Health Applications. </w:t>
            </w:r>
            <w:r>
              <w:rPr>
                <w:rFonts w:eastAsia="Times New Roman"/>
                <w:i/>
                <w:iCs/>
              </w:rPr>
              <w:t>IEEE Access</w:t>
            </w:r>
            <w:r>
              <w:rPr>
                <w:rFonts w:eastAsia="Times New Roman"/>
              </w:rPr>
              <w:t xml:space="preserve"> </w:t>
            </w:r>
            <w:r>
              <w:rPr>
                <w:rFonts w:eastAsia="Times New Roman"/>
                <w:b/>
                <w:bCs/>
              </w:rPr>
              <w:t>5</w:t>
            </w:r>
            <w:r>
              <w:rPr>
                <w:rFonts w:eastAsia="Times New Roman"/>
              </w:rPr>
              <w:t>, 11805–11816 (2017).</w:t>
            </w:r>
          </w:ins>
        </w:p>
        <w:p w14:paraId="07838508" w14:textId="77777777" w:rsidR="00B310ED" w:rsidRDefault="00B310ED">
          <w:pPr>
            <w:autoSpaceDE w:val="0"/>
            <w:autoSpaceDN w:val="0"/>
            <w:ind w:hanging="640"/>
            <w:divId w:val="608508548"/>
            <w:rPr>
              <w:ins w:id="598" w:author="Moran Davoodi" w:date="2023-03-22T16:10:00Z"/>
              <w:rFonts w:eastAsia="Times New Roman"/>
            </w:rPr>
          </w:pPr>
          <w:ins w:id="599" w:author="Moran Davoodi" w:date="2023-03-22T16:10:00Z">
            <w:r>
              <w:rPr>
                <w:rFonts w:eastAsia="Times New Roman"/>
              </w:rPr>
              <w:t>8.</w:t>
            </w:r>
            <w:r>
              <w:rPr>
                <w:rFonts w:eastAsia="Times New Roman"/>
              </w:rPr>
              <w:tab/>
            </w:r>
            <w:proofErr w:type="spellStart"/>
            <w:r>
              <w:rPr>
                <w:rFonts w:eastAsia="Times New Roman"/>
              </w:rPr>
              <w:t>Bak</w:t>
            </w:r>
            <w:proofErr w:type="spellEnd"/>
            <w:r>
              <w:rPr>
                <w:rFonts w:eastAsia="Times New Roman"/>
              </w:rPr>
              <w:t xml:space="preserve">, E., Choi, G.-H. &amp; Pan, S. B. ECG-Based Human Identification System by Temporal-Amplitude Combined Feature Vectors. </w:t>
            </w:r>
            <w:r>
              <w:rPr>
                <w:rFonts w:eastAsia="Times New Roman"/>
                <w:i/>
                <w:iCs/>
              </w:rPr>
              <w:t>IEEE Access</w:t>
            </w:r>
            <w:r>
              <w:rPr>
                <w:rFonts w:eastAsia="Times New Roman"/>
              </w:rPr>
              <w:t xml:space="preserve"> </w:t>
            </w:r>
            <w:r>
              <w:rPr>
                <w:rFonts w:eastAsia="Times New Roman"/>
                <w:b/>
                <w:bCs/>
              </w:rPr>
              <w:t>8</w:t>
            </w:r>
            <w:r>
              <w:rPr>
                <w:rFonts w:eastAsia="Times New Roman"/>
              </w:rPr>
              <w:t>, 42217–42230 (2020).</w:t>
            </w:r>
          </w:ins>
        </w:p>
        <w:p w14:paraId="5B9342C5" w14:textId="77777777" w:rsidR="00B310ED" w:rsidRDefault="00B310ED">
          <w:pPr>
            <w:autoSpaceDE w:val="0"/>
            <w:autoSpaceDN w:val="0"/>
            <w:ind w:hanging="640"/>
            <w:divId w:val="1067147456"/>
            <w:rPr>
              <w:ins w:id="600" w:author="Moran Davoodi" w:date="2023-03-22T16:10:00Z"/>
              <w:rFonts w:eastAsia="Times New Roman"/>
            </w:rPr>
          </w:pPr>
          <w:ins w:id="601" w:author="Moran Davoodi" w:date="2023-03-22T16:10:00Z">
            <w:r>
              <w:rPr>
                <w:rFonts w:eastAsia="Times New Roman"/>
              </w:rPr>
              <w:t>9.</w:t>
            </w:r>
            <w:r>
              <w:rPr>
                <w:rFonts w:eastAsia="Times New Roman"/>
              </w:rPr>
              <w:tab/>
              <w:t xml:space="preserve">Wu, H.-Y. </w:t>
            </w:r>
            <w:r>
              <w:rPr>
                <w:rFonts w:eastAsia="Times New Roman"/>
                <w:i/>
                <w:iCs/>
              </w:rPr>
              <w:t>et al.</w:t>
            </w:r>
            <w:r>
              <w:rPr>
                <w:rFonts w:eastAsia="Times New Roman"/>
              </w:rPr>
              <w:t xml:space="preserve"> Eulerian Video Magnification for Revealing Subtle Changes in the World. </w:t>
            </w:r>
            <w:r>
              <w:rPr>
                <w:rFonts w:eastAsia="Times New Roman"/>
                <w:i/>
                <w:iCs/>
              </w:rPr>
              <w:t>ACM Trans. Graph. (Proceedings SIGGRAPH 2012)</w:t>
            </w:r>
            <w:r>
              <w:rPr>
                <w:rFonts w:eastAsia="Times New Roman"/>
              </w:rPr>
              <w:t xml:space="preserve"> </w:t>
            </w:r>
            <w:r>
              <w:rPr>
                <w:rFonts w:eastAsia="Times New Roman"/>
                <w:b/>
                <w:bCs/>
              </w:rPr>
              <w:t>31</w:t>
            </w:r>
            <w:r>
              <w:rPr>
                <w:rFonts w:eastAsia="Times New Roman"/>
              </w:rPr>
              <w:t>, (2012).</w:t>
            </w:r>
          </w:ins>
        </w:p>
        <w:p w14:paraId="3B75689E" w14:textId="77777777" w:rsidR="00B310ED" w:rsidRDefault="00B310ED">
          <w:pPr>
            <w:autoSpaceDE w:val="0"/>
            <w:autoSpaceDN w:val="0"/>
            <w:ind w:hanging="640"/>
            <w:divId w:val="1439792628"/>
            <w:rPr>
              <w:ins w:id="602" w:author="Moran Davoodi" w:date="2023-03-22T16:10:00Z"/>
              <w:rFonts w:eastAsia="Times New Roman"/>
            </w:rPr>
          </w:pPr>
          <w:ins w:id="603" w:author="Moran Davoodi" w:date="2023-03-22T16:10:00Z">
            <w:r>
              <w:rPr>
                <w:rFonts w:eastAsia="Times New Roman"/>
              </w:rPr>
              <w:t>10.</w:t>
            </w:r>
            <w:r>
              <w:rPr>
                <w:rFonts w:eastAsia="Times New Roman"/>
              </w:rPr>
              <w:tab/>
              <w:t xml:space="preserve">Yaniv, Y. </w:t>
            </w:r>
            <w:r>
              <w:rPr>
                <w:rFonts w:eastAsia="Times New Roman"/>
                <w:i/>
                <w:iCs/>
              </w:rPr>
              <w:t>et al.</w:t>
            </w:r>
            <w:r>
              <w:rPr>
                <w:rFonts w:eastAsia="Times New Roman"/>
              </w:rPr>
              <w:t xml:space="preserve"> Deterioration of autonomic neuronal receptor signaling and mechanisms intrinsic to heart pacemaker cells contribute to age-associated alterations in heart rate variability in vivo. </w:t>
            </w:r>
            <w:r>
              <w:rPr>
                <w:rFonts w:eastAsia="Times New Roman"/>
                <w:i/>
                <w:iCs/>
              </w:rPr>
              <w:t>Aging Cell</w:t>
            </w:r>
            <w:r>
              <w:rPr>
                <w:rFonts w:eastAsia="Times New Roman"/>
              </w:rPr>
              <w:t xml:space="preserve"> </w:t>
            </w:r>
            <w:r>
              <w:rPr>
                <w:rFonts w:eastAsia="Times New Roman"/>
                <w:b/>
                <w:bCs/>
              </w:rPr>
              <w:t>15</w:t>
            </w:r>
            <w:r>
              <w:rPr>
                <w:rFonts w:eastAsia="Times New Roman"/>
              </w:rPr>
              <w:t>, 716–724 (2016).</w:t>
            </w:r>
          </w:ins>
        </w:p>
        <w:p w14:paraId="223B4234" w14:textId="77777777" w:rsidR="00B310ED" w:rsidRDefault="00B310ED">
          <w:pPr>
            <w:autoSpaceDE w:val="0"/>
            <w:autoSpaceDN w:val="0"/>
            <w:ind w:hanging="640"/>
            <w:divId w:val="411201659"/>
            <w:rPr>
              <w:ins w:id="604" w:author="Moran Davoodi" w:date="2023-03-22T16:10:00Z"/>
              <w:rFonts w:eastAsia="Times New Roman"/>
            </w:rPr>
          </w:pPr>
          <w:ins w:id="605" w:author="Moran Davoodi" w:date="2023-03-22T16:10:00Z">
            <w:r>
              <w:rPr>
                <w:rFonts w:eastAsia="Times New Roman"/>
              </w:rPr>
              <w:t>11.</w:t>
            </w:r>
            <w:r>
              <w:rPr>
                <w:rFonts w:eastAsia="Times New Roman"/>
              </w:rPr>
              <w:tab/>
            </w:r>
            <w:proofErr w:type="spellStart"/>
            <w:r>
              <w:rPr>
                <w:rFonts w:eastAsia="Times New Roman"/>
              </w:rPr>
              <w:t>Ingale</w:t>
            </w:r>
            <w:proofErr w:type="spellEnd"/>
            <w:r>
              <w:rPr>
                <w:rFonts w:eastAsia="Times New Roman"/>
              </w:rPr>
              <w:t xml:space="preserve">, M., Cordeiro, R., </w:t>
            </w:r>
            <w:proofErr w:type="spellStart"/>
            <w:r>
              <w:rPr>
                <w:rFonts w:eastAsia="Times New Roman"/>
              </w:rPr>
              <w:t>Thentu</w:t>
            </w:r>
            <w:proofErr w:type="spellEnd"/>
            <w:r>
              <w:rPr>
                <w:rFonts w:eastAsia="Times New Roman"/>
              </w:rPr>
              <w:t xml:space="preserve">, S., Park, Y. &amp; </w:t>
            </w:r>
            <w:proofErr w:type="spellStart"/>
            <w:r>
              <w:rPr>
                <w:rFonts w:eastAsia="Times New Roman"/>
              </w:rPr>
              <w:t>Karimian</w:t>
            </w:r>
            <w:proofErr w:type="spellEnd"/>
            <w:r>
              <w:rPr>
                <w:rFonts w:eastAsia="Times New Roman"/>
              </w:rPr>
              <w:t xml:space="preserve">, N. ECG Biometric Authentication: A Comparative Analysis. </w:t>
            </w:r>
            <w:r>
              <w:rPr>
                <w:rFonts w:eastAsia="Times New Roman"/>
                <w:i/>
                <w:iCs/>
              </w:rPr>
              <w:t>IEEE Access</w:t>
            </w:r>
            <w:r>
              <w:rPr>
                <w:rFonts w:eastAsia="Times New Roman"/>
              </w:rPr>
              <w:t xml:space="preserve"> </w:t>
            </w:r>
            <w:r>
              <w:rPr>
                <w:rFonts w:eastAsia="Times New Roman"/>
                <w:b/>
                <w:bCs/>
              </w:rPr>
              <w:t>8</w:t>
            </w:r>
            <w:r>
              <w:rPr>
                <w:rFonts w:eastAsia="Times New Roman"/>
              </w:rPr>
              <w:t>, 117853–117866 (2020).</w:t>
            </w:r>
          </w:ins>
        </w:p>
        <w:p w14:paraId="56677F55" w14:textId="77777777" w:rsidR="00B310ED" w:rsidRDefault="00B310ED">
          <w:pPr>
            <w:autoSpaceDE w:val="0"/>
            <w:autoSpaceDN w:val="0"/>
            <w:ind w:hanging="640"/>
            <w:divId w:val="985931646"/>
            <w:rPr>
              <w:ins w:id="606" w:author="Moran Davoodi" w:date="2023-03-22T16:10:00Z"/>
              <w:rFonts w:eastAsia="Times New Roman"/>
            </w:rPr>
          </w:pPr>
          <w:ins w:id="607" w:author="Moran Davoodi" w:date="2023-03-22T16:10:00Z">
            <w:r>
              <w:rPr>
                <w:rFonts w:eastAsia="Times New Roman"/>
              </w:rPr>
              <w:t>12.</w:t>
            </w:r>
            <w:r>
              <w:rPr>
                <w:rFonts w:eastAsia="Times New Roman"/>
              </w:rPr>
              <w:tab/>
              <w:t xml:space="preserve">Moen, J. M. </w:t>
            </w:r>
            <w:r>
              <w:rPr>
                <w:rFonts w:eastAsia="Times New Roman"/>
                <w:i/>
                <w:iCs/>
              </w:rPr>
              <w:t>et al.</w:t>
            </w:r>
            <w:r>
              <w:rPr>
                <w:rFonts w:eastAsia="Times New Roman"/>
              </w:rPr>
              <w:t xml:space="preserve"> Emergence of heartbeat frailty in advanced age I: perspectives from life-long EKG recordings in adult mice. </w:t>
            </w:r>
            <w:proofErr w:type="spellStart"/>
            <w:r>
              <w:rPr>
                <w:rFonts w:eastAsia="Times New Roman"/>
                <w:i/>
                <w:iCs/>
              </w:rPr>
              <w:t>Geroscience</w:t>
            </w:r>
            <w:proofErr w:type="spellEnd"/>
            <w:r>
              <w:rPr>
                <w:rFonts w:eastAsia="Times New Roman"/>
              </w:rPr>
              <w:t xml:space="preserve"> </w:t>
            </w:r>
            <w:r>
              <w:rPr>
                <w:rFonts w:eastAsia="Times New Roman"/>
                <w:b/>
                <w:bCs/>
              </w:rPr>
              <w:t>44</w:t>
            </w:r>
            <w:r>
              <w:rPr>
                <w:rFonts w:eastAsia="Times New Roman"/>
              </w:rPr>
              <w:t>, 2801–2830 (2022).</w:t>
            </w:r>
          </w:ins>
        </w:p>
        <w:p w14:paraId="5B8CD3CB" w14:textId="77777777" w:rsidR="00B310ED" w:rsidRDefault="00B310ED">
          <w:pPr>
            <w:autoSpaceDE w:val="0"/>
            <w:autoSpaceDN w:val="0"/>
            <w:ind w:hanging="640"/>
            <w:divId w:val="723019433"/>
            <w:rPr>
              <w:ins w:id="608" w:author="Moran Davoodi" w:date="2023-03-22T16:10:00Z"/>
              <w:rFonts w:eastAsia="Times New Roman"/>
            </w:rPr>
          </w:pPr>
          <w:ins w:id="609" w:author="Moran Davoodi" w:date="2023-03-22T16:10:00Z">
            <w:r>
              <w:rPr>
                <w:rFonts w:eastAsia="Times New Roman"/>
              </w:rPr>
              <w:t>13.</w:t>
            </w:r>
            <w:r>
              <w:rPr>
                <w:rFonts w:eastAsia="Times New Roman"/>
              </w:rPr>
              <w:tab/>
              <w:t xml:space="preserve">Behar, J. A. </w:t>
            </w:r>
            <w:r>
              <w:rPr>
                <w:rFonts w:eastAsia="Times New Roman"/>
                <w:i/>
                <w:iCs/>
              </w:rPr>
              <w:t>et al.</w:t>
            </w:r>
            <w:r>
              <w:rPr>
                <w:rFonts w:eastAsia="Times New Roman"/>
              </w:rPr>
              <w:t xml:space="preserve"> </w:t>
            </w:r>
            <w:proofErr w:type="spellStart"/>
            <w:r>
              <w:rPr>
                <w:rFonts w:eastAsia="Times New Roman"/>
              </w:rPr>
              <w:t>PhysioZoo</w:t>
            </w:r>
            <w:proofErr w:type="spellEnd"/>
            <w:r>
              <w:rPr>
                <w:rFonts w:eastAsia="Times New Roman"/>
              </w:rPr>
              <w:t xml:space="preserve">: A Novel Open Access Platform for Heart Rate Variability Analysis of Mammalian Electrocardiographic Data. </w:t>
            </w:r>
            <w:r>
              <w:rPr>
                <w:rFonts w:eastAsia="Times New Roman"/>
                <w:i/>
                <w:iCs/>
              </w:rPr>
              <w:t xml:space="preserve">Front </w:t>
            </w:r>
            <w:proofErr w:type="spellStart"/>
            <w:r>
              <w:rPr>
                <w:rFonts w:eastAsia="Times New Roman"/>
                <w:i/>
                <w:iCs/>
              </w:rPr>
              <w:t>Physiol</w:t>
            </w:r>
            <w:proofErr w:type="spellEnd"/>
            <w:r>
              <w:rPr>
                <w:rFonts w:eastAsia="Times New Roman"/>
              </w:rPr>
              <w:t xml:space="preserve"> </w:t>
            </w:r>
            <w:r>
              <w:rPr>
                <w:rFonts w:eastAsia="Times New Roman"/>
                <w:b/>
                <w:bCs/>
              </w:rPr>
              <w:t>9</w:t>
            </w:r>
            <w:r>
              <w:rPr>
                <w:rFonts w:eastAsia="Times New Roman"/>
              </w:rPr>
              <w:t>, (2018).</w:t>
            </w:r>
          </w:ins>
        </w:p>
        <w:p w14:paraId="44A5EC83" w14:textId="77777777" w:rsidR="00B310ED" w:rsidRDefault="00B310ED">
          <w:pPr>
            <w:autoSpaceDE w:val="0"/>
            <w:autoSpaceDN w:val="0"/>
            <w:ind w:hanging="640"/>
            <w:divId w:val="390888363"/>
            <w:rPr>
              <w:ins w:id="610" w:author="Moran Davoodi" w:date="2023-03-22T16:10:00Z"/>
              <w:rFonts w:eastAsia="Times New Roman"/>
            </w:rPr>
          </w:pPr>
          <w:ins w:id="611" w:author="Moran Davoodi" w:date="2023-03-22T16:10:00Z">
            <w:r>
              <w:rPr>
                <w:rFonts w:eastAsia="Times New Roman"/>
              </w:rPr>
              <w:t>14.</w:t>
            </w:r>
            <w:r>
              <w:rPr>
                <w:rFonts w:eastAsia="Times New Roman"/>
              </w:rPr>
              <w:tab/>
              <w:t xml:space="preserve">Bromley, J. </w:t>
            </w:r>
            <w:r>
              <w:rPr>
                <w:rFonts w:eastAsia="Times New Roman"/>
                <w:i/>
                <w:iCs/>
              </w:rPr>
              <w:t>et al.</w:t>
            </w:r>
            <w:r>
              <w:rPr>
                <w:rFonts w:eastAsia="Times New Roman"/>
              </w:rPr>
              <w:t xml:space="preserve"> Signature Verification using a ‘Siamese’ Time Delay Neural Network. </w:t>
            </w:r>
            <w:r>
              <w:rPr>
                <w:rFonts w:eastAsia="Times New Roman"/>
                <w:i/>
                <w:iCs/>
              </w:rPr>
              <w:t xml:space="preserve">Intern J Pattern </w:t>
            </w:r>
            <w:proofErr w:type="spellStart"/>
            <w:r>
              <w:rPr>
                <w:rFonts w:eastAsia="Times New Roman"/>
                <w:i/>
                <w:iCs/>
              </w:rPr>
              <w:t>Recognit</w:t>
            </w:r>
            <w:proofErr w:type="spellEnd"/>
            <w:r>
              <w:rPr>
                <w:rFonts w:eastAsia="Times New Roman"/>
                <w:i/>
                <w:iCs/>
              </w:rPr>
              <w:t xml:space="preserve"> </w:t>
            </w:r>
            <w:proofErr w:type="spellStart"/>
            <w:r>
              <w:rPr>
                <w:rFonts w:eastAsia="Times New Roman"/>
                <w:i/>
                <w:iCs/>
              </w:rPr>
              <w:t>Artif</w:t>
            </w:r>
            <w:proofErr w:type="spellEnd"/>
            <w:r>
              <w:rPr>
                <w:rFonts w:eastAsia="Times New Roman"/>
                <w:i/>
                <w:iCs/>
              </w:rPr>
              <w:t xml:space="preserve"> </w:t>
            </w:r>
            <w:proofErr w:type="spellStart"/>
            <w:r>
              <w:rPr>
                <w:rFonts w:eastAsia="Times New Roman"/>
                <w:i/>
                <w:iCs/>
              </w:rPr>
              <w:t>Intell</w:t>
            </w:r>
            <w:proofErr w:type="spellEnd"/>
            <w:r>
              <w:rPr>
                <w:rFonts w:eastAsia="Times New Roman"/>
              </w:rPr>
              <w:t xml:space="preserve"> </w:t>
            </w:r>
            <w:r>
              <w:rPr>
                <w:rFonts w:eastAsia="Times New Roman"/>
                <w:b/>
                <w:bCs/>
              </w:rPr>
              <w:t>7</w:t>
            </w:r>
            <w:r>
              <w:rPr>
                <w:rFonts w:eastAsia="Times New Roman"/>
              </w:rPr>
              <w:t>, 25 (1993).</w:t>
            </w:r>
          </w:ins>
        </w:p>
        <w:p w14:paraId="2C6F284B" w14:textId="77777777" w:rsidR="00B310ED" w:rsidRDefault="00B310ED">
          <w:pPr>
            <w:autoSpaceDE w:val="0"/>
            <w:autoSpaceDN w:val="0"/>
            <w:ind w:hanging="640"/>
            <w:divId w:val="2081128106"/>
            <w:rPr>
              <w:ins w:id="612" w:author="Moran Davoodi" w:date="2023-03-22T16:10:00Z"/>
              <w:rFonts w:eastAsia="Times New Roman"/>
            </w:rPr>
          </w:pPr>
          <w:ins w:id="613" w:author="Moran Davoodi" w:date="2023-03-22T16:10:00Z">
            <w:r>
              <w:rPr>
                <w:rFonts w:eastAsia="Times New Roman"/>
              </w:rPr>
              <w:t>15.</w:t>
            </w:r>
            <w:r>
              <w:rPr>
                <w:rFonts w:eastAsia="Times New Roman"/>
              </w:rPr>
              <w:tab/>
            </w:r>
            <w:proofErr w:type="spellStart"/>
            <w:r>
              <w:rPr>
                <w:rFonts w:eastAsia="Times New Roman"/>
              </w:rPr>
              <w:t>Biewald</w:t>
            </w:r>
            <w:proofErr w:type="spellEnd"/>
            <w:r>
              <w:rPr>
                <w:rFonts w:eastAsia="Times New Roman"/>
              </w:rPr>
              <w:t>, L. Experiment Tracking with Weights and Biases. Preprint at https://www.wandb.com/ (2020).</w:t>
            </w:r>
          </w:ins>
        </w:p>
        <w:p w14:paraId="3F69A2C2" w14:textId="77777777" w:rsidR="00B310ED" w:rsidRDefault="00B310ED">
          <w:pPr>
            <w:autoSpaceDE w:val="0"/>
            <w:autoSpaceDN w:val="0"/>
            <w:ind w:hanging="640"/>
            <w:divId w:val="1895120005"/>
            <w:rPr>
              <w:ins w:id="614" w:author="Moran Davoodi" w:date="2023-03-22T16:10:00Z"/>
              <w:rFonts w:eastAsia="Times New Roman"/>
            </w:rPr>
          </w:pPr>
          <w:ins w:id="615" w:author="Moran Davoodi" w:date="2023-03-22T16:10:00Z">
            <w:r>
              <w:rPr>
                <w:rFonts w:eastAsia="Times New Roman"/>
              </w:rPr>
              <w:lastRenderedPageBreak/>
              <w:t>16.</w:t>
            </w:r>
            <w:r>
              <w:rPr>
                <w:rFonts w:eastAsia="Times New Roman"/>
              </w:rPr>
              <w:tab/>
            </w:r>
            <w:proofErr w:type="spellStart"/>
            <w:r>
              <w:rPr>
                <w:rFonts w:eastAsia="Times New Roman"/>
              </w:rPr>
              <w:t>Teh</w:t>
            </w:r>
            <w:proofErr w:type="spellEnd"/>
            <w:r>
              <w:rPr>
                <w:rFonts w:eastAsia="Times New Roman"/>
              </w:rPr>
              <w:t xml:space="preserve">, P. S., Zhang, N., Teoh, A. B. J. &amp; Chen, K. A survey on touch dynamics authentication in mobile devices. </w:t>
            </w:r>
            <w:proofErr w:type="spellStart"/>
            <w:r>
              <w:rPr>
                <w:rFonts w:eastAsia="Times New Roman"/>
                <w:i/>
                <w:iCs/>
              </w:rPr>
              <w:t>Comput</w:t>
            </w:r>
            <w:proofErr w:type="spellEnd"/>
            <w:r>
              <w:rPr>
                <w:rFonts w:eastAsia="Times New Roman"/>
                <w:i/>
                <w:iCs/>
              </w:rPr>
              <w:t xml:space="preserve"> </w:t>
            </w:r>
            <w:proofErr w:type="spellStart"/>
            <w:r>
              <w:rPr>
                <w:rFonts w:eastAsia="Times New Roman"/>
                <w:i/>
                <w:iCs/>
              </w:rPr>
              <w:t>Secur</w:t>
            </w:r>
            <w:proofErr w:type="spellEnd"/>
            <w:r>
              <w:rPr>
                <w:rFonts w:eastAsia="Times New Roman"/>
              </w:rPr>
              <w:t xml:space="preserve"> </w:t>
            </w:r>
            <w:r>
              <w:rPr>
                <w:rFonts w:eastAsia="Times New Roman"/>
                <w:b/>
                <w:bCs/>
              </w:rPr>
              <w:t>59</w:t>
            </w:r>
            <w:r>
              <w:rPr>
                <w:rFonts w:eastAsia="Times New Roman"/>
              </w:rPr>
              <w:t>, 210–235 (2016).</w:t>
            </w:r>
          </w:ins>
        </w:p>
        <w:p w14:paraId="02198FF7" w14:textId="5295BA54" w:rsidR="00F42B66" w:rsidRPr="008E11E9" w:rsidDel="00B310ED" w:rsidRDefault="00B310ED">
          <w:pPr>
            <w:autoSpaceDE w:val="0"/>
            <w:autoSpaceDN w:val="0"/>
            <w:spacing w:line="360" w:lineRule="auto"/>
            <w:ind w:hanging="641"/>
            <w:divId w:val="1056734232"/>
            <w:rPr>
              <w:del w:id="616" w:author="Moran Davoodi" w:date="2023-03-22T16:09:00Z"/>
              <w:rFonts w:asciiTheme="majorBidi" w:hAnsiTheme="majorBidi" w:cstheme="majorBidi"/>
            </w:rPr>
            <w:pPrChange w:id="617" w:author="Moran Davoodi" w:date="2023-03-21T14:20:00Z">
              <w:pPr>
                <w:autoSpaceDE w:val="0"/>
                <w:autoSpaceDN w:val="0"/>
                <w:spacing w:line="480" w:lineRule="auto"/>
                <w:ind w:hanging="641"/>
                <w:divId w:val="1056734232"/>
              </w:pPr>
            </w:pPrChange>
          </w:pPr>
          <w:ins w:id="618" w:author="Moran Davoodi" w:date="2023-03-22T16:10:00Z">
            <w:r>
              <w:rPr>
                <w:rFonts w:eastAsia="Times New Roman"/>
              </w:rPr>
              <w:t> </w:t>
            </w:r>
          </w:ins>
          <w:del w:id="619" w:author="Moran Davoodi" w:date="2023-03-22T16:09:00Z">
            <w:r w:rsidR="00F42B66" w:rsidRPr="008E11E9" w:rsidDel="00B310ED">
              <w:rPr>
                <w:rFonts w:asciiTheme="majorBidi" w:hAnsiTheme="majorBidi" w:cstheme="majorBidi"/>
              </w:rPr>
              <w:delText>1.</w:delText>
            </w:r>
            <w:r w:rsidR="00F42B66" w:rsidRPr="008E11E9" w:rsidDel="00B310ED">
              <w:rPr>
                <w:rFonts w:asciiTheme="majorBidi" w:hAnsiTheme="majorBidi" w:cstheme="majorBidi"/>
              </w:rPr>
              <w:tab/>
              <w:delText>Xiao, Q. Technology review - Biometrics-Technology, Application, Challenge, and Computational Intelligence Solutions. IEEE Comput Intell Mag 2, 5–25 (2007).</w:delText>
            </w:r>
          </w:del>
        </w:p>
        <w:p w14:paraId="29B4A915" w14:textId="1908A348" w:rsidR="00F42B66" w:rsidRPr="008E11E9" w:rsidDel="00B310ED" w:rsidRDefault="00F42B66">
          <w:pPr>
            <w:autoSpaceDE w:val="0"/>
            <w:autoSpaceDN w:val="0"/>
            <w:spacing w:line="360" w:lineRule="auto"/>
            <w:ind w:hanging="641"/>
            <w:divId w:val="1073508662"/>
            <w:rPr>
              <w:del w:id="620" w:author="Moran Davoodi" w:date="2023-03-22T16:09:00Z"/>
              <w:rFonts w:asciiTheme="majorBidi" w:hAnsiTheme="majorBidi" w:cstheme="majorBidi"/>
            </w:rPr>
            <w:pPrChange w:id="621" w:author="Moran Davoodi" w:date="2023-03-21T14:20:00Z">
              <w:pPr>
                <w:autoSpaceDE w:val="0"/>
                <w:autoSpaceDN w:val="0"/>
                <w:spacing w:line="480" w:lineRule="auto"/>
                <w:ind w:hanging="641"/>
                <w:divId w:val="1073508662"/>
              </w:pPr>
            </w:pPrChange>
          </w:pPr>
          <w:del w:id="622" w:author="Moran Davoodi" w:date="2023-03-22T16:09:00Z">
            <w:r w:rsidRPr="008E11E9" w:rsidDel="00B310ED">
              <w:rPr>
                <w:rFonts w:asciiTheme="majorBidi" w:hAnsiTheme="majorBidi" w:cstheme="majorBidi"/>
              </w:rPr>
              <w:delText>2.</w:delText>
            </w:r>
            <w:r w:rsidRPr="008E11E9" w:rsidDel="00B310ED">
              <w:rPr>
                <w:rFonts w:asciiTheme="majorBidi" w:hAnsiTheme="majorBidi" w:cstheme="majorBidi"/>
              </w:rPr>
              <w:tab/>
              <w:delText>Wu, Q., Yan, B., Zeng, Y., Zhang, C. &amp; Tong, li. Anti-deception: Reliable EEG-based biometrics with real-time capability from the neural response of face rapid serial visual presentation. Biomed Eng Online 17, (2018).</w:delText>
            </w:r>
          </w:del>
        </w:p>
        <w:p w14:paraId="12C766DF" w14:textId="039200FD" w:rsidR="00F42B66" w:rsidRPr="008E11E9" w:rsidDel="00B310ED" w:rsidRDefault="00F42B66">
          <w:pPr>
            <w:autoSpaceDE w:val="0"/>
            <w:autoSpaceDN w:val="0"/>
            <w:spacing w:line="360" w:lineRule="auto"/>
            <w:ind w:hanging="641"/>
            <w:divId w:val="1497069971"/>
            <w:rPr>
              <w:del w:id="623" w:author="Moran Davoodi" w:date="2023-03-22T16:09:00Z"/>
              <w:rFonts w:asciiTheme="majorBidi" w:hAnsiTheme="majorBidi" w:cstheme="majorBidi"/>
            </w:rPr>
            <w:pPrChange w:id="624" w:author="Moran Davoodi" w:date="2023-03-21T14:20:00Z">
              <w:pPr>
                <w:autoSpaceDE w:val="0"/>
                <w:autoSpaceDN w:val="0"/>
                <w:spacing w:line="480" w:lineRule="auto"/>
                <w:ind w:hanging="641"/>
                <w:divId w:val="1497069971"/>
              </w:pPr>
            </w:pPrChange>
          </w:pPr>
          <w:del w:id="625" w:author="Moran Davoodi" w:date="2023-03-22T16:09:00Z">
            <w:r w:rsidRPr="008E11E9" w:rsidDel="00B310ED">
              <w:rPr>
                <w:rFonts w:asciiTheme="majorBidi" w:hAnsiTheme="majorBidi" w:cstheme="majorBidi"/>
              </w:rPr>
              <w:delText>3.</w:delText>
            </w:r>
            <w:r w:rsidRPr="008E11E9" w:rsidDel="00B310ED">
              <w:rPr>
                <w:rFonts w:asciiTheme="majorBidi" w:hAnsiTheme="majorBidi" w:cstheme="majorBidi"/>
              </w:rPr>
              <w:tab/>
              <w:delText>Busch, C. &amp; Sousedik, C. Presentation attack detection methods for fingerprint recognition systems: A survey. IET Biom 3, 219–233 (2014).</w:delText>
            </w:r>
          </w:del>
        </w:p>
        <w:p w14:paraId="06C23422" w14:textId="1803AC19" w:rsidR="00F42B66" w:rsidRPr="008E11E9" w:rsidDel="00B310ED" w:rsidRDefault="00F42B66">
          <w:pPr>
            <w:autoSpaceDE w:val="0"/>
            <w:autoSpaceDN w:val="0"/>
            <w:spacing w:line="360" w:lineRule="auto"/>
            <w:ind w:hanging="641"/>
            <w:divId w:val="439492703"/>
            <w:rPr>
              <w:del w:id="626" w:author="Moran Davoodi" w:date="2023-03-22T16:09:00Z"/>
              <w:rFonts w:asciiTheme="majorBidi" w:hAnsiTheme="majorBidi" w:cstheme="majorBidi"/>
            </w:rPr>
            <w:pPrChange w:id="627" w:author="Moran Davoodi" w:date="2023-03-21T14:20:00Z">
              <w:pPr>
                <w:autoSpaceDE w:val="0"/>
                <w:autoSpaceDN w:val="0"/>
                <w:spacing w:line="480" w:lineRule="auto"/>
                <w:ind w:hanging="641"/>
                <w:divId w:val="439492703"/>
              </w:pPr>
            </w:pPrChange>
          </w:pPr>
          <w:del w:id="628" w:author="Moran Davoodi" w:date="2023-03-22T16:09:00Z">
            <w:r w:rsidRPr="008E11E9" w:rsidDel="00B310ED">
              <w:rPr>
                <w:rFonts w:asciiTheme="majorBidi" w:hAnsiTheme="majorBidi" w:cstheme="majorBidi"/>
              </w:rPr>
              <w:delText>4.</w:delText>
            </w:r>
            <w:r w:rsidRPr="008E11E9" w:rsidDel="00B310ED">
              <w:rPr>
                <w:rFonts w:asciiTheme="majorBidi" w:hAnsiTheme="majorBidi" w:cstheme="majorBidi"/>
              </w:rPr>
              <w:tab/>
              <w:delText>Vieau Sarah and Iaizzo, P. A. Basic ECG Theory, 12-Lead Recordings, and Their Interpretation. in Handbook of Cardiac Anatomy, Physiology, and Devices (ed. Iaizzo, P. A.) 321–334 (Springer International Publishing, 2015). doi:10.1007/978-3-319-19464-6_19.</w:delText>
            </w:r>
          </w:del>
        </w:p>
        <w:p w14:paraId="6356BBE4" w14:textId="46E2AA3E" w:rsidR="00F42B66" w:rsidRPr="008E11E9" w:rsidDel="00B310ED" w:rsidRDefault="00F42B66">
          <w:pPr>
            <w:autoSpaceDE w:val="0"/>
            <w:autoSpaceDN w:val="0"/>
            <w:spacing w:line="360" w:lineRule="auto"/>
            <w:ind w:hanging="641"/>
            <w:divId w:val="2094620924"/>
            <w:rPr>
              <w:del w:id="629" w:author="Moran Davoodi" w:date="2023-03-22T16:09:00Z"/>
              <w:rFonts w:asciiTheme="majorBidi" w:hAnsiTheme="majorBidi" w:cstheme="majorBidi"/>
            </w:rPr>
            <w:pPrChange w:id="630" w:author="Moran Davoodi" w:date="2023-03-21T14:20:00Z">
              <w:pPr>
                <w:autoSpaceDE w:val="0"/>
                <w:autoSpaceDN w:val="0"/>
                <w:spacing w:line="480" w:lineRule="auto"/>
                <w:ind w:hanging="641"/>
                <w:divId w:val="2094620924"/>
              </w:pPr>
            </w:pPrChange>
          </w:pPr>
          <w:del w:id="631" w:author="Moran Davoodi" w:date="2023-03-22T16:09:00Z">
            <w:r w:rsidRPr="008E11E9" w:rsidDel="00B310ED">
              <w:rPr>
                <w:rFonts w:asciiTheme="majorBidi" w:hAnsiTheme="majorBidi" w:cstheme="majorBidi"/>
              </w:rPr>
              <w:delText>5.</w:delText>
            </w:r>
            <w:r w:rsidRPr="008E11E9" w:rsidDel="00B310ED">
              <w:rPr>
                <w:rFonts w:asciiTheme="majorBidi" w:hAnsiTheme="majorBidi" w:cstheme="majorBidi"/>
              </w:rPr>
              <w:tab/>
              <w:delText>Sulam, J., Romano, Y. &amp; Talmon, R. Dynamical system classification with diffusion embedding for ECG-based person identification. Signal Processing 130, 403–411 (2017).</w:delText>
            </w:r>
          </w:del>
        </w:p>
        <w:p w14:paraId="1172F4DF" w14:textId="7539A2EA" w:rsidR="00F42B66" w:rsidRPr="008E11E9" w:rsidDel="00B310ED" w:rsidRDefault="00F42B66">
          <w:pPr>
            <w:autoSpaceDE w:val="0"/>
            <w:autoSpaceDN w:val="0"/>
            <w:spacing w:line="360" w:lineRule="auto"/>
            <w:ind w:hanging="641"/>
            <w:divId w:val="1421562500"/>
            <w:rPr>
              <w:del w:id="632" w:author="Moran Davoodi" w:date="2023-03-22T16:09:00Z"/>
              <w:rFonts w:asciiTheme="majorBidi" w:hAnsiTheme="majorBidi" w:cstheme="majorBidi"/>
            </w:rPr>
            <w:pPrChange w:id="633" w:author="Moran Davoodi" w:date="2023-03-21T14:20:00Z">
              <w:pPr>
                <w:autoSpaceDE w:val="0"/>
                <w:autoSpaceDN w:val="0"/>
                <w:spacing w:line="480" w:lineRule="auto"/>
                <w:ind w:hanging="641"/>
                <w:divId w:val="1421562500"/>
              </w:pPr>
            </w:pPrChange>
          </w:pPr>
          <w:del w:id="634" w:author="Moran Davoodi" w:date="2023-03-22T16:09:00Z">
            <w:r w:rsidRPr="008E11E9" w:rsidDel="00B310ED">
              <w:rPr>
                <w:rFonts w:asciiTheme="majorBidi" w:hAnsiTheme="majorBidi" w:cstheme="majorBidi"/>
              </w:rPr>
              <w:delText>6.</w:delText>
            </w:r>
            <w:r w:rsidRPr="008E11E9" w:rsidDel="00B310ED">
              <w:rPr>
                <w:rFonts w:asciiTheme="majorBidi" w:hAnsiTheme="majorBidi" w:cstheme="majorBidi"/>
              </w:rPr>
              <w:tab/>
              <w:delText>Lynn, H. M., Pan, S. B. &amp; Kim, P. A Deep Bidirectional GRU Network Model for Biometric Electrocardiogram Classification Based on Recurrent Neural Networks. IEEE Access 7, 145395–145405 (2019).</w:delText>
            </w:r>
          </w:del>
        </w:p>
        <w:p w14:paraId="0228B6BA" w14:textId="40303F86" w:rsidR="00F42B66" w:rsidRPr="008E11E9" w:rsidDel="00B310ED" w:rsidRDefault="00F42B66">
          <w:pPr>
            <w:autoSpaceDE w:val="0"/>
            <w:autoSpaceDN w:val="0"/>
            <w:spacing w:line="360" w:lineRule="auto"/>
            <w:ind w:hanging="641"/>
            <w:divId w:val="964116767"/>
            <w:rPr>
              <w:del w:id="635" w:author="Moran Davoodi" w:date="2023-03-22T16:09:00Z"/>
              <w:rFonts w:asciiTheme="majorBidi" w:hAnsiTheme="majorBidi" w:cstheme="majorBidi"/>
            </w:rPr>
            <w:pPrChange w:id="636" w:author="Moran Davoodi" w:date="2023-03-21T14:20:00Z">
              <w:pPr>
                <w:autoSpaceDE w:val="0"/>
                <w:autoSpaceDN w:val="0"/>
                <w:spacing w:line="480" w:lineRule="auto"/>
                <w:ind w:hanging="641"/>
                <w:divId w:val="964116767"/>
              </w:pPr>
            </w:pPrChange>
          </w:pPr>
          <w:del w:id="637" w:author="Moran Davoodi" w:date="2023-03-22T16:09:00Z">
            <w:r w:rsidRPr="008E11E9" w:rsidDel="00B310ED">
              <w:rPr>
                <w:rFonts w:asciiTheme="majorBidi" w:hAnsiTheme="majorBidi" w:cstheme="majorBidi"/>
              </w:rPr>
              <w:delText>7.</w:delText>
            </w:r>
            <w:r w:rsidRPr="008E11E9" w:rsidDel="00B310ED">
              <w:rPr>
                <w:rFonts w:asciiTheme="majorBidi" w:hAnsiTheme="majorBidi" w:cstheme="majorBidi"/>
              </w:rPr>
              <w:tab/>
              <w:delText>Zhang, Q., Zhou, D. &amp; Zeng, X. HeartID: A Multiresolution Convolutional Neural Network for ECG-Based Biometric Human Identification in Smart Health Applications. IEEE Access 5, 11805–11816 (2017).</w:delText>
            </w:r>
          </w:del>
        </w:p>
        <w:p w14:paraId="6EF6BB62" w14:textId="5BFB4D94" w:rsidR="00F42B66" w:rsidRPr="008E11E9" w:rsidDel="00B310ED" w:rsidRDefault="00F42B66">
          <w:pPr>
            <w:autoSpaceDE w:val="0"/>
            <w:autoSpaceDN w:val="0"/>
            <w:spacing w:line="360" w:lineRule="auto"/>
            <w:ind w:hanging="641"/>
            <w:divId w:val="1845586427"/>
            <w:rPr>
              <w:del w:id="638" w:author="Moran Davoodi" w:date="2023-03-22T16:09:00Z"/>
              <w:rFonts w:asciiTheme="majorBidi" w:hAnsiTheme="majorBidi" w:cstheme="majorBidi"/>
            </w:rPr>
            <w:pPrChange w:id="639" w:author="Moran Davoodi" w:date="2023-03-21T14:20:00Z">
              <w:pPr>
                <w:autoSpaceDE w:val="0"/>
                <w:autoSpaceDN w:val="0"/>
                <w:spacing w:line="480" w:lineRule="auto"/>
                <w:ind w:hanging="641"/>
                <w:divId w:val="1845586427"/>
              </w:pPr>
            </w:pPrChange>
          </w:pPr>
          <w:del w:id="640" w:author="Moran Davoodi" w:date="2023-03-22T16:09:00Z">
            <w:r w:rsidRPr="008E11E9" w:rsidDel="00B310ED">
              <w:rPr>
                <w:rFonts w:asciiTheme="majorBidi" w:hAnsiTheme="majorBidi" w:cstheme="majorBidi"/>
              </w:rPr>
              <w:delText>8.</w:delText>
            </w:r>
            <w:r w:rsidRPr="008E11E9" w:rsidDel="00B310ED">
              <w:rPr>
                <w:rFonts w:asciiTheme="majorBidi" w:hAnsiTheme="majorBidi" w:cstheme="majorBidi"/>
              </w:rPr>
              <w:tab/>
              <w:delText>Bak, E., Choi, G.-H. &amp; Pan, S. B. ECG-Based Human Identification System by Temporal-Amplitude Combined Feature Vectors. IEEE Access 8, 42217–42230 (2020).</w:delText>
            </w:r>
          </w:del>
        </w:p>
        <w:p w14:paraId="0A7F9931" w14:textId="37E8DE4B" w:rsidR="00F42B66" w:rsidRPr="008E11E9" w:rsidDel="00B310ED" w:rsidRDefault="00F42B66">
          <w:pPr>
            <w:autoSpaceDE w:val="0"/>
            <w:autoSpaceDN w:val="0"/>
            <w:spacing w:line="360" w:lineRule="auto"/>
            <w:ind w:hanging="641"/>
            <w:divId w:val="1506166652"/>
            <w:rPr>
              <w:del w:id="641" w:author="Moran Davoodi" w:date="2023-03-22T16:09:00Z"/>
              <w:rFonts w:asciiTheme="majorBidi" w:hAnsiTheme="majorBidi" w:cstheme="majorBidi"/>
            </w:rPr>
            <w:pPrChange w:id="642" w:author="Moran Davoodi" w:date="2023-03-21T14:20:00Z">
              <w:pPr>
                <w:autoSpaceDE w:val="0"/>
                <w:autoSpaceDN w:val="0"/>
                <w:spacing w:line="480" w:lineRule="auto"/>
                <w:ind w:hanging="641"/>
                <w:divId w:val="1506166652"/>
              </w:pPr>
            </w:pPrChange>
          </w:pPr>
          <w:del w:id="643" w:author="Moran Davoodi" w:date="2023-03-22T16:09:00Z">
            <w:r w:rsidRPr="008E11E9" w:rsidDel="00B310ED">
              <w:rPr>
                <w:rFonts w:asciiTheme="majorBidi" w:hAnsiTheme="majorBidi" w:cstheme="majorBidi"/>
              </w:rPr>
              <w:delText>9.</w:delText>
            </w:r>
            <w:r w:rsidRPr="008E11E9" w:rsidDel="00B310ED">
              <w:rPr>
                <w:rFonts w:asciiTheme="majorBidi" w:hAnsiTheme="majorBidi" w:cstheme="majorBidi"/>
              </w:rPr>
              <w:tab/>
              <w:delText>Behar, J. A. et al. PhysioZoo: A Novel Open Access Platform for Heart Rate Variability Analysis of Mammalian Electrocardiographic Data. Front Physiol 9, (2018).</w:delText>
            </w:r>
          </w:del>
        </w:p>
        <w:p w14:paraId="5C249749" w14:textId="63D02FC4" w:rsidR="00F42B66" w:rsidRPr="008E11E9" w:rsidDel="00B310ED" w:rsidRDefault="00F42B66">
          <w:pPr>
            <w:autoSpaceDE w:val="0"/>
            <w:autoSpaceDN w:val="0"/>
            <w:spacing w:line="360" w:lineRule="auto"/>
            <w:ind w:hanging="641"/>
            <w:divId w:val="167063642"/>
            <w:rPr>
              <w:del w:id="644" w:author="Moran Davoodi" w:date="2023-03-22T16:09:00Z"/>
              <w:rFonts w:asciiTheme="majorBidi" w:hAnsiTheme="majorBidi" w:cstheme="majorBidi"/>
            </w:rPr>
            <w:pPrChange w:id="645" w:author="Moran Davoodi" w:date="2023-03-21T14:20:00Z">
              <w:pPr>
                <w:autoSpaceDE w:val="0"/>
                <w:autoSpaceDN w:val="0"/>
                <w:spacing w:line="480" w:lineRule="auto"/>
                <w:ind w:hanging="641"/>
                <w:divId w:val="167063642"/>
              </w:pPr>
            </w:pPrChange>
          </w:pPr>
          <w:del w:id="646" w:author="Moran Davoodi" w:date="2023-03-22T16:09:00Z">
            <w:r w:rsidRPr="008E11E9" w:rsidDel="00B310ED">
              <w:rPr>
                <w:rFonts w:asciiTheme="majorBidi" w:hAnsiTheme="majorBidi" w:cstheme="majorBidi"/>
              </w:rPr>
              <w:delText>10.</w:delText>
            </w:r>
            <w:r w:rsidRPr="008E11E9" w:rsidDel="00B310ED">
              <w:rPr>
                <w:rFonts w:asciiTheme="majorBidi" w:hAnsiTheme="majorBidi" w:cstheme="majorBidi"/>
              </w:rPr>
              <w:tab/>
              <w:delText>Zvuloni, E., Read, J., Ribeiro, A. H., Ribeiro, A. L. P. &amp; Behar, J. A. On Merging Feature Engineering and Deep Learning for Diagnosis, Risk-Prediction and Age Estimation Based on the 12-Lead ECG. arXiv preprint arXiv:2207.06096 (2022).</w:delText>
            </w:r>
          </w:del>
        </w:p>
        <w:p w14:paraId="02CCA4FD" w14:textId="724295EE" w:rsidR="00F42B66" w:rsidRPr="008E11E9" w:rsidDel="00B310ED" w:rsidRDefault="00F42B66">
          <w:pPr>
            <w:autoSpaceDE w:val="0"/>
            <w:autoSpaceDN w:val="0"/>
            <w:spacing w:line="360" w:lineRule="auto"/>
            <w:ind w:hanging="641"/>
            <w:divId w:val="154733658"/>
            <w:rPr>
              <w:del w:id="647" w:author="Moran Davoodi" w:date="2023-03-22T16:09:00Z"/>
              <w:rFonts w:asciiTheme="majorBidi" w:hAnsiTheme="majorBidi" w:cstheme="majorBidi"/>
            </w:rPr>
            <w:pPrChange w:id="648" w:author="Moran Davoodi" w:date="2023-03-21T14:20:00Z">
              <w:pPr>
                <w:autoSpaceDE w:val="0"/>
                <w:autoSpaceDN w:val="0"/>
                <w:spacing w:line="480" w:lineRule="auto"/>
                <w:ind w:hanging="641"/>
                <w:divId w:val="154733658"/>
              </w:pPr>
            </w:pPrChange>
          </w:pPr>
          <w:del w:id="649" w:author="Moran Davoodi" w:date="2023-03-22T16:09:00Z">
            <w:r w:rsidRPr="008E11E9" w:rsidDel="00B310ED">
              <w:rPr>
                <w:rFonts w:asciiTheme="majorBidi" w:hAnsiTheme="majorBidi" w:cstheme="majorBidi"/>
              </w:rPr>
              <w:delText>11.</w:delText>
            </w:r>
            <w:r w:rsidRPr="008E11E9" w:rsidDel="00B310ED">
              <w:rPr>
                <w:rFonts w:asciiTheme="majorBidi" w:hAnsiTheme="majorBidi" w:cstheme="majorBidi"/>
              </w:rPr>
              <w:tab/>
              <w:delText>ChuDuc, H., NguyenPhan, K. &amp; NguyenViet, D. A Review of Heart Rate Variability and its Applications. APCBEE Procedia 7, 80–85 (2013).</w:delText>
            </w:r>
          </w:del>
        </w:p>
        <w:p w14:paraId="7FE22CBD" w14:textId="3D863405" w:rsidR="00F42B66" w:rsidRPr="008E11E9" w:rsidDel="00B310ED" w:rsidRDefault="00F42B66">
          <w:pPr>
            <w:autoSpaceDE w:val="0"/>
            <w:autoSpaceDN w:val="0"/>
            <w:spacing w:line="360" w:lineRule="auto"/>
            <w:ind w:hanging="641"/>
            <w:divId w:val="1732847126"/>
            <w:rPr>
              <w:del w:id="650" w:author="Moran Davoodi" w:date="2023-03-22T16:09:00Z"/>
              <w:rFonts w:asciiTheme="majorBidi" w:hAnsiTheme="majorBidi" w:cstheme="majorBidi"/>
            </w:rPr>
            <w:pPrChange w:id="651" w:author="Moran Davoodi" w:date="2023-03-21T14:20:00Z">
              <w:pPr>
                <w:autoSpaceDE w:val="0"/>
                <w:autoSpaceDN w:val="0"/>
                <w:spacing w:line="480" w:lineRule="auto"/>
                <w:ind w:hanging="641"/>
                <w:divId w:val="1732847126"/>
              </w:pPr>
            </w:pPrChange>
          </w:pPr>
          <w:del w:id="652" w:author="Moran Davoodi" w:date="2023-03-22T16:09:00Z">
            <w:r w:rsidRPr="008E11E9" w:rsidDel="00B310ED">
              <w:rPr>
                <w:rFonts w:asciiTheme="majorBidi" w:hAnsiTheme="majorBidi" w:cstheme="majorBidi"/>
              </w:rPr>
              <w:delText>12.</w:delText>
            </w:r>
            <w:r w:rsidRPr="008E11E9" w:rsidDel="00B310ED">
              <w:rPr>
                <w:rFonts w:asciiTheme="majorBidi" w:hAnsiTheme="majorBidi" w:cstheme="majorBidi"/>
              </w:rPr>
              <w:tab/>
              <w:delText>Bankenahally, R. &amp; Krovvidi, H. Autonomic nervous system: anatomy, physiology, and relevance in anaesthesia and critical care medicine. BJA Educ 16, 381–387 (2016).</w:delText>
            </w:r>
          </w:del>
        </w:p>
        <w:p w14:paraId="22DB3CA9" w14:textId="060B9ADA" w:rsidR="00F42B66" w:rsidRPr="008E11E9" w:rsidDel="00B310ED" w:rsidRDefault="00F42B66">
          <w:pPr>
            <w:autoSpaceDE w:val="0"/>
            <w:autoSpaceDN w:val="0"/>
            <w:spacing w:line="360" w:lineRule="auto"/>
            <w:ind w:hanging="641"/>
            <w:divId w:val="986513718"/>
            <w:rPr>
              <w:del w:id="653" w:author="Moran Davoodi" w:date="2023-03-22T16:09:00Z"/>
              <w:rFonts w:asciiTheme="majorBidi" w:hAnsiTheme="majorBidi" w:cstheme="majorBidi"/>
            </w:rPr>
            <w:pPrChange w:id="654" w:author="Moran Davoodi" w:date="2023-03-21T14:20:00Z">
              <w:pPr>
                <w:autoSpaceDE w:val="0"/>
                <w:autoSpaceDN w:val="0"/>
                <w:spacing w:line="480" w:lineRule="auto"/>
                <w:ind w:hanging="641"/>
                <w:divId w:val="986513718"/>
              </w:pPr>
            </w:pPrChange>
          </w:pPr>
          <w:del w:id="655" w:author="Moran Davoodi" w:date="2023-03-22T16:09:00Z">
            <w:r w:rsidRPr="008E11E9" w:rsidDel="00B310ED">
              <w:rPr>
                <w:rFonts w:asciiTheme="majorBidi" w:hAnsiTheme="majorBidi" w:cstheme="majorBidi"/>
              </w:rPr>
              <w:delText>13.</w:delText>
            </w:r>
            <w:r w:rsidRPr="008E11E9" w:rsidDel="00B310ED">
              <w:rPr>
                <w:rFonts w:asciiTheme="majorBidi" w:hAnsiTheme="majorBidi" w:cstheme="majorBidi"/>
              </w:rPr>
              <w:tab/>
              <w:delText>Boyett, M. R., Honjo, H. &amp; Kodama, I. The sinoatrial node, a heterogeneous pacemaker structure. Cardiovasc Res 47, 658–687 (2000).</w:delText>
            </w:r>
          </w:del>
        </w:p>
        <w:p w14:paraId="4FB2DC76" w14:textId="6A839DC0" w:rsidR="00F42B66" w:rsidRPr="008E11E9" w:rsidDel="00B310ED" w:rsidRDefault="00F42B66">
          <w:pPr>
            <w:autoSpaceDE w:val="0"/>
            <w:autoSpaceDN w:val="0"/>
            <w:spacing w:line="360" w:lineRule="auto"/>
            <w:ind w:hanging="641"/>
            <w:divId w:val="102070972"/>
            <w:rPr>
              <w:del w:id="656" w:author="Moran Davoodi" w:date="2023-03-22T16:09:00Z"/>
              <w:rFonts w:asciiTheme="majorBidi" w:hAnsiTheme="majorBidi" w:cstheme="majorBidi"/>
            </w:rPr>
            <w:pPrChange w:id="657" w:author="Moran Davoodi" w:date="2023-03-21T14:20:00Z">
              <w:pPr>
                <w:autoSpaceDE w:val="0"/>
                <w:autoSpaceDN w:val="0"/>
                <w:spacing w:line="480" w:lineRule="auto"/>
                <w:ind w:hanging="641"/>
                <w:divId w:val="102070972"/>
              </w:pPr>
            </w:pPrChange>
          </w:pPr>
          <w:del w:id="658" w:author="Moran Davoodi" w:date="2023-03-22T16:09:00Z">
            <w:r w:rsidRPr="008E11E9" w:rsidDel="00B310ED">
              <w:rPr>
                <w:rFonts w:asciiTheme="majorBidi" w:hAnsiTheme="majorBidi" w:cstheme="majorBidi"/>
              </w:rPr>
              <w:delText>14.</w:delText>
            </w:r>
            <w:r w:rsidRPr="008E11E9" w:rsidDel="00B310ED">
              <w:rPr>
                <w:rFonts w:asciiTheme="majorBidi" w:hAnsiTheme="majorBidi" w:cstheme="majorBidi"/>
              </w:rPr>
              <w:tab/>
              <w:delText>Wu, H.-Y. et al. Eulerian Video Magnification for Revealing Subtle Changes in the World. ACM Trans. Graph. (Proceedings SIGGRAPH 2012) 31, (2012).</w:delText>
            </w:r>
          </w:del>
        </w:p>
        <w:p w14:paraId="1BC07622" w14:textId="53DEE07F" w:rsidR="00F42B66" w:rsidRPr="008E11E9" w:rsidDel="00B310ED" w:rsidRDefault="00F42B66">
          <w:pPr>
            <w:autoSpaceDE w:val="0"/>
            <w:autoSpaceDN w:val="0"/>
            <w:spacing w:line="360" w:lineRule="auto"/>
            <w:ind w:hanging="641"/>
            <w:divId w:val="1012797888"/>
            <w:rPr>
              <w:del w:id="659" w:author="Moran Davoodi" w:date="2023-03-22T16:09:00Z"/>
              <w:rFonts w:asciiTheme="majorBidi" w:hAnsiTheme="majorBidi" w:cstheme="majorBidi"/>
            </w:rPr>
            <w:pPrChange w:id="660" w:author="Moran Davoodi" w:date="2023-03-21T14:20:00Z">
              <w:pPr>
                <w:autoSpaceDE w:val="0"/>
                <w:autoSpaceDN w:val="0"/>
                <w:spacing w:line="480" w:lineRule="auto"/>
                <w:ind w:hanging="641"/>
                <w:divId w:val="1012797888"/>
              </w:pPr>
            </w:pPrChange>
          </w:pPr>
          <w:del w:id="661" w:author="Moran Davoodi" w:date="2023-03-22T16:09:00Z">
            <w:r w:rsidRPr="008E11E9" w:rsidDel="00B310ED">
              <w:rPr>
                <w:rFonts w:asciiTheme="majorBidi" w:hAnsiTheme="majorBidi" w:cstheme="majorBidi"/>
              </w:rPr>
              <w:delText>15.</w:delText>
            </w:r>
            <w:r w:rsidRPr="008E11E9" w:rsidDel="00B310ED">
              <w:rPr>
                <w:rFonts w:asciiTheme="majorBidi" w:hAnsiTheme="majorBidi" w:cstheme="majorBidi"/>
              </w:rPr>
              <w:tab/>
              <w:delText>Yaniv, Y. et al. Deterioration of autonomic neuronal receptor signaling and mechanisms intrinsic to heart pacemaker cells contribute to age-associated alterations in heart rate variability in vivo. Aging Cell 15, 716–724 (2016).</w:delText>
            </w:r>
          </w:del>
        </w:p>
        <w:p w14:paraId="4180B2F8" w14:textId="20E2115C" w:rsidR="00F42B66" w:rsidRPr="008E11E9" w:rsidDel="00B310ED" w:rsidRDefault="00F42B66">
          <w:pPr>
            <w:autoSpaceDE w:val="0"/>
            <w:autoSpaceDN w:val="0"/>
            <w:spacing w:line="360" w:lineRule="auto"/>
            <w:ind w:hanging="641"/>
            <w:divId w:val="1911455444"/>
            <w:rPr>
              <w:del w:id="662" w:author="Moran Davoodi" w:date="2023-03-22T16:09:00Z"/>
              <w:rFonts w:asciiTheme="majorBidi" w:hAnsiTheme="majorBidi" w:cstheme="majorBidi"/>
            </w:rPr>
            <w:pPrChange w:id="663" w:author="Moran Davoodi" w:date="2023-03-21T14:20:00Z">
              <w:pPr>
                <w:autoSpaceDE w:val="0"/>
                <w:autoSpaceDN w:val="0"/>
                <w:spacing w:line="480" w:lineRule="auto"/>
                <w:ind w:hanging="641"/>
                <w:divId w:val="1911455444"/>
              </w:pPr>
            </w:pPrChange>
          </w:pPr>
          <w:del w:id="664" w:author="Moran Davoodi" w:date="2023-03-22T16:09:00Z">
            <w:r w:rsidRPr="008E11E9" w:rsidDel="00B310ED">
              <w:rPr>
                <w:rFonts w:asciiTheme="majorBidi" w:hAnsiTheme="majorBidi" w:cstheme="majorBidi"/>
              </w:rPr>
              <w:delText>16.</w:delText>
            </w:r>
            <w:r w:rsidRPr="008E11E9" w:rsidDel="00B310ED">
              <w:rPr>
                <w:rFonts w:asciiTheme="majorBidi" w:hAnsiTheme="majorBidi" w:cstheme="majorBidi"/>
              </w:rPr>
              <w:tab/>
              <w:delText>Ingale, M., Cordeiro, R., Thentu, S., Park, Y. &amp; Karimian, N. ECG Biometric Authentication: A Comparative Analysis. IEEE Access 8, 117853–117866 (2020).</w:delText>
            </w:r>
          </w:del>
        </w:p>
        <w:p w14:paraId="015EABEA" w14:textId="4B6D7544" w:rsidR="00F42B66" w:rsidRPr="008E11E9" w:rsidDel="00B310ED" w:rsidRDefault="00F42B66">
          <w:pPr>
            <w:autoSpaceDE w:val="0"/>
            <w:autoSpaceDN w:val="0"/>
            <w:spacing w:line="360" w:lineRule="auto"/>
            <w:ind w:hanging="641"/>
            <w:divId w:val="1263222394"/>
            <w:rPr>
              <w:del w:id="665" w:author="Moran Davoodi" w:date="2023-03-22T16:09:00Z"/>
              <w:rFonts w:asciiTheme="majorBidi" w:hAnsiTheme="majorBidi" w:cstheme="majorBidi"/>
            </w:rPr>
            <w:pPrChange w:id="666" w:author="Moran Davoodi" w:date="2023-03-21T14:20:00Z">
              <w:pPr>
                <w:autoSpaceDE w:val="0"/>
                <w:autoSpaceDN w:val="0"/>
                <w:spacing w:line="480" w:lineRule="auto"/>
                <w:ind w:hanging="641"/>
                <w:divId w:val="1263222394"/>
              </w:pPr>
            </w:pPrChange>
          </w:pPr>
          <w:del w:id="667" w:author="Moran Davoodi" w:date="2023-03-22T16:09:00Z">
            <w:r w:rsidRPr="008E11E9" w:rsidDel="00B310ED">
              <w:rPr>
                <w:rFonts w:asciiTheme="majorBidi" w:hAnsiTheme="majorBidi" w:cstheme="majorBidi"/>
              </w:rPr>
              <w:delText>17.</w:delText>
            </w:r>
            <w:r w:rsidRPr="008E11E9" w:rsidDel="00B310ED">
              <w:rPr>
                <w:rFonts w:asciiTheme="majorBidi" w:hAnsiTheme="majorBidi" w:cstheme="majorBidi"/>
              </w:rPr>
              <w:tab/>
              <w:delText>Bromley, J. et al. Signature Verification using a ‘Siamese’ Time Delay Neural Network. Intern J Pattern Recognit Artif Intell 7, 25 (1993).</w:delText>
            </w:r>
          </w:del>
        </w:p>
        <w:p w14:paraId="27F5DEFD" w14:textId="0BFCEBB1" w:rsidR="00F42B66" w:rsidRPr="008E11E9" w:rsidDel="00B310ED" w:rsidRDefault="00F42B66">
          <w:pPr>
            <w:autoSpaceDE w:val="0"/>
            <w:autoSpaceDN w:val="0"/>
            <w:spacing w:line="360" w:lineRule="auto"/>
            <w:ind w:hanging="641"/>
            <w:divId w:val="1841846790"/>
            <w:rPr>
              <w:del w:id="668" w:author="Moran Davoodi" w:date="2023-03-22T16:09:00Z"/>
              <w:rFonts w:asciiTheme="majorBidi" w:hAnsiTheme="majorBidi" w:cstheme="majorBidi"/>
            </w:rPr>
            <w:pPrChange w:id="669" w:author="Moran Davoodi" w:date="2023-03-21T14:20:00Z">
              <w:pPr>
                <w:autoSpaceDE w:val="0"/>
                <w:autoSpaceDN w:val="0"/>
                <w:spacing w:line="480" w:lineRule="auto"/>
                <w:ind w:hanging="641"/>
                <w:divId w:val="1841846790"/>
              </w:pPr>
            </w:pPrChange>
          </w:pPr>
          <w:del w:id="670" w:author="Moran Davoodi" w:date="2023-03-22T16:09:00Z">
            <w:r w:rsidRPr="008E11E9" w:rsidDel="00B310ED">
              <w:rPr>
                <w:rFonts w:asciiTheme="majorBidi" w:hAnsiTheme="majorBidi" w:cstheme="majorBidi"/>
              </w:rPr>
              <w:delText>18.</w:delText>
            </w:r>
            <w:r w:rsidRPr="008E11E9" w:rsidDel="00B310ED">
              <w:rPr>
                <w:rFonts w:asciiTheme="majorBidi" w:hAnsiTheme="majorBidi" w:cstheme="majorBidi"/>
              </w:rPr>
              <w:tab/>
              <w:delText>Teh, P. S., Zhang, N., Teoh, A. B. J. &amp; Chen, K. A survey on touch dynamics authentication in mobile devices. Comput Secur 59, 210–235 (2016).</w:delText>
            </w:r>
          </w:del>
        </w:p>
        <w:p w14:paraId="1E78657B" w14:textId="74FD756E" w:rsidR="00F42B66" w:rsidRPr="008E11E9" w:rsidDel="00B310ED" w:rsidRDefault="00F42B66">
          <w:pPr>
            <w:autoSpaceDE w:val="0"/>
            <w:autoSpaceDN w:val="0"/>
            <w:spacing w:line="360" w:lineRule="auto"/>
            <w:ind w:hanging="641"/>
            <w:divId w:val="891884622"/>
            <w:rPr>
              <w:del w:id="671" w:author="Moran Davoodi" w:date="2023-03-22T16:09:00Z"/>
              <w:rFonts w:asciiTheme="majorBidi" w:hAnsiTheme="majorBidi" w:cstheme="majorBidi"/>
            </w:rPr>
            <w:pPrChange w:id="672" w:author="Moran Davoodi" w:date="2023-03-21T14:20:00Z">
              <w:pPr>
                <w:autoSpaceDE w:val="0"/>
                <w:autoSpaceDN w:val="0"/>
                <w:spacing w:line="480" w:lineRule="auto"/>
                <w:ind w:hanging="641"/>
                <w:divId w:val="891884622"/>
              </w:pPr>
            </w:pPrChange>
          </w:pPr>
          <w:del w:id="673" w:author="Moran Davoodi" w:date="2023-03-22T16:09:00Z">
            <w:r w:rsidRPr="008E11E9" w:rsidDel="00B310ED">
              <w:rPr>
                <w:rFonts w:asciiTheme="majorBidi" w:hAnsiTheme="majorBidi" w:cstheme="majorBidi"/>
              </w:rPr>
              <w:delText>19.</w:delText>
            </w:r>
            <w:r w:rsidRPr="008E11E9" w:rsidDel="00B310ED">
              <w:rPr>
                <w:rFonts w:asciiTheme="majorBidi" w:hAnsiTheme="majorBidi" w:cstheme="majorBidi"/>
              </w:rPr>
              <w:tab/>
              <w:delText>Moen, J. M. et al. Emergence of heartbeat frailty in advanced age I: perspectives from life-long EKG recordings in adult mice. Geroscience 44, 2801–2830 (2022).</w:delText>
            </w:r>
          </w:del>
        </w:p>
        <w:p w14:paraId="0BD9EF4C" w14:textId="19E0CE07" w:rsidR="00F42B66" w:rsidRPr="008E11E9" w:rsidDel="00B310ED" w:rsidRDefault="00F42B66">
          <w:pPr>
            <w:autoSpaceDE w:val="0"/>
            <w:autoSpaceDN w:val="0"/>
            <w:spacing w:line="360" w:lineRule="auto"/>
            <w:ind w:hanging="641"/>
            <w:divId w:val="161774546"/>
            <w:rPr>
              <w:del w:id="674" w:author="Moran Davoodi" w:date="2023-03-22T16:09:00Z"/>
              <w:rFonts w:asciiTheme="majorBidi" w:hAnsiTheme="majorBidi" w:cstheme="majorBidi"/>
            </w:rPr>
            <w:pPrChange w:id="675" w:author="Moran Davoodi" w:date="2023-03-21T14:20:00Z">
              <w:pPr>
                <w:autoSpaceDE w:val="0"/>
                <w:autoSpaceDN w:val="0"/>
                <w:spacing w:line="480" w:lineRule="auto"/>
                <w:ind w:hanging="641"/>
                <w:divId w:val="161774546"/>
              </w:pPr>
            </w:pPrChange>
          </w:pPr>
          <w:del w:id="676" w:author="Moran Davoodi" w:date="2023-03-22T16:09:00Z">
            <w:r w:rsidRPr="008E11E9" w:rsidDel="00B310ED">
              <w:rPr>
                <w:rFonts w:asciiTheme="majorBidi" w:hAnsiTheme="majorBidi" w:cstheme="majorBidi"/>
              </w:rPr>
              <w:delText>20.</w:delText>
            </w:r>
            <w:r w:rsidRPr="008E11E9" w:rsidDel="00B310ED">
              <w:rPr>
                <w:rFonts w:asciiTheme="majorBidi" w:hAnsiTheme="majorBidi" w:cstheme="majorBidi"/>
              </w:rPr>
              <w:tab/>
              <w:delText>Biewald, L. Experiment Tracking with Weights and Biases. Preprint at https://www.wandb.com/ (2020).</w:delText>
            </w:r>
          </w:del>
        </w:p>
        <w:p w14:paraId="42BDFD01" w14:textId="09850B51" w:rsidR="00F42B66" w:rsidRPr="008E11E9" w:rsidDel="00B310ED" w:rsidRDefault="00F42B66">
          <w:pPr>
            <w:autoSpaceDE w:val="0"/>
            <w:autoSpaceDN w:val="0"/>
            <w:spacing w:line="360" w:lineRule="auto"/>
            <w:ind w:hanging="641"/>
            <w:divId w:val="1552766015"/>
            <w:rPr>
              <w:del w:id="677" w:author="Moran Davoodi" w:date="2023-03-22T16:09:00Z"/>
              <w:rFonts w:asciiTheme="majorBidi" w:hAnsiTheme="majorBidi" w:cstheme="majorBidi"/>
            </w:rPr>
            <w:pPrChange w:id="678" w:author="Moran Davoodi" w:date="2023-03-21T14:20:00Z">
              <w:pPr>
                <w:autoSpaceDE w:val="0"/>
                <w:autoSpaceDN w:val="0"/>
                <w:spacing w:line="480" w:lineRule="auto"/>
                <w:ind w:hanging="641"/>
                <w:divId w:val="1552766015"/>
              </w:pPr>
            </w:pPrChange>
          </w:pPr>
          <w:del w:id="679" w:author="Moran Davoodi" w:date="2023-03-22T16:09:00Z">
            <w:r w:rsidRPr="008E11E9" w:rsidDel="00B310ED">
              <w:rPr>
                <w:rFonts w:asciiTheme="majorBidi" w:hAnsiTheme="majorBidi" w:cstheme="majorBidi"/>
              </w:rPr>
              <w:delText>21.</w:delText>
            </w:r>
            <w:r w:rsidRPr="008E11E9" w:rsidDel="00B310ED">
              <w:rPr>
                <w:rFonts w:asciiTheme="majorBidi" w:hAnsiTheme="majorBidi" w:cstheme="majorBidi"/>
              </w:rPr>
              <w:tab/>
              <w:delText>Weiser-Bitoun, I., Davoodi, M., Rosenberg, A., Alexandrovich, A. &amp; Yaniv, Y. Opening the Schrödinger Box: Short- and Long-Range Mammalian Heart Rate Variability. Front Physiol 12, 665709 (2021).</w:delText>
            </w:r>
          </w:del>
        </w:p>
        <w:p w14:paraId="0D9FEF03" w14:textId="40A09A8E" w:rsidR="00F42B66" w:rsidRPr="008E11E9" w:rsidDel="00B310ED" w:rsidRDefault="00F42B66">
          <w:pPr>
            <w:autoSpaceDE w:val="0"/>
            <w:autoSpaceDN w:val="0"/>
            <w:spacing w:line="360" w:lineRule="auto"/>
            <w:ind w:hanging="641"/>
            <w:divId w:val="560947843"/>
            <w:rPr>
              <w:del w:id="680" w:author="Moran Davoodi" w:date="2023-03-22T16:09:00Z"/>
              <w:rFonts w:asciiTheme="majorBidi" w:hAnsiTheme="majorBidi" w:cstheme="majorBidi"/>
            </w:rPr>
            <w:pPrChange w:id="681" w:author="Moran Davoodi" w:date="2023-03-21T14:20:00Z">
              <w:pPr>
                <w:autoSpaceDE w:val="0"/>
                <w:autoSpaceDN w:val="0"/>
                <w:spacing w:line="480" w:lineRule="auto"/>
                <w:ind w:hanging="641"/>
                <w:divId w:val="560947843"/>
              </w:pPr>
            </w:pPrChange>
          </w:pPr>
          <w:del w:id="682" w:author="Moran Davoodi" w:date="2023-03-22T16:09:00Z">
            <w:r w:rsidRPr="008E11E9" w:rsidDel="00B310ED">
              <w:rPr>
                <w:rFonts w:asciiTheme="majorBidi" w:hAnsiTheme="majorBidi" w:cstheme="majorBidi"/>
              </w:rPr>
              <w:delText>22.</w:delText>
            </w:r>
            <w:r w:rsidRPr="008E11E9" w:rsidDel="00B310ED">
              <w:rPr>
                <w:rFonts w:asciiTheme="majorBidi" w:hAnsiTheme="majorBidi" w:cstheme="majorBidi"/>
              </w:rPr>
              <w:tab/>
              <w:delText>Lea, C., Flynn, M. D., Vidal, R., Reiter, A. &amp; Hager, G. D. Temporal convolutional networks for action segmentation and detection. in proceedings of the IEEE Conference on Computer Vision and Pattern Recognition 156–165 (2017).</w:delText>
            </w:r>
          </w:del>
        </w:p>
        <w:p w14:paraId="4BA10794" w14:textId="3CF1F13F" w:rsidR="00F42B66" w:rsidRPr="008E11E9" w:rsidDel="00B310ED" w:rsidRDefault="00F42B66">
          <w:pPr>
            <w:autoSpaceDE w:val="0"/>
            <w:autoSpaceDN w:val="0"/>
            <w:spacing w:line="360" w:lineRule="auto"/>
            <w:ind w:hanging="641"/>
            <w:divId w:val="1742487699"/>
            <w:rPr>
              <w:del w:id="683" w:author="Moran Davoodi" w:date="2023-03-22T16:09:00Z"/>
              <w:rFonts w:asciiTheme="majorBidi" w:hAnsiTheme="majorBidi" w:cstheme="majorBidi"/>
            </w:rPr>
            <w:pPrChange w:id="684" w:author="Moran Davoodi" w:date="2023-03-21T14:20:00Z">
              <w:pPr>
                <w:autoSpaceDE w:val="0"/>
                <w:autoSpaceDN w:val="0"/>
                <w:spacing w:line="480" w:lineRule="auto"/>
                <w:ind w:hanging="641"/>
                <w:divId w:val="1742487699"/>
              </w:pPr>
            </w:pPrChange>
          </w:pPr>
          <w:del w:id="685" w:author="Moran Davoodi" w:date="2023-03-22T16:09:00Z">
            <w:r w:rsidRPr="008E11E9" w:rsidDel="00B310ED">
              <w:rPr>
                <w:rFonts w:asciiTheme="majorBidi" w:hAnsiTheme="majorBidi" w:cstheme="majorBidi"/>
              </w:rPr>
              <w:delText>23.</w:delText>
            </w:r>
            <w:r w:rsidRPr="008E11E9" w:rsidDel="00B310ED">
              <w:rPr>
                <w:rFonts w:asciiTheme="majorBidi" w:hAnsiTheme="majorBidi" w:cstheme="majorBidi"/>
              </w:rPr>
              <w:tab/>
              <w:delText>Črnjarić-Žic, N., Maćešić, S. &amp; Mezić, I. Koopman Operator Spectrum for Random Dynamical Systems. Preprint at https://doi.org/10.48550/ARXIV.1711.03146 (2017).</w:delText>
            </w:r>
          </w:del>
        </w:p>
        <w:p w14:paraId="191F7F5F" w14:textId="28C0C30C" w:rsidR="001C3A6D" w:rsidRPr="00C263A2" w:rsidRDefault="00F42B66">
          <w:pPr>
            <w:spacing w:line="360" w:lineRule="auto"/>
            <w:pPrChange w:id="686" w:author="Moran Davoodi" w:date="2023-03-21T14:20:00Z">
              <w:pPr/>
            </w:pPrChange>
          </w:pPr>
          <w:del w:id="687" w:author="Moran Davoodi" w:date="2023-03-22T16:09:00Z">
            <w:r w:rsidDel="00B310ED">
              <w:rPr>
                <w:rFonts w:eastAsia="Times New Roman"/>
              </w:rPr>
              <w:delText> </w:delText>
            </w:r>
          </w:del>
        </w:p>
      </w:sdtContent>
    </w:sdt>
    <w:p w14:paraId="6866263E" w14:textId="1CF93EB2" w:rsidR="001C3A6D" w:rsidDel="000E4E48" w:rsidRDefault="001C3A6D">
      <w:pPr>
        <w:pStyle w:val="Heading1"/>
        <w:spacing w:line="360" w:lineRule="auto"/>
        <w:rPr>
          <w:del w:id="688" w:author="Moran Davoodi" w:date="2023-03-21T16:28:00Z"/>
          <w:szCs w:val="24"/>
        </w:rPr>
        <w:pPrChange w:id="689" w:author="Moran Davoodi" w:date="2023-03-21T14:20:00Z">
          <w:pPr>
            <w:pStyle w:val="Heading1"/>
          </w:pPr>
        </w:pPrChange>
      </w:pPr>
      <w:del w:id="690" w:author="Moran Davoodi" w:date="2023-03-21T16:28:00Z">
        <w:r w:rsidRPr="00820533" w:rsidDel="000E4E48">
          <w:rPr>
            <w:rStyle w:val="Heading1Char"/>
            <w:b/>
          </w:rPr>
          <w:delText>Figures</w:delText>
        </w:r>
        <w:r w:rsidDel="000E4E48">
          <w:rPr>
            <w:szCs w:val="24"/>
          </w:rPr>
          <w:delText>:</w:delText>
        </w:r>
      </w:del>
    </w:p>
    <w:p w14:paraId="39FB227E" w14:textId="20E6E7CA" w:rsidR="00B06994" w:rsidDel="000E4E48" w:rsidRDefault="00B06994">
      <w:pPr>
        <w:pStyle w:val="Heading5"/>
        <w:numPr>
          <w:ilvl w:val="0"/>
          <w:numId w:val="0"/>
        </w:numPr>
        <w:spacing w:line="360" w:lineRule="auto"/>
        <w:ind w:left="360"/>
        <w:rPr>
          <w:del w:id="691" w:author="Moran Davoodi" w:date="2023-03-21T16:28:00Z"/>
        </w:rPr>
        <w:pPrChange w:id="692" w:author="Moran Davoodi" w:date="2023-03-21T14:20:00Z">
          <w:pPr>
            <w:pStyle w:val="Heading5"/>
            <w:numPr>
              <w:numId w:val="0"/>
            </w:numPr>
            <w:ind w:left="360" w:firstLine="0"/>
          </w:pPr>
        </w:pPrChange>
      </w:pPr>
      <w:bookmarkStart w:id="693" w:name="_Ref127469973"/>
    </w:p>
    <w:p w14:paraId="4722983E" w14:textId="555701E7" w:rsidR="00647F64" w:rsidDel="000E4E48" w:rsidRDefault="00647F64">
      <w:pPr>
        <w:pStyle w:val="Heading5"/>
        <w:numPr>
          <w:ilvl w:val="0"/>
          <w:numId w:val="0"/>
        </w:numPr>
        <w:spacing w:line="360" w:lineRule="auto"/>
        <w:ind w:left="360"/>
        <w:rPr>
          <w:del w:id="694" w:author="Moran Davoodi" w:date="2023-03-21T16:28:00Z"/>
        </w:rPr>
        <w:pPrChange w:id="695" w:author="Moran Davoodi" w:date="2023-03-21T14:20:00Z">
          <w:pPr>
            <w:pStyle w:val="Heading5"/>
            <w:numPr>
              <w:numId w:val="0"/>
            </w:numPr>
            <w:ind w:left="360" w:firstLine="0"/>
          </w:pPr>
        </w:pPrChange>
      </w:pPr>
      <w:bookmarkStart w:id="696" w:name="_Ref127470300"/>
      <w:bookmarkEnd w:id="693"/>
    </w:p>
    <w:bookmarkEnd w:id="696"/>
    <w:p w14:paraId="0BF9EE16" w14:textId="2D633447" w:rsidR="006B5CF4" w:rsidDel="000E4E48" w:rsidRDefault="006B5CF4">
      <w:pPr>
        <w:pStyle w:val="Heading8"/>
        <w:spacing w:line="360" w:lineRule="auto"/>
        <w:rPr>
          <w:del w:id="697" w:author="Moran Davoodi" w:date="2023-03-21T16:28:00Z"/>
        </w:rPr>
        <w:pPrChange w:id="698" w:author="Moran Davoodi" w:date="2023-03-21T14:20:00Z">
          <w:pPr>
            <w:pStyle w:val="Heading8"/>
          </w:pPr>
        </w:pPrChange>
      </w:pPr>
    </w:p>
    <w:p w14:paraId="7928A41F" w14:textId="51D94529" w:rsidR="00EB7A62" w:rsidDel="000E4E48" w:rsidRDefault="00EB7A62">
      <w:pPr>
        <w:pStyle w:val="Heading1"/>
        <w:spacing w:line="360" w:lineRule="auto"/>
        <w:rPr>
          <w:del w:id="699" w:author="Moran Davoodi" w:date="2023-03-21T16:28:00Z"/>
        </w:rPr>
        <w:pPrChange w:id="700" w:author="Moran Davoodi" w:date="2023-03-21T14:20:00Z">
          <w:pPr>
            <w:pStyle w:val="Heading1"/>
          </w:pPr>
        </w:pPrChange>
      </w:pPr>
      <w:del w:id="701" w:author="Moran Davoodi" w:date="2023-03-21T16:28:00Z">
        <w:r w:rsidDel="000E4E48">
          <w:delText>Tables</w:delText>
        </w:r>
      </w:del>
    </w:p>
    <w:p w14:paraId="272D2CBA" w14:textId="173F06AC" w:rsidR="00EB7A62" w:rsidDel="000E4E48" w:rsidRDefault="00EB7A62">
      <w:pPr>
        <w:spacing w:line="360" w:lineRule="auto"/>
        <w:rPr>
          <w:del w:id="702" w:author="Moran Davoodi" w:date="2023-03-21T16:28:00Z"/>
        </w:rPr>
        <w:pPrChange w:id="703" w:author="Moran Davoodi" w:date="2023-03-21T14:20:00Z">
          <w:pPr/>
        </w:pPrChange>
      </w:pPr>
    </w:p>
    <w:p w14:paraId="0B19B1F7" w14:textId="479581BD" w:rsidR="00EB7A62" w:rsidRPr="00EB7A62" w:rsidDel="000E4E48" w:rsidRDefault="00EB7A62">
      <w:pPr>
        <w:spacing w:line="360" w:lineRule="auto"/>
        <w:rPr>
          <w:del w:id="704" w:author="Moran Davoodi" w:date="2023-03-21T16:28:00Z"/>
          <w:rFonts w:asciiTheme="majorBidi" w:hAnsiTheme="majorBidi" w:cstheme="majorBidi"/>
          <w:sz w:val="24"/>
          <w:szCs w:val="24"/>
        </w:rPr>
        <w:pPrChange w:id="705" w:author="Moran Davoodi" w:date="2023-03-21T14:20:00Z">
          <w:pPr/>
        </w:pPrChange>
      </w:pPr>
      <w:del w:id="706" w:author="Moran Davoodi" w:date="2023-03-21T16:28:00Z">
        <w:r w:rsidRPr="00EB7A62" w:rsidDel="000E4E48">
          <w:rPr>
            <w:rFonts w:asciiTheme="majorBidi" w:hAnsiTheme="majorBidi" w:cstheme="majorBidi"/>
            <w:sz w:val="24"/>
            <w:szCs w:val="24"/>
          </w:rPr>
          <w:delText>Tables lege</w:delText>
        </w:r>
        <w:r w:rsidDel="000E4E48">
          <w:rPr>
            <w:rFonts w:asciiTheme="majorBidi" w:hAnsiTheme="majorBidi" w:cstheme="majorBidi"/>
            <w:sz w:val="24"/>
            <w:szCs w:val="24"/>
          </w:rPr>
          <w:delText>n</w:delText>
        </w:r>
        <w:r w:rsidRPr="00EB7A62" w:rsidDel="000E4E48">
          <w:rPr>
            <w:rFonts w:asciiTheme="majorBidi" w:hAnsiTheme="majorBidi" w:cstheme="majorBidi"/>
            <w:sz w:val="24"/>
            <w:szCs w:val="24"/>
          </w:rPr>
          <w:delText>d</w:delText>
        </w:r>
      </w:del>
    </w:p>
    <w:p w14:paraId="73CD14C3" w14:textId="4D9EFF9C" w:rsidR="006B5CF4" w:rsidDel="000E4E48" w:rsidRDefault="006B5CF4">
      <w:pPr>
        <w:spacing w:line="360" w:lineRule="auto"/>
        <w:rPr>
          <w:del w:id="707" w:author="Moran Davoodi" w:date="2023-03-21T16:28:00Z"/>
          <w:rFonts w:asciiTheme="majorBidi" w:hAnsiTheme="majorBidi" w:cstheme="majorBidi"/>
          <w:sz w:val="24"/>
          <w:szCs w:val="24"/>
        </w:rPr>
        <w:pPrChange w:id="708" w:author="Moran Davoodi" w:date="2023-03-21T14:20:00Z">
          <w:pPr>
            <w:spacing w:line="480" w:lineRule="auto"/>
          </w:pPr>
        </w:pPrChange>
      </w:pPr>
    </w:p>
    <w:p w14:paraId="1DA27A59" w14:textId="67C0D63E" w:rsidR="006B5CF4" w:rsidDel="000E4E48" w:rsidRDefault="006B5CF4">
      <w:pPr>
        <w:spacing w:line="360" w:lineRule="auto"/>
        <w:rPr>
          <w:del w:id="709" w:author="Moran Davoodi" w:date="2023-03-21T16:28:00Z"/>
          <w:rFonts w:asciiTheme="majorBidi" w:hAnsiTheme="majorBidi" w:cstheme="majorBidi"/>
          <w:sz w:val="24"/>
          <w:szCs w:val="24"/>
        </w:rPr>
        <w:pPrChange w:id="710" w:author="Moran Davoodi" w:date="2023-03-21T14:20:00Z">
          <w:pPr/>
        </w:pPrChange>
      </w:pPr>
      <w:del w:id="711" w:author="Moran Davoodi" w:date="2023-03-21T16:28:00Z">
        <w:r w:rsidDel="000E4E48">
          <w:rPr>
            <w:rFonts w:asciiTheme="majorBidi" w:hAnsiTheme="majorBidi" w:cstheme="majorBidi"/>
            <w:sz w:val="24"/>
            <w:szCs w:val="24"/>
          </w:rPr>
          <w:br w:type="page"/>
        </w:r>
      </w:del>
    </w:p>
    <w:p w14:paraId="1DE40EB6" w14:textId="0D2BF130" w:rsidR="00A6232A" w:rsidRPr="00A6232A" w:rsidRDefault="006B5CF4">
      <w:pPr>
        <w:pStyle w:val="Heading1"/>
        <w:numPr>
          <w:ilvl w:val="0"/>
          <w:numId w:val="0"/>
        </w:numPr>
        <w:spacing w:line="360" w:lineRule="auto"/>
        <w:ind w:left="360" w:hanging="360"/>
        <w:pPrChange w:id="712" w:author="Moran Davoodi" w:date="2023-03-21T14:20:00Z">
          <w:pPr>
            <w:pStyle w:val="Heading1"/>
            <w:numPr>
              <w:numId w:val="0"/>
            </w:numPr>
            <w:ind w:left="0" w:firstLine="0"/>
          </w:pPr>
        </w:pPrChange>
      </w:pPr>
      <w:r>
        <w:t>Supplementary material</w:t>
      </w:r>
    </w:p>
    <w:p w14:paraId="0AB27407" w14:textId="77777777" w:rsidR="00240AC6" w:rsidRDefault="00240AC6">
      <w:pPr>
        <w:pStyle w:val="Heading6"/>
        <w:numPr>
          <w:ilvl w:val="0"/>
          <w:numId w:val="0"/>
        </w:numPr>
        <w:spacing w:line="360" w:lineRule="auto"/>
        <w:ind w:left="360"/>
        <w:pPrChange w:id="713" w:author="Moran Davoodi" w:date="2023-03-21T14:20:00Z">
          <w:pPr>
            <w:pStyle w:val="Heading6"/>
            <w:numPr>
              <w:numId w:val="0"/>
            </w:numPr>
            <w:ind w:left="360" w:firstLine="0"/>
          </w:pPr>
        </w:pPrChange>
      </w:pPr>
      <w:bookmarkStart w:id="714" w:name="_Ref127796100"/>
    </w:p>
    <w:bookmarkEnd w:id="714"/>
    <w:p w14:paraId="7B19F9E5" w14:textId="77777777" w:rsidR="003C73CE" w:rsidRDefault="003C73CE">
      <w:pPr>
        <w:keepNext/>
        <w:spacing w:line="360" w:lineRule="auto"/>
        <w:pPrChange w:id="715" w:author="Moran Davoodi" w:date="2023-03-21T14:20:00Z">
          <w:pPr>
            <w:keepNext/>
          </w:pPr>
        </w:pPrChange>
      </w:pPr>
      <w:r>
        <w:rPr>
          <w:noProof/>
        </w:rPr>
        <w:drawing>
          <wp:inline distT="0" distB="0" distL="0" distR="0" wp14:anchorId="42F7CEEE" wp14:editId="37CA676A">
            <wp:extent cx="5274310" cy="258699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S.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2586990"/>
                    </a:xfrm>
                    <a:prstGeom prst="rect">
                      <a:avLst/>
                    </a:prstGeom>
                  </pic:spPr>
                </pic:pic>
              </a:graphicData>
            </a:graphic>
          </wp:inline>
        </w:drawing>
      </w:r>
    </w:p>
    <w:p w14:paraId="0F3FC4DE" w14:textId="649D0CC6" w:rsidR="00064E15" w:rsidRPr="00064E15" w:rsidRDefault="00064E15">
      <w:pPr>
        <w:pStyle w:val="Caption"/>
        <w:spacing w:line="360" w:lineRule="auto"/>
        <w:jc w:val="both"/>
        <w:rPr>
          <w:rFonts w:asciiTheme="majorBidi" w:hAnsiTheme="majorBidi" w:cstheme="majorBidi"/>
          <w:i w:val="0"/>
          <w:iCs w:val="0"/>
          <w:color w:val="auto"/>
          <w:sz w:val="24"/>
          <w:szCs w:val="24"/>
        </w:rPr>
        <w:pPrChange w:id="716" w:author="Moran Davoodi" w:date="2023-03-21T14:20:00Z">
          <w:pPr>
            <w:pStyle w:val="Caption"/>
            <w:jc w:val="both"/>
          </w:pPr>
        </w:pPrChange>
      </w:pPr>
      <w:bookmarkStart w:id="717" w:name="_Ref127791016"/>
      <w:r w:rsidRPr="00081E6B">
        <w:rPr>
          <w:rFonts w:asciiTheme="majorBidi" w:hAnsiTheme="majorBidi" w:cstheme="majorBidi"/>
          <w:b/>
          <w:bCs/>
          <w:i w:val="0"/>
          <w:iCs w:val="0"/>
          <w:color w:val="auto"/>
          <w:sz w:val="24"/>
          <w:szCs w:val="24"/>
        </w:rPr>
        <w:t>Figure S</w:t>
      </w:r>
      <w:r w:rsidR="009A1E49">
        <w:rPr>
          <w:rFonts w:asciiTheme="majorBidi" w:hAnsiTheme="majorBidi" w:cstheme="majorBidi"/>
          <w:b/>
          <w:bCs/>
          <w:i w:val="0"/>
          <w:iCs w:val="0"/>
          <w:color w:val="auto"/>
          <w:sz w:val="24"/>
          <w:szCs w:val="24"/>
        </w:rPr>
        <w:t>1</w:t>
      </w:r>
      <w:r w:rsidRPr="00081E6B">
        <w:rPr>
          <w:rFonts w:asciiTheme="majorBidi" w:hAnsiTheme="majorBidi" w:cstheme="majorBidi"/>
          <w:b/>
          <w:bCs/>
          <w:i w:val="0"/>
          <w:iCs w:val="0"/>
          <w:color w:val="auto"/>
          <w:sz w:val="24"/>
          <w:szCs w:val="24"/>
        </w:rPr>
        <w:t>:  Equal error rate (EER) as function of the heartbeat window length in the presence of drugs</w:t>
      </w:r>
      <w:r w:rsidRPr="00064E15">
        <w:rPr>
          <w:rFonts w:asciiTheme="majorBidi" w:hAnsiTheme="majorBidi" w:cstheme="majorBidi"/>
          <w:i w:val="0"/>
          <w:iCs w:val="0"/>
          <w:color w:val="auto"/>
          <w:sz w:val="24"/>
          <w:szCs w:val="24"/>
        </w:rPr>
        <w:t>. Biometric verification performance on the test set measured by EER for both (A) complete dataset approach (CD) used for training and (B) partial dataset (PD) used for training at different heartbeat window length</w:t>
      </w:r>
      <w:r>
        <w:rPr>
          <w:rFonts w:asciiTheme="majorBidi" w:hAnsiTheme="majorBidi" w:cstheme="majorBidi"/>
          <w:i w:val="0"/>
          <w:iCs w:val="0"/>
          <w:color w:val="auto"/>
          <w:sz w:val="24"/>
          <w:szCs w:val="24"/>
        </w:rPr>
        <w:t xml:space="preserve"> in the presence of drugs</w:t>
      </w:r>
      <w:r w:rsidRPr="00064E15">
        <w:rPr>
          <w:rFonts w:asciiTheme="majorBidi" w:hAnsiTheme="majorBidi" w:cstheme="majorBidi"/>
          <w:i w:val="0"/>
          <w:iCs w:val="0"/>
          <w:color w:val="auto"/>
          <w:sz w:val="24"/>
          <w:szCs w:val="24"/>
        </w:rPr>
        <w:t>.</w:t>
      </w:r>
    </w:p>
    <w:p w14:paraId="1B8C0E07" w14:textId="77777777" w:rsidR="003C73CE" w:rsidRDefault="003C73CE">
      <w:pPr>
        <w:pStyle w:val="Heading6"/>
        <w:numPr>
          <w:ilvl w:val="0"/>
          <w:numId w:val="0"/>
        </w:numPr>
        <w:spacing w:line="360" w:lineRule="auto"/>
        <w:ind w:left="360"/>
        <w:pPrChange w:id="718" w:author="Moran Davoodi" w:date="2023-03-21T14:20:00Z">
          <w:pPr>
            <w:pStyle w:val="Heading6"/>
            <w:numPr>
              <w:numId w:val="0"/>
            </w:numPr>
            <w:ind w:left="360" w:firstLine="0"/>
          </w:pPr>
        </w:pPrChange>
      </w:pPr>
    </w:p>
    <w:bookmarkEnd w:id="717"/>
    <w:p w14:paraId="6702D2A5" w14:textId="77777777" w:rsidR="003C73CE" w:rsidRDefault="003C73CE">
      <w:pPr>
        <w:keepNext/>
        <w:spacing w:line="360" w:lineRule="auto"/>
        <w:pPrChange w:id="719" w:author="Moran Davoodi" w:date="2023-03-21T14:20:00Z">
          <w:pPr>
            <w:keepNext/>
          </w:pPr>
        </w:pPrChange>
      </w:pPr>
      <w:r>
        <w:rPr>
          <w:noProof/>
        </w:rPr>
        <w:drawing>
          <wp:inline distT="0" distB="0" distL="0" distR="0" wp14:anchorId="6AEE1703" wp14:editId="4AF5AF32">
            <wp:extent cx="5274310" cy="26358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S.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2635885"/>
                    </a:xfrm>
                    <a:prstGeom prst="rect">
                      <a:avLst/>
                    </a:prstGeom>
                  </pic:spPr>
                </pic:pic>
              </a:graphicData>
            </a:graphic>
          </wp:inline>
        </w:drawing>
      </w:r>
    </w:p>
    <w:p w14:paraId="73432848" w14:textId="2F488B72" w:rsidR="00081E6B" w:rsidRPr="006834C4" w:rsidRDefault="00081E6B">
      <w:pPr>
        <w:pStyle w:val="Caption"/>
        <w:spacing w:line="360" w:lineRule="auto"/>
        <w:jc w:val="both"/>
        <w:rPr>
          <w:rFonts w:asciiTheme="majorBidi" w:hAnsiTheme="majorBidi" w:cstheme="majorBidi"/>
          <w:i w:val="0"/>
          <w:iCs w:val="0"/>
          <w:color w:val="auto"/>
          <w:sz w:val="24"/>
          <w:szCs w:val="24"/>
        </w:rPr>
      </w:pPr>
      <w:bookmarkStart w:id="720" w:name="_Ref127792823"/>
      <w:r w:rsidRPr="006834C4">
        <w:rPr>
          <w:rFonts w:asciiTheme="majorBidi" w:hAnsiTheme="majorBidi" w:cstheme="majorBidi"/>
          <w:b/>
          <w:bCs/>
          <w:i w:val="0"/>
          <w:iCs w:val="0"/>
          <w:color w:val="auto"/>
          <w:sz w:val="24"/>
          <w:szCs w:val="24"/>
        </w:rPr>
        <w:t xml:space="preserve">Figure </w:t>
      </w:r>
      <w:r>
        <w:rPr>
          <w:rFonts w:asciiTheme="majorBidi" w:hAnsiTheme="majorBidi" w:cstheme="majorBidi"/>
          <w:b/>
          <w:bCs/>
          <w:i w:val="0"/>
          <w:iCs w:val="0"/>
          <w:color w:val="auto"/>
          <w:sz w:val="24"/>
          <w:szCs w:val="24"/>
        </w:rPr>
        <w:t>S</w:t>
      </w:r>
      <w:r w:rsidR="009A1E49">
        <w:rPr>
          <w:rFonts w:asciiTheme="majorBidi" w:hAnsiTheme="majorBidi" w:cstheme="majorBidi"/>
          <w:b/>
          <w:bCs/>
          <w:i w:val="0"/>
          <w:iCs w:val="0"/>
          <w:color w:val="auto"/>
          <w:sz w:val="24"/>
          <w:szCs w:val="24"/>
        </w:rPr>
        <w:t>2</w:t>
      </w:r>
      <w:r w:rsidRPr="006834C4">
        <w:rPr>
          <w:rFonts w:asciiTheme="majorBidi" w:hAnsiTheme="majorBidi" w:cstheme="majorBidi"/>
          <w:b/>
          <w:bCs/>
          <w:i w:val="0"/>
          <w:iCs w:val="0"/>
          <w:color w:val="auto"/>
          <w:sz w:val="24"/>
          <w:szCs w:val="24"/>
        </w:rPr>
        <w:t xml:space="preserve">: </w:t>
      </w:r>
      <w:r w:rsidRPr="006834C4">
        <w:rPr>
          <w:rFonts w:asciiTheme="majorBidi" w:hAnsiTheme="majorBidi" w:cstheme="majorBidi"/>
          <w:b/>
          <w:bCs/>
          <w:sz w:val="24"/>
          <w:szCs w:val="24"/>
        </w:rPr>
        <w:t xml:space="preserve"> </w:t>
      </w:r>
      <w:r w:rsidRPr="006834C4">
        <w:rPr>
          <w:rFonts w:asciiTheme="majorBidi" w:hAnsiTheme="majorBidi" w:cstheme="majorBidi"/>
          <w:b/>
          <w:bCs/>
          <w:i w:val="0"/>
          <w:iCs w:val="0"/>
          <w:color w:val="auto"/>
          <w:sz w:val="24"/>
          <w:szCs w:val="24"/>
        </w:rPr>
        <w:t xml:space="preserve">Equal error rate </w:t>
      </w:r>
      <w:r>
        <w:rPr>
          <w:rFonts w:asciiTheme="majorBidi" w:hAnsiTheme="majorBidi" w:cstheme="majorBidi"/>
          <w:b/>
          <w:bCs/>
          <w:i w:val="0"/>
          <w:iCs w:val="0"/>
          <w:color w:val="auto"/>
          <w:sz w:val="24"/>
          <w:szCs w:val="24"/>
        </w:rPr>
        <w:t xml:space="preserve">(EER) </w:t>
      </w:r>
      <w:r w:rsidRPr="006834C4">
        <w:rPr>
          <w:rFonts w:asciiTheme="majorBidi" w:hAnsiTheme="majorBidi" w:cstheme="majorBidi"/>
          <w:b/>
          <w:bCs/>
          <w:i w:val="0"/>
          <w:iCs w:val="0"/>
          <w:color w:val="auto"/>
          <w:sz w:val="24"/>
          <w:szCs w:val="24"/>
        </w:rPr>
        <w:t>as function o</w:t>
      </w:r>
      <w:r>
        <w:rPr>
          <w:rFonts w:asciiTheme="majorBidi" w:hAnsiTheme="majorBidi" w:cstheme="majorBidi"/>
          <w:b/>
          <w:bCs/>
          <w:i w:val="0"/>
          <w:iCs w:val="0"/>
          <w:color w:val="auto"/>
          <w:sz w:val="24"/>
          <w:szCs w:val="24"/>
        </w:rPr>
        <w:t>f</w:t>
      </w:r>
      <w:r w:rsidRPr="006834C4">
        <w:rPr>
          <w:rFonts w:asciiTheme="majorBidi" w:hAnsiTheme="majorBidi" w:cstheme="majorBidi"/>
          <w:b/>
          <w:bCs/>
          <w:i w:val="0"/>
          <w:iCs w:val="0"/>
          <w:color w:val="auto"/>
          <w:sz w:val="24"/>
          <w:szCs w:val="24"/>
        </w:rPr>
        <w:t xml:space="preserve"> the heartbeat window length</w:t>
      </w:r>
      <w:r>
        <w:rPr>
          <w:rFonts w:asciiTheme="majorBidi" w:hAnsiTheme="majorBidi" w:cstheme="majorBidi"/>
          <w:b/>
          <w:bCs/>
          <w:i w:val="0"/>
          <w:iCs w:val="0"/>
          <w:color w:val="auto"/>
          <w:sz w:val="24"/>
          <w:szCs w:val="24"/>
        </w:rPr>
        <w:t xml:space="preserve"> when trained and tested on data with and without the presence of drugs</w:t>
      </w:r>
      <w:r w:rsidRPr="006834C4">
        <w:rPr>
          <w:rFonts w:asciiTheme="majorBidi" w:hAnsiTheme="majorBidi" w:cstheme="majorBidi"/>
          <w:b/>
          <w:bCs/>
          <w:i w:val="0"/>
          <w:iCs w:val="0"/>
          <w:color w:val="auto"/>
          <w:sz w:val="24"/>
          <w:szCs w:val="24"/>
        </w:rPr>
        <w:t xml:space="preserve">. </w:t>
      </w:r>
      <w:r>
        <w:rPr>
          <w:rFonts w:asciiTheme="majorBidi" w:hAnsiTheme="majorBidi" w:cstheme="majorBidi"/>
          <w:i w:val="0"/>
          <w:iCs w:val="0"/>
          <w:color w:val="auto"/>
          <w:sz w:val="24"/>
          <w:szCs w:val="24"/>
        </w:rPr>
        <w:t xml:space="preserve">Biometric verification performance on the test set measured by EER for both (A) complete dataset approach (CD) used for training and (B) </w:t>
      </w:r>
      <w:r w:rsidRPr="0097345B">
        <w:rPr>
          <w:rFonts w:asciiTheme="majorBidi" w:hAnsiTheme="majorBidi" w:cstheme="majorBidi"/>
          <w:i w:val="0"/>
          <w:iCs w:val="0"/>
          <w:color w:val="auto"/>
          <w:sz w:val="24"/>
          <w:szCs w:val="24"/>
        </w:rPr>
        <w:t xml:space="preserve">partial dataset </w:t>
      </w:r>
      <w:r>
        <w:rPr>
          <w:rFonts w:asciiTheme="majorBidi" w:hAnsiTheme="majorBidi" w:cstheme="majorBidi"/>
          <w:i w:val="0"/>
          <w:iCs w:val="0"/>
          <w:color w:val="auto"/>
          <w:sz w:val="24"/>
          <w:szCs w:val="24"/>
        </w:rPr>
        <w:t>(PD) used for training at different heartbeat window length.</w:t>
      </w:r>
    </w:p>
    <w:p w14:paraId="336AAAB9" w14:textId="77777777" w:rsidR="00320D97" w:rsidRPr="00320D97" w:rsidRDefault="00320D97">
      <w:pPr>
        <w:pStyle w:val="Heading6"/>
        <w:numPr>
          <w:ilvl w:val="0"/>
          <w:numId w:val="0"/>
        </w:numPr>
        <w:spacing w:line="360" w:lineRule="auto"/>
        <w:ind w:left="720" w:hanging="360"/>
        <w:pPrChange w:id="721" w:author="Moran Davoodi" w:date="2023-03-21T14:20:00Z">
          <w:pPr>
            <w:pStyle w:val="Heading6"/>
            <w:numPr>
              <w:numId w:val="0"/>
            </w:numPr>
            <w:ind w:left="0" w:firstLine="0"/>
          </w:pPr>
        </w:pPrChange>
      </w:pPr>
    </w:p>
    <w:bookmarkEnd w:id="720"/>
    <w:p w14:paraId="1E243893" w14:textId="78ECC505" w:rsidR="00737C64" w:rsidRDefault="003F3FD5">
      <w:pPr>
        <w:keepNext/>
        <w:spacing w:line="360" w:lineRule="auto"/>
        <w:pPrChange w:id="722" w:author="Moran Davoodi" w:date="2023-03-21T14:20:00Z">
          <w:pPr>
            <w:keepNext/>
          </w:pPr>
        </w:pPrChange>
      </w:pPr>
      <w:del w:id="723" w:author="Moran Davoodi" w:date="2023-03-21T17:42:00Z">
        <w:r w:rsidDel="00520781">
          <w:rPr>
            <w:noProof/>
          </w:rPr>
          <w:drawing>
            <wp:inline distT="0" distB="0" distL="0" distR="0" wp14:anchorId="4E4EFA96" wp14:editId="00E7DFF0">
              <wp:extent cx="5274310" cy="2822713"/>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S.5.png"/>
                      <pic:cNvPicPr/>
                    </pic:nvPicPr>
                    <pic:blipFill rotWithShape="1">
                      <a:blip r:embed="rId19" cstate="print">
                        <a:extLst>
                          <a:ext uri="{28A0092B-C50C-407E-A947-70E740481C1C}">
                            <a14:useLocalDpi xmlns:a14="http://schemas.microsoft.com/office/drawing/2010/main" val="0"/>
                          </a:ext>
                        </a:extLst>
                      </a:blip>
                      <a:srcRect b="8629"/>
                      <a:stretch/>
                    </pic:blipFill>
                    <pic:spPr bwMode="auto">
                      <a:xfrm>
                        <a:off x="0" y="0"/>
                        <a:ext cx="5274310" cy="2822713"/>
                      </a:xfrm>
                      <a:prstGeom prst="rect">
                        <a:avLst/>
                      </a:prstGeom>
                      <a:ln>
                        <a:noFill/>
                      </a:ln>
                      <a:extLst>
                        <a:ext uri="{53640926-AAD7-44D8-BBD7-CCE9431645EC}">
                          <a14:shadowObscured xmlns:a14="http://schemas.microsoft.com/office/drawing/2010/main"/>
                        </a:ext>
                      </a:extLst>
                    </pic:spPr>
                  </pic:pic>
                </a:graphicData>
              </a:graphic>
            </wp:inline>
          </w:drawing>
        </w:r>
      </w:del>
      <w:ins w:id="724" w:author="Moran Davoodi" w:date="2023-03-21T17:43:00Z">
        <w:r w:rsidR="00520781">
          <w:rPr>
            <w:noProof/>
          </w:rPr>
          <w:drawing>
            <wp:inline distT="0" distB="0" distL="0" distR="0" wp14:anchorId="2E4F385E" wp14:editId="75B24EC8">
              <wp:extent cx="5274310" cy="30892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S.5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3089275"/>
                      </a:xfrm>
                      <a:prstGeom prst="rect">
                        <a:avLst/>
                      </a:prstGeom>
                    </pic:spPr>
                  </pic:pic>
                </a:graphicData>
              </a:graphic>
            </wp:inline>
          </w:drawing>
        </w:r>
      </w:ins>
    </w:p>
    <w:p w14:paraId="6E9B302C" w14:textId="483899FA" w:rsidR="003F3FD5" w:rsidRPr="00E632DC" w:rsidRDefault="00737C64">
      <w:pPr>
        <w:pStyle w:val="Caption"/>
        <w:spacing w:line="360" w:lineRule="auto"/>
        <w:jc w:val="both"/>
        <w:rPr>
          <w:rFonts w:asciiTheme="majorBidi" w:hAnsiTheme="majorBidi" w:cstheme="majorBidi"/>
          <w:i w:val="0"/>
          <w:iCs w:val="0"/>
          <w:color w:val="auto"/>
          <w:sz w:val="24"/>
          <w:szCs w:val="24"/>
        </w:rPr>
        <w:pPrChange w:id="725" w:author="Moran Davoodi" w:date="2023-03-21T14:20:00Z">
          <w:pPr>
            <w:pStyle w:val="Caption"/>
            <w:jc w:val="both"/>
          </w:pPr>
        </w:pPrChange>
      </w:pPr>
      <w:r w:rsidRPr="00E632DC">
        <w:rPr>
          <w:rFonts w:asciiTheme="majorBidi" w:hAnsiTheme="majorBidi" w:cstheme="majorBidi"/>
          <w:b/>
          <w:bCs/>
          <w:i w:val="0"/>
          <w:iCs w:val="0"/>
          <w:color w:val="auto"/>
          <w:sz w:val="24"/>
          <w:szCs w:val="24"/>
        </w:rPr>
        <w:t>Figure. S</w:t>
      </w:r>
      <w:r w:rsidR="009A1E49">
        <w:rPr>
          <w:rFonts w:asciiTheme="majorBidi" w:hAnsiTheme="majorBidi" w:cstheme="majorBidi"/>
          <w:b/>
          <w:bCs/>
          <w:i w:val="0"/>
          <w:iCs w:val="0"/>
          <w:color w:val="auto"/>
          <w:sz w:val="24"/>
          <w:szCs w:val="24"/>
        </w:rPr>
        <w:t>3</w:t>
      </w:r>
      <w:r w:rsidR="00E632DC" w:rsidRPr="00E632DC">
        <w:rPr>
          <w:rFonts w:asciiTheme="majorBidi" w:hAnsiTheme="majorBidi" w:cstheme="majorBidi"/>
          <w:b/>
          <w:bCs/>
          <w:i w:val="0"/>
          <w:iCs w:val="0"/>
          <w:color w:val="auto"/>
          <w:sz w:val="24"/>
          <w:szCs w:val="24"/>
        </w:rPr>
        <w:t>.</w:t>
      </w:r>
      <w:r w:rsidRPr="00E632DC">
        <w:rPr>
          <w:rFonts w:asciiTheme="majorBidi" w:hAnsiTheme="majorBidi" w:cstheme="majorBidi"/>
          <w:b/>
          <w:bCs/>
          <w:i w:val="0"/>
          <w:iCs w:val="0"/>
          <w:color w:val="auto"/>
          <w:sz w:val="24"/>
          <w:szCs w:val="24"/>
        </w:rPr>
        <w:t xml:space="preserve"> </w:t>
      </w:r>
      <w:r w:rsidR="00E632DC" w:rsidRPr="00E632DC">
        <w:rPr>
          <w:rFonts w:asciiTheme="majorBidi" w:hAnsiTheme="majorBidi" w:cstheme="majorBidi"/>
          <w:b/>
          <w:bCs/>
          <w:i w:val="0"/>
          <w:iCs w:val="0"/>
          <w:color w:val="auto"/>
          <w:sz w:val="24"/>
          <w:szCs w:val="24"/>
        </w:rPr>
        <w:t>Schematic description of the lost functio</w:t>
      </w:r>
      <w:r w:rsidR="00E632DC">
        <w:rPr>
          <w:rFonts w:asciiTheme="majorBidi" w:hAnsiTheme="majorBidi" w:cstheme="majorBidi"/>
          <w:i w:val="0"/>
          <w:iCs w:val="0"/>
          <w:color w:val="auto"/>
          <w:sz w:val="24"/>
          <w:szCs w:val="24"/>
        </w:rPr>
        <w:t xml:space="preserve">n. </w:t>
      </w:r>
      <w:r w:rsidRPr="00E632DC">
        <w:rPr>
          <w:rFonts w:asciiTheme="majorBidi" w:hAnsiTheme="majorBidi" w:cstheme="majorBidi"/>
          <w:i w:val="0"/>
          <w:iCs w:val="0"/>
          <w:color w:val="auto"/>
          <w:sz w:val="24"/>
          <w:szCs w:val="24"/>
        </w:rPr>
        <w:t>The loss is composed of two terms. A term is activated according to the label of the pair. If the pair is negative, the</w:t>
      </w:r>
      <w:r w:rsidR="00FF37BC" w:rsidRPr="00E632DC">
        <w:rPr>
          <w:rFonts w:asciiTheme="majorBidi" w:hAnsiTheme="majorBidi" w:cstheme="majorBidi"/>
          <w:i w:val="0"/>
          <w:iCs w:val="0"/>
          <w:color w:val="auto"/>
          <w:sz w:val="24"/>
          <w:szCs w:val="24"/>
        </w:rPr>
        <w:t xml:space="preserve"> </w:t>
      </w:r>
      <w:r w:rsidR="00FF37BC" w:rsidRPr="00E632DC">
        <w:rPr>
          <w:rFonts w:asciiTheme="majorBidi" w:hAnsiTheme="majorBidi" w:cstheme="majorBidi"/>
          <w:i w:val="0"/>
          <w:iCs w:val="0"/>
          <w:color w:val="auto"/>
          <w:sz w:val="24"/>
          <w:szCs w:val="24"/>
        </w:rPr>
        <w:lastRenderedPageBreak/>
        <w:t xml:space="preserve">loss function activated on this pair is the red one. If the pair is positive, a linear monotonic decreasing function is activated. The linear function is parallel to and in between the blue and green linear functions depending on the value of </w:t>
      </w:r>
      <m:oMath>
        <m:r>
          <w:rPr>
            <w:rFonts w:ascii="Cambria Math" w:hAnsi="Cambria Math" w:cstheme="majorBidi"/>
            <w:color w:val="auto"/>
            <w:sz w:val="24"/>
            <w:szCs w:val="24"/>
          </w:rPr>
          <m:t>b</m:t>
        </m:r>
      </m:oMath>
      <w:r w:rsidR="00FF37BC" w:rsidRPr="00E632DC">
        <w:rPr>
          <w:rFonts w:asciiTheme="majorBidi" w:eastAsiaTheme="minorEastAsia" w:hAnsiTheme="majorBidi" w:cstheme="majorBidi"/>
          <w:i w:val="0"/>
          <w:iCs w:val="0"/>
          <w:color w:val="auto"/>
          <w:sz w:val="24"/>
          <w:szCs w:val="24"/>
        </w:rPr>
        <w:t>.</w:t>
      </w:r>
    </w:p>
    <w:p w14:paraId="529400D8" w14:textId="77777777" w:rsidR="00240AC6" w:rsidRDefault="00240AC6">
      <w:pPr>
        <w:spacing w:line="360" w:lineRule="auto"/>
        <w:rPr>
          <w:rFonts w:asciiTheme="majorBidi" w:hAnsiTheme="majorBidi" w:cstheme="majorBidi"/>
          <w:sz w:val="24"/>
          <w:szCs w:val="24"/>
        </w:rPr>
        <w:pPrChange w:id="726" w:author="Moran Davoodi" w:date="2023-03-21T14:20:00Z">
          <w:pPr>
            <w:spacing w:line="480" w:lineRule="auto"/>
          </w:pPr>
        </w:pPrChange>
      </w:pPr>
      <w:r>
        <w:rPr>
          <w:rFonts w:asciiTheme="majorBidi" w:hAnsiTheme="majorBidi" w:cstheme="majorBidi"/>
          <w:sz w:val="24"/>
          <w:szCs w:val="24"/>
        </w:rPr>
        <w:t>Tables:</w:t>
      </w:r>
    </w:p>
    <w:p w14:paraId="12F137DC" w14:textId="0CA2A3B8" w:rsidR="00B13314" w:rsidRPr="00436978" w:rsidRDefault="00B13314">
      <w:pPr>
        <w:spacing w:line="360" w:lineRule="auto"/>
        <w:rPr>
          <w:rFonts w:asciiTheme="majorBidi" w:hAnsiTheme="majorBidi" w:cstheme="majorBidi"/>
          <w:b/>
          <w:bCs/>
          <w:sz w:val="24"/>
          <w:szCs w:val="24"/>
          <w:rtl/>
        </w:rPr>
        <w:pPrChange w:id="727" w:author="Moran Davoodi" w:date="2023-03-21T14:20:00Z">
          <w:pPr>
            <w:spacing w:line="480" w:lineRule="auto"/>
          </w:pPr>
        </w:pPrChange>
      </w:pPr>
      <w:r w:rsidRPr="00436978">
        <w:rPr>
          <w:rFonts w:asciiTheme="majorBidi" w:hAnsiTheme="majorBidi" w:cstheme="majorBidi"/>
          <w:b/>
          <w:bCs/>
          <w:sz w:val="24"/>
          <w:szCs w:val="24"/>
        </w:rPr>
        <w:t>T</w:t>
      </w:r>
      <w:r w:rsidR="00436978" w:rsidRPr="00436978">
        <w:rPr>
          <w:rFonts w:asciiTheme="majorBidi" w:hAnsiTheme="majorBidi" w:cstheme="majorBidi"/>
          <w:b/>
          <w:bCs/>
          <w:sz w:val="24"/>
          <w:szCs w:val="24"/>
        </w:rPr>
        <w:t>able</w:t>
      </w:r>
      <w:r w:rsidRPr="00436978">
        <w:rPr>
          <w:rFonts w:asciiTheme="majorBidi" w:hAnsiTheme="majorBidi" w:cstheme="majorBidi"/>
          <w:b/>
          <w:bCs/>
          <w:sz w:val="24"/>
          <w:szCs w:val="24"/>
        </w:rPr>
        <w:t>. S1</w:t>
      </w:r>
      <w:r w:rsidR="00436978" w:rsidRPr="00436978">
        <w:rPr>
          <w:rFonts w:asciiTheme="majorBidi" w:hAnsiTheme="majorBidi" w:cstheme="majorBidi"/>
          <w:b/>
          <w:bCs/>
          <w:sz w:val="24"/>
          <w:szCs w:val="24"/>
        </w:rPr>
        <w:t xml:space="preserve"> Hyperparameters tuning. </w:t>
      </w:r>
    </w:p>
    <w:tbl>
      <w:tblPr>
        <w:tblStyle w:val="TableGrid"/>
        <w:tblW w:w="8237" w:type="dxa"/>
        <w:jc w:val="center"/>
        <w:tblLook w:val="04A0" w:firstRow="1" w:lastRow="0" w:firstColumn="1" w:lastColumn="0" w:noHBand="0" w:noVBand="1"/>
      </w:tblPr>
      <w:tblGrid>
        <w:gridCol w:w="1216"/>
        <w:gridCol w:w="736"/>
        <w:gridCol w:w="963"/>
        <w:gridCol w:w="1003"/>
        <w:gridCol w:w="1310"/>
        <w:gridCol w:w="870"/>
        <w:gridCol w:w="883"/>
        <w:gridCol w:w="636"/>
        <w:gridCol w:w="636"/>
      </w:tblGrid>
      <w:tr w:rsidR="00D75F7F" w14:paraId="16BA4A34" w14:textId="77777777" w:rsidTr="00436978">
        <w:trPr>
          <w:trHeight w:val="549"/>
          <w:jc w:val="center"/>
        </w:trPr>
        <w:tc>
          <w:tcPr>
            <w:tcW w:w="268" w:type="dxa"/>
          </w:tcPr>
          <w:p w14:paraId="4AF8C126" w14:textId="77777777" w:rsidR="00B13314" w:rsidRPr="00F27000" w:rsidRDefault="00B13314">
            <w:pPr>
              <w:spacing w:line="360" w:lineRule="auto"/>
              <w:jc w:val="center"/>
              <w:rPr>
                <w:rFonts w:asciiTheme="majorBidi" w:hAnsiTheme="majorBidi" w:cstheme="majorBidi"/>
                <w:sz w:val="24"/>
                <w:szCs w:val="24"/>
              </w:rPr>
              <w:pPrChange w:id="728" w:author="Moran Davoodi" w:date="2023-03-21T14:20:00Z">
                <w:pPr>
                  <w:spacing w:line="480" w:lineRule="auto"/>
                  <w:jc w:val="center"/>
                </w:pPr>
              </w:pPrChange>
            </w:pPr>
          </w:p>
        </w:tc>
        <w:tc>
          <w:tcPr>
            <w:tcW w:w="1030" w:type="dxa"/>
          </w:tcPr>
          <w:p w14:paraId="44169A8F" w14:textId="77777777" w:rsidR="00B13314" w:rsidRPr="00F27000" w:rsidRDefault="00B13314">
            <w:pPr>
              <w:spacing w:line="360" w:lineRule="auto"/>
              <w:jc w:val="center"/>
              <w:rPr>
                <w:rFonts w:asciiTheme="majorBidi" w:hAnsiTheme="majorBidi" w:cstheme="majorBidi"/>
                <w:sz w:val="24"/>
                <w:szCs w:val="24"/>
              </w:rPr>
              <w:pPrChange w:id="729" w:author="Moran Davoodi" w:date="2023-03-21T14:20:00Z">
                <w:pPr>
                  <w:spacing w:line="480" w:lineRule="auto"/>
                  <w:jc w:val="center"/>
                </w:pPr>
              </w:pPrChange>
            </w:pPr>
            <w:r w:rsidRPr="00F27000">
              <w:rPr>
                <w:rFonts w:asciiTheme="majorBidi" w:hAnsiTheme="majorBidi" w:cstheme="majorBidi"/>
                <w:sz w:val="24"/>
                <w:szCs w:val="24"/>
              </w:rPr>
              <w:t>batch size</w:t>
            </w:r>
          </w:p>
        </w:tc>
        <w:tc>
          <w:tcPr>
            <w:tcW w:w="980" w:type="dxa"/>
          </w:tcPr>
          <w:p w14:paraId="32342BED" w14:textId="77777777" w:rsidR="00B13314" w:rsidRPr="00F27000" w:rsidRDefault="00B13314">
            <w:pPr>
              <w:spacing w:line="360" w:lineRule="auto"/>
              <w:jc w:val="center"/>
              <w:rPr>
                <w:rFonts w:asciiTheme="majorBidi" w:hAnsiTheme="majorBidi" w:cstheme="majorBidi"/>
                <w:sz w:val="24"/>
                <w:szCs w:val="24"/>
              </w:rPr>
              <w:pPrChange w:id="730" w:author="Moran Davoodi" w:date="2023-03-21T14:20:00Z">
                <w:pPr>
                  <w:spacing w:line="480" w:lineRule="auto"/>
                  <w:jc w:val="center"/>
                </w:pPr>
              </w:pPrChange>
            </w:pPr>
            <w:r w:rsidRPr="00F27000">
              <w:rPr>
                <w:rFonts w:asciiTheme="majorBidi" w:hAnsiTheme="majorBidi" w:cstheme="majorBidi"/>
                <w:sz w:val="24"/>
                <w:szCs w:val="24"/>
              </w:rPr>
              <w:t>dropout</w:t>
            </w:r>
          </w:p>
        </w:tc>
        <w:tc>
          <w:tcPr>
            <w:tcW w:w="1223" w:type="dxa"/>
          </w:tcPr>
          <w:p w14:paraId="168603FC" w14:textId="77777777" w:rsidR="00B13314" w:rsidRPr="00F27000" w:rsidRDefault="00B13314">
            <w:pPr>
              <w:spacing w:line="360" w:lineRule="auto"/>
              <w:jc w:val="center"/>
              <w:rPr>
                <w:rFonts w:asciiTheme="majorBidi" w:hAnsiTheme="majorBidi" w:cstheme="majorBidi"/>
                <w:sz w:val="24"/>
                <w:szCs w:val="24"/>
              </w:rPr>
              <w:pPrChange w:id="731" w:author="Moran Davoodi" w:date="2023-03-21T14:20:00Z">
                <w:pPr>
                  <w:spacing w:line="480" w:lineRule="auto"/>
                  <w:jc w:val="center"/>
                </w:pPr>
              </w:pPrChange>
            </w:pPr>
            <w:r w:rsidRPr="00F27000">
              <w:rPr>
                <w:rFonts w:asciiTheme="majorBidi" w:hAnsiTheme="majorBidi" w:cstheme="majorBidi"/>
                <w:sz w:val="24"/>
                <w:szCs w:val="24"/>
              </w:rPr>
              <w:t>learning rate</w:t>
            </w:r>
          </w:p>
        </w:tc>
        <w:tc>
          <w:tcPr>
            <w:tcW w:w="1334" w:type="dxa"/>
          </w:tcPr>
          <w:p w14:paraId="2E5388B4" w14:textId="77777777" w:rsidR="00B13314" w:rsidRPr="00F27000" w:rsidRDefault="00B13314">
            <w:pPr>
              <w:spacing w:line="360" w:lineRule="auto"/>
              <w:jc w:val="center"/>
              <w:rPr>
                <w:rFonts w:asciiTheme="majorBidi" w:hAnsiTheme="majorBidi" w:cstheme="majorBidi"/>
                <w:sz w:val="24"/>
                <w:szCs w:val="24"/>
              </w:rPr>
              <w:pPrChange w:id="732" w:author="Moran Davoodi" w:date="2023-03-21T14:20:00Z">
                <w:pPr>
                  <w:spacing w:line="480" w:lineRule="auto"/>
                  <w:jc w:val="center"/>
                </w:pPr>
              </w:pPrChange>
            </w:pPr>
            <w:r w:rsidRPr="00F27000">
              <w:rPr>
                <w:rFonts w:asciiTheme="majorBidi" w:hAnsiTheme="majorBidi" w:cstheme="majorBidi"/>
                <w:sz w:val="24"/>
                <w:szCs w:val="24"/>
              </w:rPr>
              <w:t>momentum</w:t>
            </w:r>
          </w:p>
        </w:tc>
        <w:tc>
          <w:tcPr>
            <w:tcW w:w="1215" w:type="dxa"/>
          </w:tcPr>
          <w:p w14:paraId="55B03708" w14:textId="77777777" w:rsidR="00B13314" w:rsidRPr="00F27000" w:rsidRDefault="00B13314">
            <w:pPr>
              <w:spacing w:line="360" w:lineRule="auto"/>
              <w:jc w:val="center"/>
              <w:rPr>
                <w:rFonts w:asciiTheme="majorBidi" w:hAnsiTheme="majorBidi" w:cstheme="majorBidi"/>
                <w:sz w:val="24"/>
                <w:szCs w:val="24"/>
              </w:rPr>
              <w:pPrChange w:id="733" w:author="Moran Davoodi" w:date="2023-03-21T14:20:00Z">
                <w:pPr>
                  <w:spacing w:line="480" w:lineRule="auto"/>
                  <w:jc w:val="center"/>
                </w:pPr>
              </w:pPrChange>
            </w:pPr>
            <w:r w:rsidRPr="00F27000">
              <w:rPr>
                <w:rFonts w:asciiTheme="majorBidi" w:hAnsiTheme="majorBidi" w:cstheme="majorBidi"/>
                <w:sz w:val="24"/>
                <w:szCs w:val="24"/>
              </w:rPr>
              <w:t>weight decay</w:t>
            </w:r>
          </w:p>
        </w:tc>
        <w:tc>
          <w:tcPr>
            <w:tcW w:w="899" w:type="dxa"/>
          </w:tcPr>
          <w:p w14:paraId="643C1F59" w14:textId="77777777" w:rsidR="00B13314" w:rsidRPr="00F27000" w:rsidRDefault="00B13314">
            <w:pPr>
              <w:spacing w:line="360" w:lineRule="auto"/>
              <w:jc w:val="center"/>
              <w:rPr>
                <w:rFonts w:asciiTheme="majorBidi" w:hAnsiTheme="majorBidi" w:cstheme="majorBidi"/>
                <w:sz w:val="24"/>
                <w:szCs w:val="24"/>
              </w:rPr>
              <w:pPrChange w:id="734" w:author="Moran Davoodi" w:date="2023-03-21T14:20:00Z">
                <w:pPr>
                  <w:spacing w:line="480" w:lineRule="auto"/>
                  <w:jc w:val="center"/>
                </w:pPr>
              </w:pPrChange>
            </w:pPr>
            <w:r w:rsidRPr="00F27000">
              <w:rPr>
                <w:rFonts w:asciiTheme="majorBidi" w:hAnsiTheme="majorBidi" w:cstheme="majorBidi"/>
                <w:sz w:val="24"/>
                <w:szCs w:val="24"/>
              </w:rPr>
              <w:t>epochs</w:t>
            </w:r>
          </w:p>
        </w:tc>
        <w:tc>
          <w:tcPr>
            <w:tcW w:w="647" w:type="dxa"/>
          </w:tcPr>
          <w:p w14:paraId="718B7351" w14:textId="77777777" w:rsidR="00B13314" w:rsidRPr="00F27000" w:rsidRDefault="00B13314">
            <w:pPr>
              <w:spacing w:line="360" w:lineRule="auto"/>
              <w:jc w:val="center"/>
              <w:rPr>
                <w:rFonts w:asciiTheme="majorBidi" w:hAnsiTheme="majorBidi" w:cstheme="majorBidi"/>
                <w:sz w:val="24"/>
                <w:szCs w:val="24"/>
              </w:rPr>
              <w:pPrChange w:id="735" w:author="Moran Davoodi" w:date="2023-03-21T14:20:00Z">
                <w:pPr>
                  <w:spacing w:line="480" w:lineRule="auto"/>
                  <w:jc w:val="center"/>
                </w:pPr>
              </w:pPrChange>
            </w:pPr>
            <m:oMathPara>
              <m:oMath>
                <m:r>
                  <w:rPr>
                    <w:rFonts w:ascii="Cambria Math" w:hAnsi="Cambria Math" w:cstheme="majorBidi"/>
                    <w:sz w:val="24"/>
                    <w:szCs w:val="24"/>
                  </w:rPr>
                  <m:t>b</m:t>
                </m:r>
              </m:oMath>
            </m:oMathPara>
          </w:p>
        </w:tc>
        <w:tc>
          <w:tcPr>
            <w:tcW w:w="641" w:type="dxa"/>
          </w:tcPr>
          <w:p w14:paraId="0DD3F067" w14:textId="77777777" w:rsidR="00B13314" w:rsidRPr="00F27000" w:rsidRDefault="00B13314">
            <w:pPr>
              <w:spacing w:line="360" w:lineRule="auto"/>
              <w:jc w:val="center"/>
              <w:rPr>
                <w:rFonts w:asciiTheme="majorBidi" w:hAnsiTheme="majorBidi" w:cstheme="majorBidi"/>
                <w:sz w:val="24"/>
                <w:szCs w:val="24"/>
              </w:rPr>
              <w:pPrChange w:id="736" w:author="Moran Davoodi" w:date="2023-03-21T14:20:00Z">
                <w:pPr>
                  <w:spacing w:line="480" w:lineRule="auto"/>
                  <w:jc w:val="center"/>
                </w:pPr>
              </w:pPrChange>
            </w:pPr>
            <m:oMathPara>
              <m:oMath>
                <m:r>
                  <w:rPr>
                    <w:rFonts w:ascii="Cambria Math" w:hAnsi="Cambria Math" w:cstheme="majorBidi"/>
                    <w:sz w:val="24"/>
                    <w:szCs w:val="24"/>
                  </w:rPr>
                  <m:t>λ</m:t>
                </m:r>
              </m:oMath>
            </m:oMathPara>
          </w:p>
        </w:tc>
      </w:tr>
      <w:tr w:rsidR="00D75F7F" w14:paraId="440053FE" w14:textId="77777777" w:rsidTr="00436978">
        <w:trPr>
          <w:trHeight w:val="567"/>
          <w:jc w:val="center"/>
        </w:trPr>
        <w:tc>
          <w:tcPr>
            <w:tcW w:w="268" w:type="dxa"/>
          </w:tcPr>
          <w:p w14:paraId="03BD7BDE" w14:textId="7A817B52" w:rsidR="00B13314" w:rsidRPr="00F27000" w:rsidRDefault="00DC300B">
            <w:pPr>
              <w:spacing w:line="360" w:lineRule="auto"/>
              <w:jc w:val="center"/>
              <w:rPr>
                <w:rFonts w:asciiTheme="majorBidi" w:hAnsiTheme="majorBidi" w:cstheme="majorBidi"/>
                <w:sz w:val="24"/>
                <w:szCs w:val="24"/>
              </w:rPr>
              <w:pPrChange w:id="737" w:author="Moran Davoodi" w:date="2023-03-21T14:20:00Z">
                <w:pPr>
                  <w:spacing w:line="480" w:lineRule="auto"/>
                  <w:jc w:val="center"/>
                </w:pPr>
              </w:pPrChange>
            </w:pPr>
            <w:r>
              <w:rPr>
                <w:rFonts w:asciiTheme="majorBidi" w:hAnsiTheme="majorBidi" w:cstheme="majorBidi"/>
                <w:sz w:val="24"/>
                <w:szCs w:val="24"/>
              </w:rPr>
              <w:t>No drug</w:t>
            </w:r>
          </w:p>
        </w:tc>
        <w:tc>
          <w:tcPr>
            <w:tcW w:w="1030" w:type="dxa"/>
          </w:tcPr>
          <w:p w14:paraId="1745B85C" w14:textId="77777777" w:rsidR="00B13314" w:rsidRPr="00F27000" w:rsidRDefault="00D75F7F">
            <w:pPr>
              <w:spacing w:line="360" w:lineRule="auto"/>
              <w:jc w:val="center"/>
              <w:rPr>
                <w:rFonts w:asciiTheme="majorBidi" w:hAnsiTheme="majorBidi" w:cstheme="majorBidi"/>
                <w:sz w:val="24"/>
                <w:szCs w:val="24"/>
              </w:rPr>
              <w:pPrChange w:id="738" w:author="Moran Davoodi" w:date="2023-03-21T14:20:00Z">
                <w:pPr>
                  <w:spacing w:line="480" w:lineRule="auto"/>
                  <w:jc w:val="center"/>
                </w:pPr>
              </w:pPrChange>
            </w:pPr>
            <w:r w:rsidRPr="00F27000">
              <w:rPr>
                <w:rFonts w:asciiTheme="majorBidi" w:hAnsiTheme="majorBidi" w:cstheme="majorBidi"/>
                <w:sz w:val="24"/>
                <w:szCs w:val="24"/>
              </w:rPr>
              <w:t>8</w:t>
            </w:r>
          </w:p>
        </w:tc>
        <w:tc>
          <w:tcPr>
            <w:tcW w:w="980" w:type="dxa"/>
          </w:tcPr>
          <w:p w14:paraId="68BE6A8D" w14:textId="77777777" w:rsidR="00B13314" w:rsidRPr="00F27000" w:rsidRDefault="00D75F7F">
            <w:pPr>
              <w:spacing w:line="360" w:lineRule="auto"/>
              <w:jc w:val="center"/>
              <w:rPr>
                <w:rFonts w:asciiTheme="majorBidi" w:hAnsiTheme="majorBidi" w:cstheme="majorBidi"/>
                <w:sz w:val="24"/>
                <w:szCs w:val="24"/>
              </w:rPr>
              <w:pPrChange w:id="739" w:author="Moran Davoodi" w:date="2023-03-21T14:20:00Z">
                <w:pPr>
                  <w:spacing w:line="480" w:lineRule="auto"/>
                  <w:jc w:val="center"/>
                </w:pPr>
              </w:pPrChange>
            </w:pPr>
            <w:r w:rsidRPr="00F27000">
              <w:rPr>
                <w:rFonts w:asciiTheme="majorBidi" w:hAnsiTheme="majorBidi" w:cstheme="majorBidi"/>
                <w:sz w:val="24"/>
                <w:szCs w:val="24"/>
              </w:rPr>
              <w:t>0.12</w:t>
            </w:r>
          </w:p>
        </w:tc>
        <w:tc>
          <w:tcPr>
            <w:tcW w:w="1223" w:type="dxa"/>
          </w:tcPr>
          <w:p w14:paraId="6C0A87D9" w14:textId="77777777" w:rsidR="00B13314" w:rsidRPr="00F27000" w:rsidRDefault="00D75F7F">
            <w:pPr>
              <w:spacing w:line="360" w:lineRule="auto"/>
              <w:jc w:val="center"/>
              <w:rPr>
                <w:rFonts w:asciiTheme="majorBidi" w:hAnsiTheme="majorBidi" w:cstheme="majorBidi"/>
                <w:sz w:val="24"/>
                <w:szCs w:val="24"/>
              </w:rPr>
              <w:pPrChange w:id="740" w:author="Moran Davoodi" w:date="2023-03-21T14:20:00Z">
                <w:pPr>
                  <w:spacing w:line="480" w:lineRule="auto"/>
                  <w:jc w:val="center"/>
                </w:pPr>
              </w:pPrChange>
            </w:pPr>
            <w:r w:rsidRPr="00F27000">
              <w:rPr>
                <w:rFonts w:asciiTheme="majorBidi" w:hAnsiTheme="majorBidi" w:cstheme="majorBidi"/>
                <w:sz w:val="24"/>
                <w:szCs w:val="24"/>
              </w:rPr>
              <w:t>3.4e-7</w:t>
            </w:r>
          </w:p>
        </w:tc>
        <w:tc>
          <w:tcPr>
            <w:tcW w:w="1334" w:type="dxa"/>
          </w:tcPr>
          <w:p w14:paraId="6B0A8DDC" w14:textId="77777777" w:rsidR="00B13314" w:rsidRPr="00F27000" w:rsidRDefault="00D75F7F">
            <w:pPr>
              <w:spacing w:line="360" w:lineRule="auto"/>
              <w:jc w:val="center"/>
              <w:rPr>
                <w:rFonts w:asciiTheme="majorBidi" w:hAnsiTheme="majorBidi" w:cstheme="majorBidi"/>
                <w:sz w:val="24"/>
                <w:szCs w:val="24"/>
              </w:rPr>
              <w:pPrChange w:id="741" w:author="Moran Davoodi" w:date="2023-03-21T14:20:00Z">
                <w:pPr>
                  <w:spacing w:line="480" w:lineRule="auto"/>
                  <w:jc w:val="center"/>
                </w:pPr>
              </w:pPrChange>
            </w:pPr>
            <w:r w:rsidRPr="00F27000">
              <w:rPr>
                <w:rFonts w:asciiTheme="majorBidi" w:hAnsiTheme="majorBidi" w:cstheme="majorBidi"/>
                <w:sz w:val="24"/>
                <w:szCs w:val="24"/>
              </w:rPr>
              <w:t>0.75</w:t>
            </w:r>
          </w:p>
        </w:tc>
        <w:tc>
          <w:tcPr>
            <w:tcW w:w="1215" w:type="dxa"/>
          </w:tcPr>
          <w:p w14:paraId="0EF11ED8" w14:textId="77777777" w:rsidR="00B13314" w:rsidRPr="00F27000" w:rsidRDefault="00D75F7F">
            <w:pPr>
              <w:spacing w:line="360" w:lineRule="auto"/>
              <w:jc w:val="center"/>
              <w:rPr>
                <w:rFonts w:asciiTheme="majorBidi" w:hAnsiTheme="majorBidi" w:cstheme="majorBidi"/>
                <w:sz w:val="24"/>
                <w:szCs w:val="24"/>
              </w:rPr>
              <w:pPrChange w:id="742" w:author="Moran Davoodi" w:date="2023-03-21T14:20:00Z">
                <w:pPr>
                  <w:spacing w:line="480" w:lineRule="auto"/>
                  <w:jc w:val="center"/>
                </w:pPr>
              </w:pPrChange>
            </w:pPr>
            <w:r w:rsidRPr="00F27000">
              <w:rPr>
                <w:rFonts w:asciiTheme="majorBidi" w:hAnsiTheme="majorBidi" w:cstheme="majorBidi"/>
                <w:sz w:val="24"/>
                <w:szCs w:val="24"/>
              </w:rPr>
              <w:t>1.17</w:t>
            </w:r>
          </w:p>
        </w:tc>
        <w:tc>
          <w:tcPr>
            <w:tcW w:w="899" w:type="dxa"/>
          </w:tcPr>
          <w:p w14:paraId="533909ED" w14:textId="77777777" w:rsidR="00B13314" w:rsidRPr="00F27000" w:rsidRDefault="007C20CA">
            <w:pPr>
              <w:spacing w:line="360" w:lineRule="auto"/>
              <w:jc w:val="center"/>
              <w:rPr>
                <w:rFonts w:asciiTheme="majorBidi" w:hAnsiTheme="majorBidi" w:cstheme="majorBidi"/>
                <w:sz w:val="24"/>
                <w:szCs w:val="24"/>
              </w:rPr>
              <w:pPrChange w:id="743" w:author="Moran Davoodi" w:date="2023-03-21T14:20:00Z">
                <w:pPr>
                  <w:spacing w:line="480" w:lineRule="auto"/>
                  <w:jc w:val="center"/>
                </w:pPr>
              </w:pPrChange>
            </w:pPr>
            <w:r w:rsidRPr="00F27000">
              <w:rPr>
                <w:rFonts w:asciiTheme="majorBidi" w:hAnsiTheme="majorBidi" w:cstheme="majorBidi"/>
                <w:sz w:val="24"/>
                <w:szCs w:val="24"/>
              </w:rPr>
              <w:t>200</w:t>
            </w:r>
          </w:p>
        </w:tc>
        <w:tc>
          <w:tcPr>
            <w:tcW w:w="647" w:type="dxa"/>
          </w:tcPr>
          <w:p w14:paraId="4E3EB18C" w14:textId="77777777" w:rsidR="00B13314" w:rsidRPr="00F27000" w:rsidRDefault="00D75F7F">
            <w:pPr>
              <w:spacing w:line="360" w:lineRule="auto"/>
              <w:jc w:val="center"/>
              <w:rPr>
                <w:rFonts w:asciiTheme="majorBidi" w:hAnsiTheme="majorBidi" w:cstheme="majorBidi"/>
                <w:sz w:val="24"/>
                <w:szCs w:val="24"/>
              </w:rPr>
              <w:pPrChange w:id="744" w:author="Moran Davoodi" w:date="2023-03-21T14:20:00Z">
                <w:pPr>
                  <w:spacing w:line="480" w:lineRule="auto"/>
                  <w:jc w:val="center"/>
                </w:pPr>
              </w:pPrChange>
            </w:pPr>
            <w:r w:rsidRPr="00F27000">
              <w:rPr>
                <w:rFonts w:asciiTheme="majorBidi" w:hAnsiTheme="majorBidi" w:cstheme="majorBidi"/>
                <w:sz w:val="24"/>
                <w:szCs w:val="24"/>
              </w:rPr>
              <w:t>0.47</w:t>
            </w:r>
          </w:p>
        </w:tc>
        <w:tc>
          <w:tcPr>
            <w:tcW w:w="641" w:type="dxa"/>
          </w:tcPr>
          <w:p w14:paraId="562E29A4" w14:textId="77777777" w:rsidR="00B13314" w:rsidRPr="00F27000" w:rsidRDefault="00D75F7F">
            <w:pPr>
              <w:spacing w:line="360" w:lineRule="auto"/>
              <w:jc w:val="center"/>
              <w:rPr>
                <w:rFonts w:asciiTheme="majorBidi" w:hAnsiTheme="majorBidi" w:cstheme="majorBidi"/>
                <w:sz w:val="24"/>
                <w:szCs w:val="24"/>
              </w:rPr>
              <w:pPrChange w:id="745" w:author="Moran Davoodi" w:date="2023-03-21T14:20:00Z">
                <w:pPr>
                  <w:spacing w:line="480" w:lineRule="auto"/>
                  <w:jc w:val="center"/>
                </w:pPr>
              </w:pPrChange>
            </w:pPr>
            <w:r w:rsidRPr="00F27000">
              <w:rPr>
                <w:rFonts w:asciiTheme="majorBidi" w:hAnsiTheme="majorBidi" w:cstheme="majorBidi"/>
                <w:sz w:val="24"/>
                <w:szCs w:val="24"/>
              </w:rPr>
              <w:t>9.61</w:t>
            </w:r>
          </w:p>
        </w:tc>
      </w:tr>
      <w:tr w:rsidR="00D75F7F" w14:paraId="32BEF6DA" w14:textId="77777777" w:rsidTr="00436978">
        <w:trPr>
          <w:trHeight w:val="394"/>
          <w:jc w:val="center"/>
        </w:trPr>
        <w:tc>
          <w:tcPr>
            <w:tcW w:w="268" w:type="dxa"/>
          </w:tcPr>
          <w:p w14:paraId="5BA301D3" w14:textId="2F34C542" w:rsidR="00B13314" w:rsidRPr="00F27000" w:rsidRDefault="00436978">
            <w:pPr>
              <w:spacing w:line="360" w:lineRule="auto"/>
              <w:jc w:val="center"/>
              <w:rPr>
                <w:rFonts w:asciiTheme="majorBidi" w:hAnsiTheme="majorBidi" w:cstheme="majorBidi"/>
                <w:sz w:val="24"/>
                <w:szCs w:val="24"/>
              </w:rPr>
              <w:pPrChange w:id="746" w:author="Moran Davoodi" w:date="2023-03-21T14:20:00Z">
                <w:pPr>
                  <w:spacing w:line="480" w:lineRule="auto"/>
                  <w:jc w:val="center"/>
                </w:pPr>
              </w:pPrChange>
            </w:pPr>
            <w:r>
              <w:rPr>
                <w:rFonts w:asciiTheme="majorBidi" w:hAnsiTheme="majorBidi" w:cstheme="majorBidi"/>
                <w:sz w:val="24"/>
                <w:szCs w:val="24"/>
              </w:rPr>
              <w:t>Drug</w:t>
            </w:r>
          </w:p>
        </w:tc>
        <w:tc>
          <w:tcPr>
            <w:tcW w:w="1030" w:type="dxa"/>
          </w:tcPr>
          <w:p w14:paraId="1789F198" w14:textId="77777777" w:rsidR="00B13314" w:rsidRPr="00F27000" w:rsidRDefault="00D75F7F">
            <w:pPr>
              <w:spacing w:line="360" w:lineRule="auto"/>
              <w:jc w:val="center"/>
              <w:rPr>
                <w:rFonts w:asciiTheme="majorBidi" w:hAnsiTheme="majorBidi" w:cstheme="majorBidi"/>
                <w:sz w:val="24"/>
                <w:szCs w:val="24"/>
              </w:rPr>
              <w:pPrChange w:id="747" w:author="Moran Davoodi" w:date="2023-03-21T14:20:00Z">
                <w:pPr>
                  <w:spacing w:line="480" w:lineRule="auto"/>
                  <w:jc w:val="center"/>
                </w:pPr>
              </w:pPrChange>
            </w:pPr>
            <w:r w:rsidRPr="00F27000">
              <w:rPr>
                <w:rFonts w:asciiTheme="majorBidi" w:hAnsiTheme="majorBidi" w:cstheme="majorBidi"/>
                <w:sz w:val="24"/>
                <w:szCs w:val="24"/>
              </w:rPr>
              <w:t>16</w:t>
            </w:r>
          </w:p>
        </w:tc>
        <w:tc>
          <w:tcPr>
            <w:tcW w:w="980" w:type="dxa"/>
          </w:tcPr>
          <w:p w14:paraId="220603F3" w14:textId="77777777" w:rsidR="00B13314" w:rsidRPr="00F27000" w:rsidRDefault="00D75F7F">
            <w:pPr>
              <w:spacing w:line="360" w:lineRule="auto"/>
              <w:jc w:val="center"/>
              <w:rPr>
                <w:rFonts w:asciiTheme="majorBidi" w:hAnsiTheme="majorBidi" w:cstheme="majorBidi"/>
                <w:sz w:val="24"/>
                <w:szCs w:val="24"/>
              </w:rPr>
              <w:pPrChange w:id="748" w:author="Moran Davoodi" w:date="2023-03-21T14:20:00Z">
                <w:pPr>
                  <w:spacing w:line="480" w:lineRule="auto"/>
                  <w:jc w:val="center"/>
                </w:pPr>
              </w:pPrChange>
            </w:pPr>
            <w:r w:rsidRPr="00F27000">
              <w:rPr>
                <w:rFonts w:asciiTheme="majorBidi" w:hAnsiTheme="majorBidi" w:cstheme="majorBidi"/>
                <w:sz w:val="24"/>
                <w:szCs w:val="24"/>
              </w:rPr>
              <w:t>0.34</w:t>
            </w:r>
          </w:p>
        </w:tc>
        <w:tc>
          <w:tcPr>
            <w:tcW w:w="1223" w:type="dxa"/>
          </w:tcPr>
          <w:p w14:paraId="5BD24FCD" w14:textId="77777777" w:rsidR="00B13314" w:rsidRPr="00F27000" w:rsidRDefault="00D75F7F">
            <w:pPr>
              <w:spacing w:line="360" w:lineRule="auto"/>
              <w:jc w:val="center"/>
              <w:rPr>
                <w:rFonts w:asciiTheme="majorBidi" w:hAnsiTheme="majorBidi" w:cstheme="majorBidi"/>
                <w:sz w:val="24"/>
                <w:szCs w:val="24"/>
              </w:rPr>
              <w:pPrChange w:id="749" w:author="Moran Davoodi" w:date="2023-03-21T14:20:00Z">
                <w:pPr>
                  <w:spacing w:line="480" w:lineRule="auto"/>
                  <w:jc w:val="center"/>
                </w:pPr>
              </w:pPrChange>
            </w:pPr>
            <w:r w:rsidRPr="00F27000">
              <w:rPr>
                <w:rFonts w:asciiTheme="majorBidi" w:hAnsiTheme="majorBidi" w:cstheme="majorBidi"/>
                <w:sz w:val="24"/>
                <w:szCs w:val="24"/>
              </w:rPr>
              <w:t>2.7e-7</w:t>
            </w:r>
          </w:p>
        </w:tc>
        <w:tc>
          <w:tcPr>
            <w:tcW w:w="1334" w:type="dxa"/>
          </w:tcPr>
          <w:p w14:paraId="2E4C531A" w14:textId="77777777" w:rsidR="00B13314" w:rsidRPr="00F27000" w:rsidRDefault="00D75F7F">
            <w:pPr>
              <w:spacing w:line="360" w:lineRule="auto"/>
              <w:jc w:val="center"/>
              <w:rPr>
                <w:rFonts w:asciiTheme="majorBidi" w:hAnsiTheme="majorBidi" w:cstheme="majorBidi"/>
                <w:sz w:val="24"/>
                <w:szCs w:val="24"/>
              </w:rPr>
              <w:pPrChange w:id="750" w:author="Moran Davoodi" w:date="2023-03-21T14:20:00Z">
                <w:pPr>
                  <w:spacing w:line="480" w:lineRule="auto"/>
                  <w:jc w:val="center"/>
                </w:pPr>
              </w:pPrChange>
            </w:pPr>
            <w:r w:rsidRPr="00F27000">
              <w:rPr>
                <w:rFonts w:asciiTheme="majorBidi" w:hAnsiTheme="majorBidi" w:cstheme="majorBidi"/>
                <w:sz w:val="24"/>
                <w:szCs w:val="24"/>
              </w:rPr>
              <w:t>0.7</w:t>
            </w:r>
          </w:p>
        </w:tc>
        <w:tc>
          <w:tcPr>
            <w:tcW w:w="1215" w:type="dxa"/>
          </w:tcPr>
          <w:p w14:paraId="411CC7F0" w14:textId="77777777" w:rsidR="00B13314" w:rsidRPr="00F27000" w:rsidRDefault="00D75F7F">
            <w:pPr>
              <w:spacing w:line="360" w:lineRule="auto"/>
              <w:jc w:val="center"/>
              <w:rPr>
                <w:rFonts w:asciiTheme="majorBidi" w:hAnsiTheme="majorBidi" w:cstheme="majorBidi"/>
                <w:sz w:val="24"/>
                <w:szCs w:val="24"/>
              </w:rPr>
              <w:pPrChange w:id="751" w:author="Moran Davoodi" w:date="2023-03-21T14:20:00Z">
                <w:pPr>
                  <w:spacing w:line="480" w:lineRule="auto"/>
                  <w:jc w:val="center"/>
                </w:pPr>
              </w:pPrChange>
            </w:pPr>
            <w:r w:rsidRPr="00F27000">
              <w:rPr>
                <w:rFonts w:asciiTheme="majorBidi" w:hAnsiTheme="majorBidi" w:cstheme="majorBidi"/>
                <w:sz w:val="24"/>
                <w:szCs w:val="24"/>
              </w:rPr>
              <w:t>9.8</w:t>
            </w:r>
          </w:p>
        </w:tc>
        <w:tc>
          <w:tcPr>
            <w:tcW w:w="899" w:type="dxa"/>
          </w:tcPr>
          <w:p w14:paraId="082F2492" w14:textId="77777777" w:rsidR="00B13314" w:rsidRPr="00F27000" w:rsidRDefault="00D75F7F">
            <w:pPr>
              <w:spacing w:line="360" w:lineRule="auto"/>
              <w:jc w:val="center"/>
              <w:rPr>
                <w:rFonts w:asciiTheme="majorBidi" w:hAnsiTheme="majorBidi" w:cstheme="majorBidi"/>
                <w:sz w:val="24"/>
                <w:szCs w:val="24"/>
              </w:rPr>
              <w:pPrChange w:id="752" w:author="Moran Davoodi" w:date="2023-03-21T14:20:00Z">
                <w:pPr>
                  <w:spacing w:line="480" w:lineRule="auto"/>
                  <w:jc w:val="center"/>
                </w:pPr>
              </w:pPrChange>
            </w:pPr>
            <w:r w:rsidRPr="00F27000">
              <w:rPr>
                <w:rFonts w:asciiTheme="majorBidi" w:hAnsiTheme="majorBidi" w:cstheme="majorBidi"/>
                <w:sz w:val="24"/>
                <w:szCs w:val="24"/>
              </w:rPr>
              <w:t>80</w:t>
            </w:r>
          </w:p>
        </w:tc>
        <w:tc>
          <w:tcPr>
            <w:tcW w:w="647" w:type="dxa"/>
          </w:tcPr>
          <w:p w14:paraId="139ABB7A" w14:textId="77777777" w:rsidR="00B13314" w:rsidRPr="00F27000" w:rsidRDefault="00D75F7F">
            <w:pPr>
              <w:spacing w:line="360" w:lineRule="auto"/>
              <w:jc w:val="center"/>
              <w:rPr>
                <w:rFonts w:asciiTheme="majorBidi" w:hAnsiTheme="majorBidi" w:cstheme="majorBidi"/>
                <w:sz w:val="24"/>
                <w:szCs w:val="24"/>
              </w:rPr>
              <w:pPrChange w:id="753" w:author="Moran Davoodi" w:date="2023-03-21T14:20:00Z">
                <w:pPr>
                  <w:spacing w:line="480" w:lineRule="auto"/>
                  <w:jc w:val="center"/>
                </w:pPr>
              </w:pPrChange>
            </w:pPr>
            <w:r w:rsidRPr="00F27000">
              <w:rPr>
                <w:rFonts w:asciiTheme="majorBidi" w:hAnsiTheme="majorBidi" w:cstheme="majorBidi"/>
                <w:sz w:val="24"/>
                <w:szCs w:val="24"/>
              </w:rPr>
              <w:t>-0.6</w:t>
            </w:r>
          </w:p>
        </w:tc>
        <w:tc>
          <w:tcPr>
            <w:tcW w:w="641" w:type="dxa"/>
          </w:tcPr>
          <w:p w14:paraId="3216E0E8" w14:textId="77777777" w:rsidR="00B13314" w:rsidRPr="00F27000" w:rsidRDefault="00D75F7F">
            <w:pPr>
              <w:spacing w:line="360" w:lineRule="auto"/>
              <w:jc w:val="center"/>
              <w:rPr>
                <w:rFonts w:asciiTheme="majorBidi" w:hAnsiTheme="majorBidi" w:cstheme="majorBidi"/>
                <w:sz w:val="24"/>
                <w:szCs w:val="24"/>
              </w:rPr>
              <w:pPrChange w:id="754" w:author="Moran Davoodi" w:date="2023-03-21T14:20:00Z">
                <w:pPr>
                  <w:spacing w:line="480" w:lineRule="auto"/>
                  <w:jc w:val="center"/>
                </w:pPr>
              </w:pPrChange>
            </w:pPr>
            <w:r w:rsidRPr="00F27000">
              <w:rPr>
                <w:rFonts w:asciiTheme="majorBidi" w:hAnsiTheme="majorBidi" w:cstheme="majorBidi"/>
                <w:sz w:val="24"/>
                <w:szCs w:val="24"/>
              </w:rPr>
              <w:t>0.16</w:t>
            </w:r>
          </w:p>
        </w:tc>
      </w:tr>
      <w:tr w:rsidR="00D75F7F" w14:paraId="292438F5" w14:textId="77777777" w:rsidTr="00436978">
        <w:trPr>
          <w:trHeight w:val="386"/>
          <w:jc w:val="center"/>
        </w:trPr>
        <w:tc>
          <w:tcPr>
            <w:tcW w:w="268" w:type="dxa"/>
          </w:tcPr>
          <w:p w14:paraId="6310E97A" w14:textId="424C079A" w:rsidR="00B13314" w:rsidRPr="00F27000" w:rsidRDefault="00DC300B">
            <w:pPr>
              <w:spacing w:line="360" w:lineRule="auto"/>
              <w:jc w:val="center"/>
              <w:rPr>
                <w:rFonts w:asciiTheme="majorBidi" w:hAnsiTheme="majorBidi" w:cstheme="majorBidi"/>
                <w:sz w:val="24"/>
                <w:szCs w:val="24"/>
              </w:rPr>
              <w:pPrChange w:id="755" w:author="Moran Davoodi" w:date="2023-03-21T14:20:00Z">
                <w:pPr>
                  <w:spacing w:line="480" w:lineRule="auto"/>
                  <w:jc w:val="center"/>
                </w:pPr>
              </w:pPrChange>
            </w:pPr>
            <w:r>
              <w:rPr>
                <w:rFonts w:asciiTheme="majorBidi" w:hAnsiTheme="majorBidi" w:cstheme="majorBidi"/>
                <w:sz w:val="24"/>
                <w:szCs w:val="24"/>
              </w:rPr>
              <w:t>C</w:t>
            </w:r>
            <w:r w:rsidR="00B13314" w:rsidRPr="00F27000">
              <w:rPr>
                <w:rFonts w:asciiTheme="majorBidi" w:hAnsiTheme="majorBidi" w:cstheme="majorBidi"/>
                <w:sz w:val="24"/>
                <w:szCs w:val="24"/>
              </w:rPr>
              <w:t>ombined</w:t>
            </w:r>
          </w:p>
        </w:tc>
        <w:tc>
          <w:tcPr>
            <w:tcW w:w="1030" w:type="dxa"/>
          </w:tcPr>
          <w:p w14:paraId="1AD9D6D2" w14:textId="77777777" w:rsidR="00B13314" w:rsidRPr="00F27000" w:rsidRDefault="00D75F7F">
            <w:pPr>
              <w:spacing w:line="360" w:lineRule="auto"/>
              <w:jc w:val="center"/>
              <w:rPr>
                <w:rFonts w:asciiTheme="majorBidi" w:hAnsiTheme="majorBidi" w:cstheme="majorBidi"/>
                <w:sz w:val="24"/>
                <w:szCs w:val="24"/>
              </w:rPr>
              <w:pPrChange w:id="756" w:author="Moran Davoodi" w:date="2023-03-21T14:20:00Z">
                <w:pPr>
                  <w:spacing w:line="480" w:lineRule="auto"/>
                  <w:jc w:val="center"/>
                </w:pPr>
              </w:pPrChange>
            </w:pPr>
            <w:r w:rsidRPr="00F27000">
              <w:rPr>
                <w:rFonts w:asciiTheme="majorBidi" w:hAnsiTheme="majorBidi" w:cstheme="majorBidi"/>
                <w:sz w:val="24"/>
                <w:szCs w:val="24"/>
              </w:rPr>
              <w:t>128</w:t>
            </w:r>
          </w:p>
        </w:tc>
        <w:tc>
          <w:tcPr>
            <w:tcW w:w="980" w:type="dxa"/>
          </w:tcPr>
          <w:p w14:paraId="3213068A" w14:textId="77777777" w:rsidR="00B13314" w:rsidRPr="00F27000" w:rsidRDefault="00D75F7F">
            <w:pPr>
              <w:spacing w:line="360" w:lineRule="auto"/>
              <w:jc w:val="center"/>
              <w:rPr>
                <w:rFonts w:asciiTheme="majorBidi" w:hAnsiTheme="majorBidi" w:cstheme="majorBidi"/>
                <w:sz w:val="24"/>
                <w:szCs w:val="24"/>
              </w:rPr>
              <w:pPrChange w:id="757" w:author="Moran Davoodi" w:date="2023-03-21T14:20:00Z">
                <w:pPr>
                  <w:spacing w:line="480" w:lineRule="auto"/>
                  <w:jc w:val="center"/>
                </w:pPr>
              </w:pPrChange>
            </w:pPr>
            <w:r w:rsidRPr="00F27000">
              <w:rPr>
                <w:rFonts w:asciiTheme="majorBidi" w:hAnsiTheme="majorBidi" w:cstheme="majorBidi"/>
                <w:sz w:val="24"/>
                <w:szCs w:val="24"/>
              </w:rPr>
              <w:t>0.31</w:t>
            </w:r>
          </w:p>
        </w:tc>
        <w:tc>
          <w:tcPr>
            <w:tcW w:w="1223" w:type="dxa"/>
          </w:tcPr>
          <w:p w14:paraId="1EEEA437" w14:textId="77777777" w:rsidR="00B13314" w:rsidRPr="00F27000" w:rsidRDefault="00D75F7F">
            <w:pPr>
              <w:spacing w:line="360" w:lineRule="auto"/>
              <w:jc w:val="center"/>
              <w:rPr>
                <w:rFonts w:asciiTheme="majorBidi" w:hAnsiTheme="majorBidi" w:cstheme="majorBidi"/>
                <w:sz w:val="24"/>
                <w:szCs w:val="24"/>
              </w:rPr>
              <w:pPrChange w:id="758" w:author="Moran Davoodi" w:date="2023-03-21T14:20:00Z">
                <w:pPr>
                  <w:spacing w:line="480" w:lineRule="auto"/>
                  <w:jc w:val="center"/>
                </w:pPr>
              </w:pPrChange>
            </w:pPr>
            <w:r w:rsidRPr="00F27000">
              <w:rPr>
                <w:rFonts w:asciiTheme="majorBidi" w:hAnsiTheme="majorBidi" w:cstheme="majorBidi"/>
                <w:sz w:val="24"/>
                <w:szCs w:val="24"/>
              </w:rPr>
              <w:t>4.1e-7</w:t>
            </w:r>
          </w:p>
        </w:tc>
        <w:tc>
          <w:tcPr>
            <w:tcW w:w="1334" w:type="dxa"/>
          </w:tcPr>
          <w:p w14:paraId="441EA1C7" w14:textId="77777777" w:rsidR="00B13314" w:rsidRPr="00F27000" w:rsidRDefault="00675F9C">
            <w:pPr>
              <w:spacing w:line="360" w:lineRule="auto"/>
              <w:jc w:val="center"/>
              <w:rPr>
                <w:rFonts w:asciiTheme="majorBidi" w:hAnsiTheme="majorBidi" w:cstheme="majorBidi"/>
                <w:sz w:val="24"/>
                <w:szCs w:val="24"/>
              </w:rPr>
              <w:pPrChange w:id="759" w:author="Moran Davoodi" w:date="2023-03-21T14:20:00Z">
                <w:pPr>
                  <w:spacing w:line="480" w:lineRule="auto"/>
                  <w:jc w:val="center"/>
                </w:pPr>
              </w:pPrChange>
            </w:pPr>
            <w:r w:rsidRPr="00F27000">
              <w:rPr>
                <w:rFonts w:asciiTheme="majorBidi" w:hAnsiTheme="majorBidi" w:cstheme="majorBidi"/>
                <w:sz w:val="24"/>
                <w:szCs w:val="24"/>
              </w:rPr>
              <w:t>0.11</w:t>
            </w:r>
          </w:p>
        </w:tc>
        <w:tc>
          <w:tcPr>
            <w:tcW w:w="1215" w:type="dxa"/>
          </w:tcPr>
          <w:p w14:paraId="66313A4A" w14:textId="77777777" w:rsidR="00B13314" w:rsidRPr="00F27000" w:rsidRDefault="00675F9C">
            <w:pPr>
              <w:spacing w:line="360" w:lineRule="auto"/>
              <w:jc w:val="center"/>
              <w:rPr>
                <w:rFonts w:asciiTheme="majorBidi" w:hAnsiTheme="majorBidi" w:cstheme="majorBidi"/>
                <w:sz w:val="24"/>
                <w:szCs w:val="24"/>
              </w:rPr>
              <w:pPrChange w:id="760" w:author="Moran Davoodi" w:date="2023-03-21T14:20:00Z">
                <w:pPr>
                  <w:spacing w:line="480" w:lineRule="auto"/>
                  <w:jc w:val="center"/>
                </w:pPr>
              </w:pPrChange>
            </w:pPr>
            <w:r w:rsidRPr="00F27000">
              <w:rPr>
                <w:rFonts w:asciiTheme="majorBidi" w:hAnsiTheme="majorBidi" w:cstheme="majorBidi"/>
                <w:sz w:val="24"/>
                <w:szCs w:val="24"/>
              </w:rPr>
              <w:t>0.17</w:t>
            </w:r>
          </w:p>
        </w:tc>
        <w:tc>
          <w:tcPr>
            <w:tcW w:w="899" w:type="dxa"/>
          </w:tcPr>
          <w:p w14:paraId="09961169" w14:textId="77777777" w:rsidR="00B13314" w:rsidRPr="00F27000" w:rsidRDefault="00675F9C">
            <w:pPr>
              <w:spacing w:line="360" w:lineRule="auto"/>
              <w:jc w:val="center"/>
              <w:rPr>
                <w:rFonts w:asciiTheme="majorBidi" w:hAnsiTheme="majorBidi" w:cstheme="majorBidi"/>
                <w:sz w:val="24"/>
                <w:szCs w:val="24"/>
              </w:rPr>
              <w:pPrChange w:id="761" w:author="Moran Davoodi" w:date="2023-03-21T14:20:00Z">
                <w:pPr>
                  <w:spacing w:line="480" w:lineRule="auto"/>
                  <w:jc w:val="center"/>
                </w:pPr>
              </w:pPrChange>
            </w:pPr>
            <w:r w:rsidRPr="00F27000">
              <w:rPr>
                <w:rFonts w:asciiTheme="majorBidi" w:hAnsiTheme="majorBidi" w:cstheme="majorBidi"/>
                <w:sz w:val="24"/>
                <w:szCs w:val="24"/>
              </w:rPr>
              <w:t>319</w:t>
            </w:r>
          </w:p>
        </w:tc>
        <w:tc>
          <w:tcPr>
            <w:tcW w:w="647" w:type="dxa"/>
          </w:tcPr>
          <w:p w14:paraId="5D26AB88" w14:textId="77777777" w:rsidR="00B13314" w:rsidRPr="00F27000" w:rsidRDefault="00675F9C">
            <w:pPr>
              <w:spacing w:line="360" w:lineRule="auto"/>
              <w:jc w:val="center"/>
              <w:rPr>
                <w:rFonts w:asciiTheme="majorBidi" w:hAnsiTheme="majorBidi" w:cstheme="majorBidi"/>
                <w:sz w:val="24"/>
                <w:szCs w:val="24"/>
              </w:rPr>
              <w:pPrChange w:id="762" w:author="Moran Davoodi" w:date="2023-03-21T14:20:00Z">
                <w:pPr>
                  <w:spacing w:line="480" w:lineRule="auto"/>
                  <w:jc w:val="center"/>
                </w:pPr>
              </w:pPrChange>
            </w:pPr>
            <w:r w:rsidRPr="00F27000">
              <w:rPr>
                <w:rFonts w:asciiTheme="majorBidi" w:hAnsiTheme="majorBidi" w:cstheme="majorBidi"/>
                <w:sz w:val="24"/>
                <w:szCs w:val="24"/>
              </w:rPr>
              <w:t>0.48</w:t>
            </w:r>
          </w:p>
        </w:tc>
        <w:tc>
          <w:tcPr>
            <w:tcW w:w="641" w:type="dxa"/>
          </w:tcPr>
          <w:p w14:paraId="2F8F57B3" w14:textId="77777777" w:rsidR="00B13314" w:rsidRPr="00F27000" w:rsidRDefault="00675F9C">
            <w:pPr>
              <w:spacing w:line="360" w:lineRule="auto"/>
              <w:jc w:val="center"/>
              <w:rPr>
                <w:rFonts w:asciiTheme="majorBidi" w:hAnsiTheme="majorBidi" w:cstheme="majorBidi"/>
                <w:sz w:val="24"/>
                <w:szCs w:val="24"/>
              </w:rPr>
              <w:pPrChange w:id="763" w:author="Moran Davoodi" w:date="2023-03-21T14:20:00Z">
                <w:pPr>
                  <w:spacing w:line="480" w:lineRule="auto"/>
                  <w:jc w:val="center"/>
                </w:pPr>
              </w:pPrChange>
            </w:pPr>
            <w:r w:rsidRPr="00F27000">
              <w:rPr>
                <w:rFonts w:asciiTheme="majorBidi" w:hAnsiTheme="majorBidi" w:cstheme="majorBidi"/>
                <w:sz w:val="24"/>
                <w:szCs w:val="24"/>
              </w:rPr>
              <w:t>1.31</w:t>
            </w:r>
          </w:p>
        </w:tc>
      </w:tr>
    </w:tbl>
    <w:p w14:paraId="0B1639F3" w14:textId="566F8749" w:rsidR="001C046F" w:rsidRPr="00BD6658" w:rsidRDefault="001C046F">
      <w:pPr>
        <w:pStyle w:val="Heading1"/>
        <w:numPr>
          <w:ilvl w:val="0"/>
          <w:numId w:val="0"/>
        </w:numPr>
        <w:spacing w:line="360" w:lineRule="auto"/>
        <w:ind w:left="360" w:hanging="360"/>
        <w:rPr>
          <w:szCs w:val="24"/>
        </w:rPr>
        <w:pPrChange w:id="764" w:author="Moran Davoodi" w:date="2023-03-21T14:20:00Z">
          <w:pPr>
            <w:pStyle w:val="Heading1"/>
            <w:numPr>
              <w:numId w:val="0"/>
            </w:numPr>
            <w:ind w:left="0" w:firstLine="0"/>
          </w:pPr>
        </w:pPrChange>
      </w:pPr>
    </w:p>
    <w:sectPr w:rsidR="001C046F" w:rsidRPr="00BD6658">
      <w:pgSz w:w="11906" w:h="16838"/>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45" w:author="Moran Davoodi" w:date="2023-03-19T15:55:00Z" w:initials="MD">
    <w:p w14:paraId="2B37C86D" w14:textId="6276362E" w:rsidR="004D596D" w:rsidRDefault="004D596D">
      <w:pPr>
        <w:pStyle w:val="CommentText"/>
      </w:pPr>
      <w:r>
        <w:rPr>
          <w:rStyle w:val="CommentReference"/>
        </w:rPr>
        <w:annotationRef/>
      </w:r>
      <w:r>
        <w:t>Need reference for each one</w:t>
      </w:r>
    </w:p>
  </w:comment>
  <w:comment w:id="260" w:author="Moran Davoodi" w:date="2023-03-19T15:57:00Z" w:initials="MD">
    <w:p w14:paraId="69824493" w14:textId="7A76E249" w:rsidR="004D596D" w:rsidRDefault="004D596D">
      <w:pPr>
        <w:pStyle w:val="CommentText"/>
      </w:pPr>
      <w:r>
        <w:rPr>
          <w:rStyle w:val="CommentReference"/>
        </w:rPr>
        <w:annotationRef/>
      </w:r>
      <w:r>
        <w:t>Missing reference</w:t>
      </w:r>
    </w:p>
  </w:comment>
  <w:comment w:id="294" w:author="Moran Davoodi" w:date="2023-03-15T15:13:00Z" w:initials="MD">
    <w:p w14:paraId="5AFC273E" w14:textId="42C30F11" w:rsidR="004D596D" w:rsidRDefault="004D596D" w:rsidP="00C5395E">
      <w:pPr>
        <w:pStyle w:val="CommentText"/>
      </w:pPr>
      <w:r>
        <w:rPr>
          <w:rStyle w:val="CommentReference"/>
        </w:rPr>
        <w:annotationRef/>
      </w:r>
      <w:r>
        <w:t>I think the real minima at B is at 150 because it is the minima of the U shape</w:t>
      </w:r>
    </w:p>
  </w:comment>
  <w:comment w:id="295" w:author="Yael Yaniv" w:date="2023-03-16T15:59:00Z" w:initials="YY">
    <w:p w14:paraId="48654C88" w14:textId="035C02CD" w:rsidR="004D596D" w:rsidRDefault="004D596D">
      <w:pPr>
        <w:pStyle w:val="CommentText"/>
      </w:pPr>
      <w:r>
        <w:rPr>
          <w:rStyle w:val="CommentReference"/>
        </w:rPr>
        <w:annotationRef/>
      </w:r>
      <w:r>
        <w:t xml:space="preserve">Ok, fixed text </w:t>
      </w:r>
    </w:p>
  </w:comment>
  <w:comment w:id="379" w:author="Yael Yaniv" w:date="2023-03-20T12:23:00Z" w:initials="YY">
    <w:p w14:paraId="4AF76A8E" w14:textId="62F1E80A" w:rsidR="004D596D" w:rsidRDefault="004D596D">
      <w:pPr>
        <w:pStyle w:val="CommentText"/>
      </w:pPr>
      <w:r>
        <w:rPr>
          <w:rStyle w:val="CommentReference"/>
        </w:rPr>
        <w:annotationRef/>
      </w:r>
      <w:r>
        <w:t>Why? Check significant</w:t>
      </w:r>
    </w:p>
  </w:comment>
  <w:comment w:id="467" w:author="Joachim Behar" w:date="2023-03-04T21:06:00Z" w:initials="JB">
    <w:p w14:paraId="002438D2" w14:textId="77777777" w:rsidR="004D596D" w:rsidRPr="00C46AA1" w:rsidRDefault="004D596D" w:rsidP="004C0808">
      <w:pPr>
        <w:pStyle w:val="CommentText"/>
      </w:pPr>
      <w:r>
        <w:rPr>
          <w:rStyle w:val="CommentReference"/>
        </w:rPr>
        <w:annotationRef/>
      </w:r>
      <w:r>
        <w:t>You need to specify the QRS detector. The fact that it is part of the physiozoo mhrv library may be referred as well but the specific QRS detector name and reference to it should be provided.</w:t>
      </w:r>
    </w:p>
  </w:comment>
  <w:comment w:id="474" w:author="Joachim Behar" w:date="2023-03-04T21:07:00Z" w:initials="JB">
    <w:p w14:paraId="09BA8942" w14:textId="106C7215" w:rsidR="004D596D" w:rsidRDefault="004D596D" w:rsidP="003C63AE">
      <w:pPr>
        <w:pStyle w:val="CommentText"/>
      </w:pPr>
      <w:r>
        <w:rPr>
          <w:rStyle w:val="CommentReference"/>
        </w:rPr>
        <w:annotationRef/>
      </w:r>
    </w:p>
    <w:p w14:paraId="54305C60" w14:textId="77777777" w:rsidR="004D596D" w:rsidRPr="00181351" w:rsidRDefault="004D596D" w:rsidP="004C0808">
      <w:pPr>
        <w:pStyle w:val="CommentText"/>
      </w:pPr>
      <w:r>
        <w:t>A reference to jqrs should be provided.</w:t>
      </w:r>
    </w:p>
  </w:comment>
  <w:comment w:id="477" w:author="Joachim Behar" w:date="2023-03-04T21:06:00Z" w:initials="JB">
    <w:p w14:paraId="769CD932" w14:textId="77777777" w:rsidR="004D596D" w:rsidRPr="00C46AA1" w:rsidRDefault="004D596D" w:rsidP="003C63AE">
      <w:pPr>
        <w:pStyle w:val="CommentText"/>
      </w:pPr>
      <w:r>
        <w:rPr>
          <w:rStyle w:val="CommentReference"/>
        </w:rPr>
        <w:annotationRef/>
      </w:r>
      <w:r>
        <w:t>You need to specify the QRS detector. The fact that it is part of the physiozoo mhrv library may be referred as well but the specific QRS detector name and reference to it should be provided.</w:t>
      </w:r>
    </w:p>
  </w:comment>
  <w:comment w:id="493" w:author="Moran Davoodi" w:date="2023-03-20T16:23:00Z" w:initials="MD">
    <w:p w14:paraId="40077E72" w14:textId="1E7F5303" w:rsidR="004D596D" w:rsidRDefault="004D596D">
      <w:pPr>
        <w:pStyle w:val="CommentText"/>
      </w:pPr>
      <w:r>
        <w:rPr>
          <w:rStyle w:val="CommentReference"/>
        </w:rPr>
        <w:annotationRef/>
      </w:r>
      <w:r>
        <w:t>Except checking dropout maybe add drawing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37C86D" w15:done="0"/>
  <w15:commentEx w15:paraId="69824493" w15:done="0"/>
  <w15:commentEx w15:paraId="5AFC273E" w15:done="0"/>
  <w15:commentEx w15:paraId="48654C88" w15:paraIdParent="5AFC273E" w15:done="0"/>
  <w15:commentEx w15:paraId="4AF76A8E" w15:done="0"/>
  <w15:commentEx w15:paraId="002438D2" w15:done="0"/>
  <w15:commentEx w15:paraId="54305C60" w15:done="0"/>
  <w15:commentEx w15:paraId="769CD932" w15:done="0"/>
  <w15:commentEx w15:paraId="40077E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37C86D" w16cid:durableId="27C1AEDD"/>
  <w16cid:commentId w16cid:paraId="69824493" w16cid:durableId="27C1AF5C"/>
  <w16cid:commentId w16cid:paraId="5AFC273E" w16cid:durableId="27BC5F32"/>
  <w16cid:commentId w16cid:paraId="48654C88" w16cid:durableId="27BDBB6D"/>
  <w16cid:commentId w16cid:paraId="4AF76A8E" w16cid:durableId="27C2CEDE"/>
  <w16cid:commentId w16cid:paraId="002438D2" w16cid:durableId="27AE313C"/>
  <w16cid:commentId w16cid:paraId="54305C60" w16cid:durableId="27AE317E"/>
  <w16cid:commentId w16cid:paraId="40077E72" w16cid:durableId="27C306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CDD8FA" w14:textId="77777777" w:rsidR="00433D0B" w:rsidRDefault="00433D0B" w:rsidP="00577648">
      <w:pPr>
        <w:spacing w:after="0" w:line="240" w:lineRule="auto"/>
      </w:pPr>
      <w:r>
        <w:separator/>
      </w:r>
    </w:p>
  </w:endnote>
  <w:endnote w:type="continuationSeparator" w:id="0">
    <w:p w14:paraId="78BCBD8B" w14:textId="77777777" w:rsidR="00433D0B" w:rsidRDefault="00433D0B" w:rsidP="00577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72E6CD" w14:textId="77777777" w:rsidR="00433D0B" w:rsidRDefault="00433D0B" w:rsidP="00577648">
      <w:pPr>
        <w:spacing w:after="0" w:line="240" w:lineRule="auto"/>
      </w:pPr>
      <w:r>
        <w:separator/>
      </w:r>
    </w:p>
  </w:footnote>
  <w:footnote w:type="continuationSeparator" w:id="0">
    <w:p w14:paraId="1E2E58D7" w14:textId="77777777" w:rsidR="00433D0B" w:rsidRDefault="00433D0B" w:rsidP="005776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074C1"/>
    <w:multiLevelType w:val="hybridMultilevel"/>
    <w:tmpl w:val="FF6C6B7A"/>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F0B44E2"/>
    <w:multiLevelType w:val="hybridMultilevel"/>
    <w:tmpl w:val="CB480E64"/>
    <w:lvl w:ilvl="0" w:tplc="8710F8CA">
      <w:start w:val="1"/>
      <w:numFmt w:val="decimal"/>
      <w:pStyle w:val="Heading1"/>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03156F0"/>
    <w:multiLevelType w:val="hybridMultilevel"/>
    <w:tmpl w:val="FF6C6B7A"/>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9A05344"/>
    <w:multiLevelType w:val="hybridMultilevel"/>
    <w:tmpl w:val="CF30064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B1C252F"/>
    <w:multiLevelType w:val="hybridMultilevel"/>
    <w:tmpl w:val="39725D3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B87410A"/>
    <w:multiLevelType w:val="hybridMultilevel"/>
    <w:tmpl w:val="9A74FB90"/>
    <w:lvl w:ilvl="0" w:tplc="3E5E1E80">
      <w:start w:val="1"/>
      <w:numFmt w:val="decimal"/>
      <w:pStyle w:val="Heading5"/>
      <w:lvlText w:val="Fig. %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CA042DC"/>
    <w:multiLevelType w:val="hybridMultilevel"/>
    <w:tmpl w:val="FF6C6B7A"/>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4624B81"/>
    <w:multiLevelType w:val="hybridMultilevel"/>
    <w:tmpl w:val="BA641306"/>
    <w:lvl w:ilvl="0" w:tplc="F64C44E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8CE0458"/>
    <w:multiLevelType w:val="hybridMultilevel"/>
    <w:tmpl w:val="CD640654"/>
    <w:lvl w:ilvl="0" w:tplc="12B86BF4">
      <w:start w:val="1"/>
      <w:numFmt w:val="decimal"/>
      <w:pStyle w:val="Heading7"/>
      <w:lvlText w:val="Fig.7.%1."/>
      <w:lvlJc w:val="left"/>
      <w:pPr>
        <w:ind w:left="36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0F4239F"/>
    <w:multiLevelType w:val="hybridMultilevel"/>
    <w:tmpl w:val="A29605C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8D02520"/>
    <w:multiLevelType w:val="hybridMultilevel"/>
    <w:tmpl w:val="F808D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9C7176B"/>
    <w:multiLevelType w:val="hybridMultilevel"/>
    <w:tmpl w:val="7506D49E"/>
    <w:lvl w:ilvl="0" w:tplc="63AE8BEC">
      <w:start w:val="1"/>
      <w:numFmt w:val="decimal"/>
      <w:pStyle w:val="Heading6"/>
      <w:lvlText w:val="Fig. S.%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E3348CB"/>
    <w:multiLevelType w:val="hybridMultilevel"/>
    <w:tmpl w:val="358EF45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EC0663E"/>
    <w:multiLevelType w:val="hybridMultilevel"/>
    <w:tmpl w:val="3332535A"/>
    <w:lvl w:ilvl="0" w:tplc="EB7C9376">
      <w:start w:val="1"/>
      <w:numFmt w:val="decimal"/>
      <w:pStyle w:val="Heading2"/>
      <w:lvlText w:val="2.%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F803924"/>
    <w:multiLevelType w:val="hybridMultilevel"/>
    <w:tmpl w:val="EA4647AA"/>
    <w:lvl w:ilvl="0" w:tplc="C58E49F0">
      <w:start w:val="1"/>
      <w:numFmt w:val="decimal"/>
      <w:pStyle w:val="Heading4"/>
      <w:lvlText w:val="4.6.%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572A2F6B"/>
    <w:multiLevelType w:val="hybridMultilevel"/>
    <w:tmpl w:val="CF244CC8"/>
    <w:lvl w:ilvl="0" w:tplc="3CB446B2">
      <w:start w:val="1"/>
      <w:numFmt w:val="decimal"/>
      <w:pStyle w:val="Heading3"/>
      <w:lvlText w:val="4.%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780A7BF2"/>
    <w:multiLevelType w:val="hybridMultilevel"/>
    <w:tmpl w:val="6B6C9D20"/>
    <w:lvl w:ilvl="0" w:tplc="70F4AB7A">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1"/>
  </w:num>
  <w:num w:numId="3">
    <w:abstractNumId w:val="16"/>
  </w:num>
  <w:num w:numId="4">
    <w:abstractNumId w:val="13"/>
  </w:num>
  <w:num w:numId="5">
    <w:abstractNumId w:val="15"/>
  </w:num>
  <w:num w:numId="6">
    <w:abstractNumId w:val="14"/>
  </w:num>
  <w:num w:numId="7">
    <w:abstractNumId w:val="5"/>
  </w:num>
  <w:num w:numId="8">
    <w:abstractNumId w:val="11"/>
  </w:num>
  <w:num w:numId="9">
    <w:abstractNumId w:val="8"/>
  </w:num>
  <w:num w:numId="10">
    <w:abstractNumId w:val="9"/>
  </w:num>
  <w:num w:numId="11">
    <w:abstractNumId w:val="4"/>
  </w:num>
  <w:num w:numId="12">
    <w:abstractNumId w:val="7"/>
  </w:num>
  <w:num w:numId="13">
    <w:abstractNumId w:val="3"/>
  </w:num>
  <w:num w:numId="14">
    <w:abstractNumId w:val="12"/>
  </w:num>
  <w:num w:numId="15">
    <w:abstractNumId w:val="6"/>
  </w:num>
  <w:num w:numId="16">
    <w:abstractNumId w:val="0"/>
  </w:num>
  <w:num w:numId="17">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ran Davoodi">
    <w15:presenceInfo w15:providerId="AD" w15:userId="S-1-5-21-2025429265-1993962763-1202660629-13206"/>
  </w15:person>
  <w15:person w15:author="Joachim Behar">
    <w15:presenceInfo w15:providerId="AD" w15:userId="S-1-5-21-2025429265-1993962763-1202660629-10876"/>
  </w15:person>
  <w15:person w15:author="Yael Yaniv">
    <w15:presenceInfo w15:providerId="AD" w15:userId="S-1-5-21-2025429265-1993962763-1202660629-100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D16"/>
    <w:rsid w:val="0000356B"/>
    <w:rsid w:val="00003B85"/>
    <w:rsid w:val="000055B7"/>
    <w:rsid w:val="0001084E"/>
    <w:rsid w:val="00016286"/>
    <w:rsid w:val="000201B6"/>
    <w:rsid w:val="00031308"/>
    <w:rsid w:val="00032433"/>
    <w:rsid w:val="0003252B"/>
    <w:rsid w:val="0003252E"/>
    <w:rsid w:val="00032681"/>
    <w:rsid w:val="0003356D"/>
    <w:rsid w:val="00034B86"/>
    <w:rsid w:val="00041913"/>
    <w:rsid w:val="000437D8"/>
    <w:rsid w:val="00046430"/>
    <w:rsid w:val="00064E15"/>
    <w:rsid w:val="000703EA"/>
    <w:rsid w:val="000717EF"/>
    <w:rsid w:val="0007718A"/>
    <w:rsid w:val="00081A94"/>
    <w:rsid w:val="00081E6B"/>
    <w:rsid w:val="00083DCB"/>
    <w:rsid w:val="00091636"/>
    <w:rsid w:val="00092112"/>
    <w:rsid w:val="000936E1"/>
    <w:rsid w:val="0009710F"/>
    <w:rsid w:val="000A0CFA"/>
    <w:rsid w:val="000A1A0B"/>
    <w:rsid w:val="000A25F2"/>
    <w:rsid w:val="000A3A7B"/>
    <w:rsid w:val="000A4030"/>
    <w:rsid w:val="000B13F6"/>
    <w:rsid w:val="000B54C8"/>
    <w:rsid w:val="000C1902"/>
    <w:rsid w:val="000C66D0"/>
    <w:rsid w:val="000D2D73"/>
    <w:rsid w:val="000D6893"/>
    <w:rsid w:val="000E138A"/>
    <w:rsid w:val="000E1765"/>
    <w:rsid w:val="000E19B1"/>
    <w:rsid w:val="000E4E48"/>
    <w:rsid w:val="000E6A38"/>
    <w:rsid w:val="000F075E"/>
    <w:rsid w:val="000F168B"/>
    <w:rsid w:val="000F1C59"/>
    <w:rsid w:val="000F21F9"/>
    <w:rsid w:val="000F262E"/>
    <w:rsid w:val="000F69D5"/>
    <w:rsid w:val="00101B99"/>
    <w:rsid w:val="0010669B"/>
    <w:rsid w:val="00115DBA"/>
    <w:rsid w:val="00116100"/>
    <w:rsid w:val="001167E1"/>
    <w:rsid w:val="0012171F"/>
    <w:rsid w:val="00123BB2"/>
    <w:rsid w:val="00131869"/>
    <w:rsid w:val="00132292"/>
    <w:rsid w:val="00132571"/>
    <w:rsid w:val="00135239"/>
    <w:rsid w:val="00135872"/>
    <w:rsid w:val="001472C3"/>
    <w:rsid w:val="0014743F"/>
    <w:rsid w:val="00147D27"/>
    <w:rsid w:val="001530E5"/>
    <w:rsid w:val="00154C71"/>
    <w:rsid w:val="001577C2"/>
    <w:rsid w:val="00157A01"/>
    <w:rsid w:val="00162B94"/>
    <w:rsid w:val="0017177C"/>
    <w:rsid w:val="00175BE6"/>
    <w:rsid w:val="00180275"/>
    <w:rsid w:val="00181351"/>
    <w:rsid w:val="00190664"/>
    <w:rsid w:val="00191D12"/>
    <w:rsid w:val="00193CD8"/>
    <w:rsid w:val="00196C1F"/>
    <w:rsid w:val="0019789D"/>
    <w:rsid w:val="001A42A3"/>
    <w:rsid w:val="001A6106"/>
    <w:rsid w:val="001A6EEC"/>
    <w:rsid w:val="001C046F"/>
    <w:rsid w:val="001C3A6D"/>
    <w:rsid w:val="001D1FBD"/>
    <w:rsid w:val="001D20BA"/>
    <w:rsid w:val="001E4AE5"/>
    <w:rsid w:val="001E6D73"/>
    <w:rsid w:val="001F0924"/>
    <w:rsid w:val="001F6058"/>
    <w:rsid w:val="001F6752"/>
    <w:rsid w:val="0020601F"/>
    <w:rsid w:val="00211E06"/>
    <w:rsid w:val="0021261A"/>
    <w:rsid w:val="0022052B"/>
    <w:rsid w:val="002219CD"/>
    <w:rsid w:val="00221CB4"/>
    <w:rsid w:val="00224482"/>
    <w:rsid w:val="0022695E"/>
    <w:rsid w:val="002276A6"/>
    <w:rsid w:val="00230933"/>
    <w:rsid w:val="00240AC6"/>
    <w:rsid w:val="00251055"/>
    <w:rsid w:val="00251AF9"/>
    <w:rsid w:val="002605BD"/>
    <w:rsid w:val="00275BBD"/>
    <w:rsid w:val="0027700D"/>
    <w:rsid w:val="00277CB2"/>
    <w:rsid w:val="00294796"/>
    <w:rsid w:val="002A018D"/>
    <w:rsid w:val="002C3D1F"/>
    <w:rsid w:val="002E084C"/>
    <w:rsid w:val="002E1F6C"/>
    <w:rsid w:val="002E5371"/>
    <w:rsid w:val="002F65A7"/>
    <w:rsid w:val="002F7E46"/>
    <w:rsid w:val="003007DE"/>
    <w:rsid w:val="00302CFF"/>
    <w:rsid w:val="003032A8"/>
    <w:rsid w:val="00320D97"/>
    <w:rsid w:val="003411EB"/>
    <w:rsid w:val="003417C0"/>
    <w:rsid w:val="00343AF1"/>
    <w:rsid w:val="00347B4D"/>
    <w:rsid w:val="00352487"/>
    <w:rsid w:val="00361498"/>
    <w:rsid w:val="0036489D"/>
    <w:rsid w:val="00365ACA"/>
    <w:rsid w:val="0036600F"/>
    <w:rsid w:val="00373B34"/>
    <w:rsid w:val="00374130"/>
    <w:rsid w:val="00380259"/>
    <w:rsid w:val="003822A1"/>
    <w:rsid w:val="003834A8"/>
    <w:rsid w:val="003921CD"/>
    <w:rsid w:val="00394B4B"/>
    <w:rsid w:val="003962C0"/>
    <w:rsid w:val="003A65C7"/>
    <w:rsid w:val="003A6CE6"/>
    <w:rsid w:val="003B0080"/>
    <w:rsid w:val="003B0E10"/>
    <w:rsid w:val="003B10E7"/>
    <w:rsid w:val="003C0559"/>
    <w:rsid w:val="003C17CD"/>
    <w:rsid w:val="003C63AE"/>
    <w:rsid w:val="003C73CE"/>
    <w:rsid w:val="003D0E46"/>
    <w:rsid w:val="003E0086"/>
    <w:rsid w:val="003F1C87"/>
    <w:rsid w:val="003F225E"/>
    <w:rsid w:val="003F3FD5"/>
    <w:rsid w:val="003F71C3"/>
    <w:rsid w:val="00402BE1"/>
    <w:rsid w:val="0040311A"/>
    <w:rsid w:val="00405A35"/>
    <w:rsid w:val="0041065F"/>
    <w:rsid w:val="00412F64"/>
    <w:rsid w:val="00423CD8"/>
    <w:rsid w:val="00433D0B"/>
    <w:rsid w:val="00436978"/>
    <w:rsid w:val="00442208"/>
    <w:rsid w:val="004445BF"/>
    <w:rsid w:val="00446589"/>
    <w:rsid w:val="00454B71"/>
    <w:rsid w:val="00455BB0"/>
    <w:rsid w:val="00461DAB"/>
    <w:rsid w:val="004671D3"/>
    <w:rsid w:val="0046735F"/>
    <w:rsid w:val="00477AEC"/>
    <w:rsid w:val="00481133"/>
    <w:rsid w:val="004836A8"/>
    <w:rsid w:val="004856C3"/>
    <w:rsid w:val="00494673"/>
    <w:rsid w:val="004976A5"/>
    <w:rsid w:val="004B19B0"/>
    <w:rsid w:val="004C0808"/>
    <w:rsid w:val="004C6F3D"/>
    <w:rsid w:val="004D413B"/>
    <w:rsid w:val="004D596D"/>
    <w:rsid w:val="004D72B1"/>
    <w:rsid w:val="004F3A14"/>
    <w:rsid w:val="004F3FC7"/>
    <w:rsid w:val="00502CFC"/>
    <w:rsid w:val="005048CE"/>
    <w:rsid w:val="00505736"/>
    <w:rsid w:val="005061B6"/>
    <w:rsid w:val="00513559"/>
    <w:rsid w:val="005144B3"/>
    <w:rsid w:val="005166E7"/>
    <w:rsid w:val="00520781"/>
    <w:rsid w:val="00523342"/>
    <w:rsid w:val="00525B2D"/>
    <w:rsid w:val="005264FF"/>
    <w:rsid w:val="00532E5D"/>
    <w:rsid w:val="00542466"/>
    <w:rsid w:val="0054710B"/>
    <w:rsid w:val="00550D24"/>
    <w:rsid w:val="00551FC4"/>
    <w:rsid w:val="00561CD6"/>
    <w:rsid w:val="00563BDC"/>
    <w:rsid w:val="00571B12"/>
    <w:rsid w:val="00575C93"/>
    <w:rsid w:val="00577648"/>
    <w:rsid w:val="00580F54"/>
    <w:rsid w:val="005813A1"/>
    <w:rsid w:val="0058628C"/>
    <w:rsid w:val="0059341A"/>
    <w:rsid w:val="0059471F"/>
    <w:rsid w:val="00597383"/>
    <w:rsid w:val="005A0916"/>
    <w:rsid w:val="005A2AAC"/>
    <w:rsid w:val="005A5647"/>
    <w:rsid w:val="005A6C3C"/>
    <w:rsid w:val="005B05DF"/>
    <w:rsid w:val="005B26DC"/>
    <w:rsid w:val="005B35A7"/>
    <w:rsid w:val="005B5547"/>
    <w:rsid w:val="005B5B16"/>
    <w:rsid w:val="005C326F"/>
    <w:rsid w:val="005C3CB2"/>
    <w:rsid w:val="005C48DC"/>
    <w:rsid w:val="005C6D92"/>
    <w:rsid w:val="005D415F"/>
    <w:rsid w:val="005E0269"/>
    <w:rsid w:val="005E0669"/>
    <w:rsid w:val="005F3A50"/>
    <w:rsid w:val="006030BB"/>
    <w:rsid w:val="00625E60"/>
    <w:rsid w:val="00636C9D"/>
    <w:rsid w:val="006441CB"/>
    <w:rsid w:val="00644A63"/>
    <w:rsid w:val="0064532F"/>
    <w:rsid w:val="00647F64"/>
    <w:rsid w:val="00663C0A"/>
    <w:rsid w:val="00665BC5"/>
    <w:rsid w:val="00675554"/>
    <w:rsid w:val="00675F9C"/>
    <w:rsid w:val="0068161C"/>
    <w:rsid w:val="006834C4"/>
    <w:rsid w:val="00697330"/>
    <w:rsid w:val="006A5379"/>
    <w:rsid w:val="006B24E6"/>
    <w:rsid w:val="006B5B4A"/>
    <w:rsid w:val="006B5CF4"/>
    <w:rsid w:val="006C4C57"/>
    <w:rsid w:val="006D01AD"/>
    <w:rsid w:val="006D0B2F"/>
    <w:rsid w:val="006D1F1D"/>
    <w:rsid w:val="006E4929"/>
    <w:rsid w:val="006E6BFE"/>
    <w:rsid w:val="006F4ADE"/>
    <w:rsid w:val="006F74FF"/>
    <w:rsid w:val="00703FE3"/>
    <w:rsid w:val="007107A3"/>
    <w:rsid w:val="00721D20"/>
    <w:rsid w:val="007228A4"/>
    <w:rsid w:val="007272E3"/>
    <w:rsid w:val="00727CCF"/>
    <w:rsid w:val="00731AB3"/>
    <w:rsid w:val="00731E86"/>
    <w:rsid w:val="00737C64"/>
    <w:rsid w:val="00750B5A"/>
    <w:rsid w:val="00751F48"/>
    <w:rsid w:val="00756018"/>
    <w:rsid w:val="00762CEF"/>
    <w:rsid w:val="007634E9"/>
    <w:rsid w:val="007643EA"/>
    <w:rsid w:val="00766756"/>
    <w:rsid w:val="007671C6"/>
    <w:rsid w:val="00774BA8"/>
    <w:rsid w:val="00777AFE"/>
    <w:rsid w:val="00786C24"/>
    <w:rsid w:val="007A1AD0"/>
    <w:rsid w:val="007A43EB"/>
    <w:rsid w:val="007A69A9"/>
    <w:rsid w:val="007A79CC"/>
    <w:rsid w:val="007B1158"/>
    <w:rsid w:val="007B118A"/>
    <w:rsid w:val="007B2E8C"/>
    <w:rsid w:val="007B4DE8"/>
    <w:rsid w:val="007B5BB5"/>
    <w:rsid w:val="007B5D66"/>
    <w:rsid w:val="007C20CA"/>
    <w:rsid w:val="007D281E"/>
    <w:rsid w:val="007E418B"/>
    <w:rsid w:val="007E5B6B"/>
    <w:rsid w:val="007F316C"/>
    <w:rsid w:val="007F7B80"/>
    <w:rsid w:val="008020BF"/>
    <w:rsid w:val="00804307"/>
    <w:rsid w:val="00806BC0"/>
    <w:rsid w:val="00806C42"/>
    <w:rsid w:val="0080739B"/>
    <w:rsid w:val="00812FFF"/>
    <w:rsid w:val="00814956"/>
    <w:rsid w:val="00820533"/>
    <w:rsid w:val="008210B7"/>
    <w:rsid w:val="008226A6"/>
    <w:rsid w:val="00851D2D"/>
    <w:rsid w:val="00853823"/>
    <w:rsid w:val="008630EB"/>
    <w:rsid w:val="00863FD3"/>
    <w:rsid w:val="0087122B"/>
    <w:rsid w:val="00872F74"/>
    <w:rsid w:val="00876581"/>
    <w:rsid w:val="00881719"/>
    <w:rsid w:val="00884C05"/>
    <w:rsid w:val="008872FC"/>
    <w:rsid w:val="00890A50"/>
    <w:rsid w:val="0089197D"/>
    <w:rsid w:val="008A2BEE"/>
    <w:rsid w:val="008A3966"/>
    <w:rsid w:val="008A5B10"/>
    <w:rsid w:val="008B12E6"/>
    <w:rsid w:val="008B325B"/>
    <w:rsid w:val="008C02D6"/>
    <w:rsid w:val="008D1593"/>
    <w:rsid w:val="008D6C1C"/>
    <w:rsid w:val="008D7F46"/>
    <w:rsid w:val="008E11E9"/>
    <w:rsid w:val="008E4338"/>
    <w:rsid w:val="008E5EE7"/>
    <w:rsid w:val="008F2225"/>
    <w:rsid w:val="008F2DCB"/>
    <w:rsid w:val="008F4777"/>
    <w:rsid w:val="00901FD2"/>
    <w:rsid w:val="00902C68"/>
    <w:rsid w:val="009038FF"/>
    <w:rsid w:val="009051C2"/>
    <w:rsid w:val="00913749"/>
    <w:rsid w:val="00931102"/>
    <w:rsid w:val="00931238"/>
    <w:rsid w:val="009313FF"/>
    <w:rsid w:val="00931984"/>
    <w:rsid w:val="00937232"/>
    <w:rsid w:val="00937CD7"/>
    <w:rsid w:val="0094339E"/>
    <w:rsid w:val="009442C2"/>
    <w:rsid w:val="00947601"/>
    <w:rsid w:val="00966C81"/>
    <w:rsid w:val="00971ADB"/>
    <w:rsid w:val="0097345B"/>
    <w:rsid w:val="00980E0B"/>
    <w:rsid w:val="00981255"/>
    <w:rsid w:val="0099143C"/>
    <w:rsid w:val="009918AA"/>
    <w:rsid w:val="00991E76"/>
    <w:rsid w:val="00996719"/>
    <w:rsid w:val="009A0D73"/>
    <w:rsid w:val="009A1E49"/>
    <w:rsid w:val="009A7AE1"/>
    <w:rsid w:val="009B080D"/>
    <w:rsid w:val="009B5713"/>
    <w:rsid w:val="009B63AD"/>
    <w:rsid w:val="009B715C"/>
    <w:rsid w:val="009C16F8"/>
    <w:rsid w:val="009C1D58"/>
    <w:rsid w:val="009D1D5B"/>
    <w:rsid w:val="009D271C"/>
    <w:rsid w:val="009D2DAA"/>
    <w:rsid w:val="009D5F2A"/>
    <w:rsid w:val="009D616E"/>
    <w:rsid w:val="009E4A2E"/>
    <w:rsid w:val="009E4E2F"/>
    <w:rsid w:val="009E6747"/>
    <w:rsid w:val="009E69D2"/>
    <w:rsid w:val="009F1E91"/>
    <w:rsid w:val="00A01005"/>
    <w:rsid w:val="00A045C5"/>
    <w:rsid w:val="00A102EE"/>
    <w:rsid w:val="00A106A5"/>
    <w:rsid w:val="00A14C1D"/>
    <w:rsid w:val="00A20EAF"/>
    <w:rsid w:val="00A24863"/>
    <w:rsid w:val="00A2509E"/>
    <w:rsid w:val="00A26823"/>
    <w:rsid w:val="00A35803"/>
    <w:rsid w:val="00A37DB1"/>
    <w:rsid w:val="00A4486B"/>
    <w:rsid w:val="00A51F2A"/>
    <w:rsid w:val="00A522A0"/>
    <w:rsid w:val="00A6232A"/>
    <w:rsid w:val="00A67690"/>
    <w:rsid w:val="00A80C7F"/>
    <w:rsid w:val="00A83D2C"/>
    <w:rsid w:val="00A84DCD"/>
    <w:rsid w:val="00A86214"/>
    <w:rsid w:val="00A908D8"/>
    <w:rsid w:val="00A9418F"/>
    <w:rsid w:val="00A965C4"/>
    <w:rsid w:val="00A96B2E"/>
    <w:rsid w:val="00AA038D"/>
    <w:rsid w:val="00AB2F13"/>
    <w:rsid w:val="00AB4220"/>
    <w:rsid w:val="00AC74EB"/>
    <w:rsid w:val="00AD19E8"/>
    <w:rsid w:val="00AD3101"/>
    <w:rsid w:val="00AE14D1"/>
    <w:rsid w:val="00AE48A5"/>
    <w:rsid w:val="00B006ED"/>
    <w:rsid w:val="00B034A2"/>
    <w:rsid w:val="00B0682D"/>
    <w:rsid w:val="00B06994"/>
    <w:rsid w:val="00B1216E"/>
    <w:rsid w:val="00B13314"/>
    <w:rsid w:val="00B25F7E"/>
    <w:rsid w:val="00B27121"/>
    <w:rsid w:val="00B310ED"/>
    <w:rsid w:val="00B40097"/>
    <w:rsid w:val="00B42159"/>
    <w:rsid w:val="00B53201"/>
    <w:rsid w:val="00B542FF"/>
    <w:rsid w:val="00B579F9"/>
    <w:rsid w:val="00B777FE"/>
    <w:rsid w:val="00B808BC"/>
    <w:rsid w:val="00B81291"/>
    <w:rsid w:val="00B9227A"/>
    <w:rsid w:val="00B93603"/>
    <w:rsid w:val="00B951EF"/>
    <w:rsid w:val="00BA2912"/>
    <w:rsid w:val="00BB0D59"/>
    <w:rsid w:val="00BB5626"/>
    <w:rsid w:val="00BB7DB9"/>
    <w:rsid w:val="00BC56B9"/>
    <w:rsid w:val="00BD0967"/>
    <w:rsid w:val="00BD16DB"/>
    <w:rsid w:val="00BD32EC"/>
    <w:rsid w:val="00BD349C"/>
    <w:rsid w:val="00BD3AEC"/>
    <w:rsid w:val="00BD50E2"/>
    <w:rsid w:val="00BD6658"/>
    <w:rsid w:val="00BE54C7"/>
    <w:rsid w:val="00BE561F"/>
    <w:rsid w:val="00BE5968"/>
    <w:rsid w:val="00BE7C5B"/>
    <w:rsid w:val="00BF5907"/>
    <w:rsid w:val="00C01182"/>
    <w:rsid w:val="00C01622"/>
    <w:rsid w:val="00C21D53"/>
    <w:rsid w:val="00C263A2"/>
    <w:rsid w:val="00C27FCB"/>
    <w:rsid w:val="00C30EC2"/>
    <w:rsid w:val="00C36622"/>
    <w:rsid w:val="00C40691"/>
    <w:rsid w:val="00C46AA1"/>
    <w:rsid w:val="00C5395E"/>
    <w:rsid w:val="00C6245F"/>
    <w:rsid w:val="00C73804"/>
    <w:rsid w:val="00C741B5"/>
    <w:rsid w:val="00C800C6"/>
    <w:rsid w:val="00C80C21"/>
    <w:rsid w:val="00C8158F"/>
    <w:rsid w:val="00C876F2"/>
    <w:rsid w:val="00C934D4"/>
    <w:rsid w:val="00C96E7B"/>
    <w:rsid w:val="00CA2904"/>
    <w:rsid w:val="00CA4D16"/>
    <w:rsid w:val="00CC3381"/>
    <w:rsid w:val="00CC3540"/>
    <w:rsid w:val="00CC457D"/>
    <w:rsid w:val="00CC5CD2"/>
    <w:rsid w:val="00CD1410"/>
    <w:rsid w:val="00CD504D"/>
    <w:rsid w:val="00CE6286"/>
    <w:rsid w:val="00CF24F9"/>
    <w:rsid w:val="00CF315A"/>
    <w:rsid w:val="00CF3ED4"/>
    <w:rsid w:val="00CF5FAB"/>
    <w:rsid w:val="00D01C65"/>
    <w:rsid w:val="00D05A46"/>
    <w:rsid w:val="00D107CE"/>
    <w:rsid w:val="00D13918"/>
    <w:rsid w:val="00D15A2C"/>
    <w:rsid w:val="00D24D41"/>
    <w:rsid w:val="00D34ADF"/>
    <w:rsid w:val="00D3750D"/>
    <w:rsid w:val="00D37DDC"/>
    <w:rsid w:val="00D40647"/>
    <w:rsid w:val="00D41F3E"/>
    <w:rsid w:val="00D57E68"/>
    <w:rsid w:val="00D57F2A"/>
    <w:rsid w:val="00D71596"/>
    <w:rsid w:val="00D75F7F"/>
    <w:rsid w:val="00D765C7"/>
    <w:rsid w:val="00D81CAC"/>
    <w:rsid w:val="00D82127"/>
    <w:rsid w:val="00D8376F"/>
    <w:rsid w:val="00D85542"/>
    <w:rsid w:val="00D95567"/>
    <w:rsid w:val="00D974A0"/>
    <w:rsid w:val="00DA3671"/>
    <w:rsid w:val="00DA4F40"/>
    <w:rsid w:val="00DB651C"/>
    <w:rsid w:val="00DC300B"/>
    <w:rsid w:val="00DC6931"/>
    <w:rsid w:val="00DD6A19"/>
    <w:rsid w:val="00DD7AD0"/>
    <w:rsid w:val="00DE0D7A"/>
    <w:rsid w:val="00DF1E39"/>
    <w:rsid w:val="00DF68DC"/>
    <w:rsid w:val="00E00D47"/>
    <w:rsid w:val="00E01AC4"/>
    <w:rsid w:val="00E166D0"/>
    <w:rsid w:val="00E25E65"/>
    <w:rsid w:val="00E27626"/>
    <w:rsid w:val="00E30D32"/>
    <w:rsid w:val="00E3209D"/>
    <w:rsid w:val="00E50513"/>
    <w:rsid w:val="00E56522"/>
    <w:rsid w:val="00E571F8"/>
    <w:rsid w:val="00E632DC"/>
    <w:rsid w:val="00E667F6"/>
    <w:rsid w:val="00E67B76"/>
    <w:rsid w:val="00E70B81"/>
    <w:rsid w:val="00E824DF"/>
    <w:rsid w:val="00E95D41"/>
    <w:rsid w:val="00EB7A62"/>
    <w:rsid w:val="00EC5C51"/>
    <w:rsid w:val="00ED35B9"/>
    <w:rsid w:val="00ED6D06"/>
    <w:rsid w:val="00ED73DB"/>
    <w:rsid w:val="00EF1CC1"/>
    <w:rsid w:val="00EF211F"/>
    <w:rsid w:val="00EF5E32"/>
    <w:rsid w:val="00EF6743"/>
    <w:rsid w:val="00EF6825"/>
    <w:rsid w:val="00F01C87"/>
    <w:rsid w:val="00F0388A"/>
    <w:rsid w:val="00F07FC4"/>
    <w:rsid w:val="00F13B49"/>
    <w:rsid w:val="00F14A14"/>
    <w:rsid w:val="00F27000"/>
    <w:rsid w:val="00F42B66"/>
    <w:rsid w:val="00F50053"/>
    <w:rsid w:val="00F52611"/>
    <w:rsid w:val="00F54B6A"/>
    <w:rsid w:val="00F57A06"/>
    <w:rsid w:val="00F643B8"/>
    <w:rsid w:val="00F66CC8"/>
    <w:rsid w:val="00F7107B"/>
    <w:rsid w:val="00F732C5"/>
    <w:rsid w:val="00F738CF"/>
    <w:rsid w:val="00F77432"/>
    <w:rsid w:val="00FA5BB4"/>
    <w:rsid w:val="00FB30DC"/>
    <w:rsid w:val="00FB358F"/>
    <w:rsid w:val="00FB3DE8"/>
    <w:rsid w:val="00FC401C"/>
    <w:rsid w:val="00FD162B"/>
    <w:rsid w:val="00FD2DB1"/>
    <w:rsid w:val="00FF37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A7DD6"/>
  <w15:chartTrackingRefBased/>
  <w15:docId w15:val="{26959760-A350-4270-8244-438590743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79F9"/>
  </w:style>
  <w:style w:type="paragraph" w:styleId="Heading1">
    <w:name w:val="heading 1"/>
    <w:basedOn w:val="Normal"/>
    <w:next w:val="Normal"/>
    <w:link w:val="Heading1Char"/>
    <w:uiPriority w:val="9"/>
    <w:qFormat/>
    <w:rsid w:val="00721D20"/>
    <w:pPr>
      <w:keepNext/>
      <w:keepLines/>
      <w:numPr>
        <w:numId w:val="2"/>
      </w:numPr>
      <w:spacing w:before="240" w:after="120"/>
      <w:ind w:left="360"/>
      <w:outlineLvl w:val="0"/>
    </w:pPr>
    <w:rPr>
      <w:rFonts w:asciiTheme="majorBidi" w:eastAsiaTheme="majorEastAsia" w:hAnsiTheme="majorBidi" w:cstheme="majorBidi"/>
      <w:b/>
      <w:color w:val="000000" w:themeColor="text1"/>
      <w:sz w:val="24"/>
      <w:szCs w:val="32"/>
    </w:rPr>
  </w:style>
  <w:style w:type="paragraph" w:styleId="Heading2">
    <w:name w:val="heading 2"/>
    <w:basedOn w:val="Normal"/>
    <w:next w:val="Normal"/>
    <w:link w:val="Heading2Char"/>
    <w:uiPriority w:val="9"/>
    <w:unhideWhenUsed/>
    <w:qFormat/>
    <w:rsid w:val="00C40691"/>
    <w:pPr>
      <w:keepNext/>
      <w:keepLines/>
      <w:numPr>
        <w:numId w:val="4"/>
      </w:numPr>
      <w:spacing w:before="280" w:after="240"/>
      <w:ind w:left="360"/>
      <w:outlineLvl w:val="1"/>
    </w:pPr>
    <w:rPr>
      <w:rFonts w:asciiTheme="majorBidi" w:eastAsiaTheme="majorEastAsia" w:hAnsiTheme="majorBidi" w:cstheme="majorBidi"/>
      <w:b/>
      <w:sz w:val="24"/>
      <w:szCs w:val="26"/>
    </w:rPr>
  </w:style>
  <w:style w:type="paragraph" w:styleId="Heading3">
    <w:name w:val="heading 3"/>
    <w:basedOn w:val="Normal"/>
    <w:next w:val="Normal"/>
    <w:link w:val="Heading3Char"/>
    <w:uiPriority w:val="9"/>
    <w:unhideWhenUsed/>
    <w:qFormat/>
    <w:rsid w:val="00FD2DB1"/>
    <w:pPr>
      <w:keepNext/>
      <w:keepLines/>
      <w:numPr>
        <w:numId w:val="5"/>
      </w:numPr>
      <w:spacing w:before="160" w:after="120"/>
      <w:ind w:left="360"/>
      <w:outlineLvl w:val="2"/>
    </w:pPr>
    <w:rPr>
      <w:rFonts w:asciiTheme="majorBidi" w:eastAsiaTheme="majorEastAsia" w:hAnsiTheme="majorBidi" w:cstheme="majorBidi"/>
      <w:b/>
      <w:sz w:val="24"/>
      <w:szCs w:val="24"/>
    </w:rPr>
  </w:style>
  <w:style w:type="paragraph" w:styleId="Heading4">
    <w:name w:val="heading 4"/>
    <w:basedOn w:val="Normal"/>
    <w:next w:val="Normal"/>
    <w:link w:val="Heading4Char"/>
    <w:uiPriority w:val="9"/>
    <w:unhideWhenUsed/>
    <w:qFormat/>
    <w:rsid w:val="00EB7A62"/>
    <w:pPr>
      <w:keepNext/>
      <w:keepLines/>
      <w:numPr>
        <w:numId w:val="6"/>
      </w:numPr>
      <w:spacing w:before="120" w:after="120"/>
      <w:ind w:left="360"/>
      <w:outlineLvl w:val="3"/>
    </w:pPr>
    <w:rPr>
      <w:rFonts w:asciiTheme="majorBidi" w:eastAsiaTheme="majorEastAsia" w:hAnsiTheme="majorBidi" w:cstheme="majorBidi"/>
      <w:b/>
      <w:iCs/>
      <w:sz w:val="24"/>
    </w:rPr>
  </w:style>
  <w:style w:type="paragraph" w:styleId="Heading5">
    <w:name w:val="heading 5"/>
    <w:basedOn w:val="Normal"/>
    <w:next w:val="Normal"/>
    <w:link w:val="Heading5Char"/>
    <w:uiPriority w:val="9"/>
    <w:unhideWhenUsed/>
    <w:qFormat/>
    <w:rsid w:val="00FD2DB1"/>
    <w:pPr>
      <w:keepNext/>
      <w:keepLines/>
      <w:numPr>
        <w:numId w:val="7"/>
      </w:numPr>
      <w:spacing w:before="120" w:after="120"/>
      <w:outlineLvl w:val="4"/>
    </w:pPr>
    <w:rPr>
      <w:rFonts w:asciiTheme="majorBidi" w:eastAsiaTheme="majorEastAsia" w:hAnsiTheme="majorBidi" w:cstheme="majorBidi"/>
      <w:b/>
      <w:sz w:val="24"/>
    </w:rPr>
  </w:style>
  <w:style w:type="paragraph" w:styleId="Heading6">
    <w:name w:val="heading 6"/>
    <w:basedOn w:val="Normal"/>
    <w:next w:val="Normal"/>
    <w:link w:val="Heading6Char"/>
    <w:uiPriority w:val="9"/>
    <w:unhideWhenUsed/>
    <w:qFormat/>
    <w:rsid w:val="00FD2DB1"/>
    <w:pPr>
      <w:keepNext/>
      <w:keepLines/>
      <w:numPr>
        <w:numId w:val="8"/>
      </w:numPr>
      <w:spacing w:before="120" w:after="120"/>
      <w:outlineLvl w:val="5"/>
    </w:pPr>
    <w:rPr>
      <w:rFonts w:asciiTheme="majorBidi" w:eastAsiaTheme="majorEastAsia" w:hAnsiTheme="majorBidi" w:cstheme="majorBidi"/>
      <w:b/>
      <w:sz w:val="24"/>
    </w:rPr>
  </w:style>
  <w:style w:type="paragraph" w:styleId="Heading7">
    <w:name w:val="heading 7"/>
    <w:basedOn w:val="Normal"/>
    <w:next w:val="Normal"/>
    <w:link w:val="Heading7Char"/>
    <w:uiPriority w:val="9"/>
    <w:unhideWhenUsed/>
    <w:rsid w:val="00820533"/>
    <w:pPr>
      <w:keepNext/>
      <w:keepLines/>
      <w:numPr>
        <w:numId w:val="9"/>
      </w:numPr>
      <w:spacing w:before="280" w:after="240"/>
      <w:outlineLvl w:val="6"/>
    </w:pPr>
    <w:rPr>
      <w:rFonts w:asciiTheme="majorBidi" w:eastAsiaTheme="majorEastAsia" w:hAnsiTheme="majorBidi" w:cstheme="majorBidi"/>
      <w:b/>
      <w:iCs/>
      <w:sz w:val="24"/>
    </w:rPr>
  </w:style>
  <w:style w:type="paragraph" w:styleId="Heading8">
    <w:name w:val="heading 8"/>
    <w:basedOn w:val="Normal"/>
    <w:next w:val="Normal"/>
    <w:link w:val="Heading8Char"/>
    <w:uiPriority w:val="9"/>
    <w:unhideWhenUsed/>
    <w:qFormat/>
    <w:rsid w:val="00B2712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7764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7648"/>
    <w:rPr>
      <w:sz w:val="20"/>
      <w:szCs w:val="20"/>
    </w:rPr>
  </w:style>
  <w:style w:type="character" w:styleId="FootnoteReference">
    <w:name w:val="footnote reference"/>
    <w:basedOn w:val="DefaultParagraphFont"/>
    <w:uiPriority w:val="99"/>
    <w:semiHidden/>
    <w:unhideWhenUsed/>
    <w:rsid w:val="00577648"/>
    <w:rPr>
      <w:vertAlign w:val="superscript"/>
    </w:rPr>
  </w:style>
  <w:style w:type="character" w:styleId="PlaceholderText">
    <w:name w:val="Placeholder Text"/>
    <w:basedOn w:val="DefaultParagraphFont"/>
    <w:uiPriority w:val="99"/>
    <w:semiHidden/>
    <w:rsid w:val="00A67690"/>
    <w:rPr>
      <w:color w:val="808080"/>
    </w:rPr>
  </w:style>
  <w:style w:type="paragraph" w:styleId="ListParagraph">
    <w:name w:val="List Paragraph"/>
    <w:basedOn w:val="Normal"/>
    <w:uiPriority w:val="34"/>
    <w:qFormat/>
    <w:rsid w:val="00277CB2"/>
    <w:pPr>
      <w:ind w:left="720"/>
      <w:contextualSpacing/>
    </w:pPr>
  </w:style>
  <w:style w:type="character" w:customStyle="1" w:styleId="Heading1Char">
    <w:name w:val="Heading 1 Char"/>
    <w:basedOn w:val="DefaultParagraphFont"/>
    <w:link w:val="Heading1"/>
    <w:uiPriority w:val="9"/>
    <w:rsid w:val="00721D20"/>
    <w:rPr>
      <w:rFonts w:asciiTheme="majorBidi" w:eastAsiaTheme="majorEastAsia" w:hAnsiTheme="majorBidi" w:cstheme="majorBidi"/>
      <w:b/>
      <w:color w:val="000000" w:themeColor="text1"/>
      <w:sz w:val="24"/>
      <w:szCs w:val="32"/>
    </w:rPr>
  </w:style>
  <w:style w:type="character" w:customStyle="1" w:styleId="Heading2Char">
    <w:name w:val="Heading 2 Char"/>
    <w:basedOn w:val="DefaultParagraphFont"/>
    <w:link w:val="Heading2"/>
    <w:uiPriority w:val="9"/>
    <w:rsid w:val="00C40691"/>
    <w:rPr>
      <w:rFonts w:asciiTheme="majorBidi" w:eastAsiaTheme="majorEastAsia" w:hAnsiTheme="majorBidi" w:cstheme="majorBidi"/>
      <w:b/>
      <w:sz w:val="24"/>
      <w:szCs w:val="26"/>
    </w:rPr>
  </w:style>
  <w:style w:type="character" w:customStyle="1" w:styleId="Heading3Char">
    <w:name w:val="Heading 3 Char"/>
    <w:basedOn w:val="DefaultParagraphFont"/>
    <w:link w:val="Heading3"/>
    <w:uiPriority w:val="9"/>
    <w:rsid w:val="00FD2DB1"/>
    <w:rPr>
      <w:rFonts w:asciiTheme="majorBidi" w:eastAsiaTheme="majorEastAsia" w:hAnsiTheme="majorBidi" w:cstheme="majorBidi"/>
      <w:b/>
      <w:sz w:val="24"/>
      <w:szCs w:val="24"/>
    </w:rPr>
  </w:style>
  <w:style w:type="character" w:customStyle="1" w:styleId="Heading4Char">
    <w:name w:val="Heading 4 Char"/>
    <w:basedOn w:val="DefaultParagraphFont"/>
    <w:link w:val="Heading4"/>
    <w:uiPriority w:val="9"/>
    <w:rsid w:val="00EB7A62"/>
    <w:rPr>
      <w:rFonts w:asciiTheme="majorBidi" w:eastAsiaTheme="majorEastAsia" w:hAnsiTheme="majorBidi" w:cstheme="majorBidi"/>
      <w:b/>
      <w:iCs/>
      <w:sz w:val="24"/>
    </w:rPr>
  </w:style>
  <w:style w:type="character" w:customStyle="1" w:styleId="Heading5Char">
    <w:name w:val="Heading 5 Char"/>
    <w:basedOn w:val="DefaultParagraphFont"/>
    <w:link w:val="Heading5"/>
    <w:uiPriority w:val="9"/>
    <w:rsid w:val="00FD2DB1"/>
    <w:rPr>
      <w:rFonts w:asciiTheme="majorBidi" w:eastAsiaTheme="majorEastAsia" w:hAnsiTheme="majorBidi" w:cstheme="majorBidi"/>
      <w:b/>
      <w:sz w:val="24"/>
    </w:rPr>
  </w:style>
  <w:style w:type="character" w:customStyle="1" w:styleId="Heading6Char">
    <w:name w:val="Heading 6 Char"/>
    <w:basedOn w:val="DefaultParagraphFont"/>
    <w:link w:val="Heading6"/>
    <w:uiPriority w:val="9"/>
    <w:rsid w:val="00FD2DB1"/>
    <w:rPr>
      <w:rFonts w:asciiTheme="majorBidi" w:eastAsiaTheme="majorEastAsia" w:hAnsiTheme="majorBidi" w:cstheme="majorBidi"/>
      <w:b/>
      <w:sz w:val="24"/>
    </w:rPr>
  </w:style>
  <w:style w:type="paragraph" w:styleId="Header">
    <w:name w:val="header"/>
    <w:basedOn w:val="Normal"/>
    <w:link w:val="HeaderChar"/>
    <w:uiPriority w:val="99"/>
    <w:unhideWhenUsed/>
    <w:rsid w:val="00C8158F"/>
    <w:pPr>
      <w:tabs>
        <w:tab w:val="center" w:pos="4153"/>
        <w:tab w:val="right" w:pos="8306"/>
      </w:tabs>
      <w:spacing w:after="0" w:line="240" w:lineRule="auto"/>
    </w:pPr>
  </w:style>
  <w:style w:type="character" w:customStyle="1" w:styleId="HeaderChar">
    <w:name w:val="Header Char"/>
    <w:basedOn w:val="DefaultParagraphFont"/>
    <w:link w:val="Header"/>
    <w:uiPriority w:val="99"/>
    <w:rsid w:val="00C8158F"/>
  </w:style>
  <w:style w:type="paragraph" w:styleId="Footer">
    <w:name w:val="footer"/>
    <w:basedOn w:val="Normal"/>
    <w:link w:val="FooterChar"/>
    <w:uiPriority w:val="99"/>
    <w:unhideWhenUsed/>
    <w:rsid w:val="00C8158F"/>
    <w:pPr>
      <w:tabs>
        <w:tab w:val="center" w:pos="4153"/>
        <w:tab w:val="right" w:pos="8306"/>
      </w:tabs>
      <w:spacing w:after="0" w:line="240" w:lineRule="auto"/>
    </w:pPr>
  </w:style>
  <w:style w:type="character" w:customStyle="1" w:styleId="FooterChar">
    <w:name w:val="Footer Char"/>
    <w:basedOn w:val="DefaultParagraphFont"/>
    <w:link w:val="Footer"/>
    <w:uiPriority w:val="99"/>
    <w:rsid w:val="00C8158F"/>
  </w:style>
  <w:style w:type="character" w:customStyle="1" w:styleId="Heading7Char">
    <w:name w:val="Heading 7 Char"/>
    <w:basedOn w:val="DefaultParagraphFont"/>
    <w:link w:val="Heading7"/>
    <w:uiPriority w:val="9"/>
    <w:rsid w:val="00820533"/>
    <w:rPr>
      <w:rFonts w:asciiTheme="majorBidi" w:eastAsiaTheme="majorEastAsia" w:hAnsiTheme="majorBidi" w:cstheme="majorBidi"/>
      <w:b/>
      <w:iCs/>
      <w:sz w:val="24"/>
    </w:rPr>
  </w:style>
  <w:style w:type="character" w:customStyle="1" w:styleId="Heading8Char">
    <w:name w:val="Heading 8 Char"/>
    <w:basedOn w:val="DefaultParagraphFont"/>
    <w:link w:val="Heading8"/>
    <w:uiPriority w:val="9"/>
    <w:rsid w:val="00B27121"/>
    <w:rPr>
      <w:rFonts w:asciiTheme="majorHAnsi" w:eastAsiaTheme="majorEastAsia" w:hAnsiTheme="majorHAnsi" w:cstheme="majorBidi"/>
      <w:color w:val="272727" w:themeColor="text1" w:themeTint="D8"/>
      <w:sz w:val="21"/>
      <w:szCs w:val="21"/>
    </w:rPr>
  </w:style>
  <w:style w:type="paragraph" w:styleId="Caption">
    <w:name w:val="caption"/>
    <w:basedOn w:val="Normal"/>
    <w:next w:val="Normal"/>
    <w:uiPriority w:val="35"/>
    <w:unhideWhenUsed/>
    <w:qFormat/>
    <w:rsid w:val="003834A8"/>
    <w:pPr>
      <w:spacing w:after="200" w:line="240" w:lineRule="auto"/>
    </w:pPr>
    <w:rPr>
      <w:i/>
      <w:iCs/>
      <w:color w:val="44546A" w:themeColor="text2"/>
      <w:sz w:val="18"/>
      <w:szCs w:val="18"/>
    </w:rPr>
  </w:style>
  <w:style w:type="paragraph" w:styleId="NoSpacing">
    <w:name w:val="No Spacing"/>
    <w:uiPriority w:val="1"/>
    <w:qFormat/>
    <w:rsid w:val="006F74FF"/>
    <w:pPr>
      <w:spacing w:after="0" w:line="240" w:lineRule="auto"/>
    </w:pPr>
  </w:style>
  <w:style w:type="paragraph" w:styleId="NormalWeb">
    <w:name w:val="Normal (Web)"/>
    <w:basedOn w:val="Normal"/>
    <w:uiPriority w:val="99"/>
    <w:semiHidden/>
    <w:unhideWhenUsed/>
    <w:rsid w:val="00991E76"/>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B133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13559"/>
    <w:rPr>
      <w:sz w:val="16"/>
      <w:szCs w:val="16"/>
    </w:rPr>
  </w:style>
  <w:style w:type="paragraph" w:styleId="CommentText">
    <w:name w:val="annotation text"/>
    <w:basedOn w:val="Normal"/>
    <w:link w:val="CommentTextChar"/>
    <w:uiPriority w:val="99"/>
    <w:unhideWhenUsed/>
    <w:rsid w:val="00513559"/>
    <w:pPr>
      <w:spacing w:line="240" w:lineRule="auto"/>
    </w:pPr>
    <w:rPr>
      <w:sz w:val="20"/>
      <w:szCs w:val="20"/>
    </w:rPr>
  </w:style>
  <w:style w:type="character" w:customStyle="1" w:styleId="CommentTextChar">
    <w:name w:val="Comment Text Char"/>
    <w:basedOn w:val="DefaultParagraphFont"/>
    <w:link w:val="CommentText"/>
    <w:uiPriority w:val="99"/>
    <w:rsid w:val="00513559"/>
    <w:rPr>
      <w:sz w:val="20"/>
      <w:szCs w:val="20"/>
    </w:rPr>
  </w:style>
  <w:style w:type="paragraph" w:styleId="CommentSubject">
    <w:name w:val="annotation subject"/>
    <w:basedOn w:val="CommentText"/>
    <w:next w:val="CommentText"/>
    <w:link w:val="CommentSubjectChar"/>
    <w:uiPriority w:val="99"/>
    <w:semiHidden/>
    <w:unhideWhenUsed/>
    <w:rsid w:val="00513559"/>
    <w:rPr>
      <w:b/>
      <w:bCs/>
    </w:rPr>
  </w:style>
  <w:style w:type="character" w:customStyle="1" w:styleId="CommentSubjectChar">
    <w:name w:val="Comment Subject Char"/>
    <w:basedOn w:val="CommentTextChar"/>
    <w:link w:val="CommentSubject"/>
    <w:uiPriority w:val="99"/>
    <w:semiHidden/>
    <w:rsid w:val="00513559"/>
    <w:rPr>
      <w:b/>
      <w:bCs/>
      <w:sz w:val="20"/>
      <w:szCs w:val="20"/>
    </w:rPr>
  </w:style>
  <w:style w:type="paragraph" w:styleId="BalloonText">
    <w:name w:val="Balloon Text"/>
    <w:basedOn w:val="Normal"/>
    <w:link w:val="BalloonTextChar"/>
    <w:uiPriority w:val="99"/>
    <w:semiHidden/>
    <w:unhideWhenUsed/>
    <w:rsid w:val="00513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3559"/>
    <w:rPr>
      <w:rFonts w:ascii="Segoe UI" w:hAnsi="Segoe UI" w:cs="Segoe UI"/>
      <w:sz w:val="18"/>
      <w:szCs w:val="18"/>
    </w:rPr>
  </w:style>
  <w:style w:type="character" w:styleId="Hyperlink">
    <w:name w:val="Hyperlink"/>
    <w:basedOn w:val="DefaultParagraphFont"/>
    <w:uiPriority w:val="99"/>
    <w:unhideWhenUsed/>
    <w:rsid w:val="00D406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3207">
      <w:bodyDiv w:val="1"/>
      <w:marLeft w:val="0"/>
      <w:marRight w:val="0"/>
      <w:marTop w:val="0"/>
      <w:marBottom w:val="0"/>
      <w:divBdr>
        <w:top w:val="none" w:sz="0" w:space="0" w:color="auto"/>
        <w:left w:val="none" w:sz="0" w:space="0" w:color="auto"/>
        <w:bottom w:val="none" w:sz="0" w:space="0" w:color="auto"/>
        <w:right w:val="none" w:sz="0" w:space="0" w:color="auto"/>
      </w:divBdr>
      <w:divsChild>
        <w:div w:id="1930773220">
          <w:marLeft w:val="640"/>
          <w:marRight w:val="0"/>
          <w:marTop w:val="0"/>
          <w:marBottom w:val="0"/>
          <w:divBdr>
            <w:top w:val="none" w:sz="0" w:space="0" w:color="auto"/>
            <w:left w:val="none" w:sz="0" w:space="0" w:color="auto"/>
            <w:bottom w:val="none" w:sz="0" w:space="0" w:color="auto"/>
            <w:right w:val="none" w:sz="0" w:space="0" w:color="auto"/>
          </w:divBdr>
        </w:div>
        <w:div w:id="989988001">
          <w:marLeft w:val="640"/>
          <w:marRight w:val="0"/>
          <w:marTop w:val="0"/>
          <w:marBottom w:val="0"/>
          <w:divBdr>
            <w:top w:val="none" w:sz="0" w:space="0" w:color="auto"/>
            <w:left w:val="none" w:sz="0" w:space="0" w:color="auto"/>
            <w:bottom w:val="none" w:sz="0" w:space="0" w:color="auto"/>
            <w:right w:val="none" w:sz="0" w:space="0" w:color="auto"/>
          </w:divBdr>
        </w:div>
        <w:div w:id="389622504">
          <w:marLeft w:val="640"/>
          <w:marRight w:val="0"/>
          <w:marTop w:val="0"/>
          <w:marBottom w:val="0"/>
          <w:divBdr>
            <w:top w:val="none" w:sz="0" w:space="0" w:color="auto"/>
            <w:left w:val="none" w:sz="0" w:space="0" w:color="auto"/>
            <w:bottom w:val="none" w:sz="0" w:space="0" w:color="auto"/>
            <w:right w:val="none" w:sz="0" w:space="0" w:color="auto"/>
          </w:divBdr>
        </w:div>
        <w:div w:id="744181090">
          <w:marLeft w:val="640"/>
          <w:marRight w:val="0"/>
          <w:marTop w:val="0"/>
          <w:marBottom w:val="0"/>
          <w:divBdr>
            <w:top w:val="none" w:sz="0" w:space="0" w:color="auto"/>
            <w:left w:val="none" w:sz="0" w:space="0" w:color="auto"/>
            <w:bottom w:val="none" w:sz="0" w:space="0" w:color="auto"/>
            <w:right w:val="none" w:sz="0" w:space="0" w:color="auto"/>
          </w:divBdr>
        </w:div>
        <w:div w:id="1126584799">
          <w:marLeft w:val="640"/>
          <w:marRight w:val="0"/>
          <w:marTop w:val="0"/>
          <w:marBottom w:val="0"/>
          <w:divBdr>
            <w:top w:val="none" w:sz="0" w:space="0" w:color="auto"/>
            <w:left w:val="none" w:sz="0" w:space="0" w:color="auto"/>
            <w:bottom w:val="none" w:sz="0" w:space="0" w:color="auto"/>
            <w:right w:val="none" w:sz="0" w:space="0" w:color="auto"/>
          </w:divBdr>
        </w:div>
        <w:div w:id="1895585231">
          <w:marLeft w:val="640"/>
          <w:marRight w:val="0"/>
          <w:marTop w:val="0"/>
          <w:marBottom w:val="0"/>
          <w:divBdr>
            <w:top w:val="none" w:sz="0" w:space="0" w:color="auto"/>
            <w:left w:val="none" w:sz="0" w:space="0" w:color="auto"/>
            <w:bottom w:val="none" w:sz="0" w:space="0" w:color="auto"/>
            <w:right w:val="none" w:sz="0" w:space="0" w:color="auto"/>
          </w:divBdr>
        </w:div>
        <w:div w:id="110130320">
          <w:marLeft w:val="640"/>
          <w:marRight w:val="0"/>
          <w:marTop w:val="0"/>
          <w:marBottom w:val="0"/>
          <w:divBdr>
            <w:top w:val="none" w:sz="0" w:space="0" w:color="auto"/>
            <w:left w:val="none" w:sz="0" w:space="0" w:color="auto"/>
            <w:bottom w:val="none" w:sz="0" w:space="0" w:color="auto"/>
            <w:right w:val="none" w:sz="0" w:space="0" w:color="auto"/>
          </w:divBdr>
        </w:div>
        <w:div w:id="1537233264">
          <w:marLeft w:val="640"/>
          <w:marRight w:val="0"/>
          <w:marTop w:val="0"/>
          <w:marBottom w:val="0"/>
          <w:divBdr>
            <w:top w:val="none" w:sz="0" w:space="0" w:color="auto"/>
            <w:left w:val="none" w:sz="0" w:space="0" w:color="auto"/>
            <w:bottom w:val="none" w:sz="0" w:space="0" w:color="auto"/>
            <w:right w:val="none" w:sz="0" w:space="0" w:color="auto"/>
          </w:divBdr>
        </w:div>
        <w:div w:id="1255896506">
          <w:marLeft w:val="640"/>
          <w:marRight w:val="0"/>
          <w:marTop w:val="0"/>
          <w:marBottom w:val="0"/>
          <w:divBdr>
            <w:top w:val="none" w:sz="0" w:space="0" w:color="auto"/>
            <w:left w:val="none" w:sz="0" w:space="0" w:color="auto"/>
            <w:bottom w:val="none" w:sz="0" w:space="0" w:color="auto"/>
            <w:right w:val="none" w:sz="0" w:space="0" w:color="auto"/>
          </w:divBdr>
        </w:div>
        <w:div w:id="2123452420">
          <w:marLeft w:val="640"/>
          <w:marRight w:val="0"/>
          <w:marTop w:val="0"/>
          <w:marBottom w:val="0"/>
          <w:divBdr>
            <w:top w:val="none" w:sz="0" w:space="0" w:color="auto"/>
            <w:left w:val="none" w:sz="0" w:space="0" w:color="auto"/>
            <w:bottom w:val="none" w:sz="0" w:space="0" w:color="auto"/>
            <w:right w:val="none" w:sz="0" w:space="0" w:color="auto"/>
          </w:divBdr>
        </w:div>
        <w:div w:id="1461650840">
          <w:marLeft w:val="640"/>
          <w:marRight w:val="0"/>
          <w:marTop w:val="0"/>
          <w:marBottom w:val="0"/>
          <w:divBdr>
            <w:top w:val="none" w:sz="0" w:space="0" w:color="auto"/>
            <w:left w:val="none" w:sz="0" w:space="0" w:color="auto"/>
            <w:bottom w:val="none" w:sz="0" w:space="0" w:color="auto"/>
            <w:right w:val="none" w:sz="0" w:space="0" w:color="auto"/>
          </w:divBdr>
        </w:div>
        <w:div w:id="613634634">
          <w:marLeft w:val="640"/>
          <w:marRight w:val="0"/>
          <w:marTop w:val="0"/>
          <w:marBottom w:val="0"/>
          <w:divBdr>
            <w:top w:val="none" w:sz="0" w:space="0" w:color="auto"/>
            <w:left w:val="none" w:sz="0" w:space="0" w:color="auto"/>
            <w:bottom w:val="none" w:sz="0" w:space="0" w:color="auto"/>
            <w:right w:val="none" w:sz="0" w:space="0" w:color="auto"/>
          </w:divBdr>
        </w:div>
        <w:div w:id="127944517">
          <w:marLeft w:val="640"/>
          <w:marRight w:val="0"/>
          <w:marTop w:val="0"/>
          <w:marBottom w:val="0"/>
          <w:divBdr>
            <w:top w:val="none" w:sz="0" w:space="0" w:color="auto"/>
            <w:left w:val="none" w:sz="0" w:space="0" w:color="auto"/>
            <w:bottom w:val="none" w:sz="0" w:space="0" w:color="auto"/>
            <w:right w:val="none" w:sz="0" w:space="0" w:color="auto"/>
          </w:divBdr>
        </w:div>
        <w:div w:id="1314914808">
          <w:marLeft w:val="640"/>
          <w:marRight w:val="0"/>
          <w:marTop w:val="0"/>
          <w:marBottom w:val="0"/>
          <w:divBdr>
            <w:top w:val="none" w:sz="0" w:space="0" w:color="auto"/>
            <w:left w:val="none" w:sz="0" w:space="0" w:color="auto"/>
            <w:bottom w:val="none" w:sz="0" w:space="0" w:color="auto"/>
            <w:right w:val="none" w:sz="0" w:space="0" w:color="auto"/>
          </w:divBdr>
        </w:div>
        <w:div w:id="150753947">
          <w:marLeft w:val="640"/>
          <w:marRight w:val="0"/>
          <w:marTop w:val="0"/>
          <w:marBottom w:val="0"/>
          <w:divBdr>
            <w:top w:val="none" w:sz="0" w:space="0" w:color="auto"/>
            <w:left w:val="none" w:sz="0" w:space="0" w:color="auto"/>
            <w:bottom w:val="none" w:sz="0" w:space="0" w:color="auto"/>
            <w:right w:val="none" w:sz="0" w:space="0" w:color="auto"/>
          </w:divBdr>
        </w:div>
        <w:div w:id="660239109">
          <w:marLeft w:val="640"/>
          <w:marRight w:val="0"/>
          <w:marTop w:val="0"/>
          <w:marBottom w:val="0"/>
          <w:divBdr>
            <w:top w:val="none" w:sz="0" w:space="0" w:color="auto"/>
            <w:left w:val="none" w:sz="0" w:space="0" w:color="auto"/>
            <w:bottom w:val="none" w:sz="0" w:space="0" w:color="auto"/>
            <w:right w:val="none" w:sz="0" w:space="0" w:color="auto"/>
          </w:divBdr>
        </w:div>
        <w:div w:id="613289794">
          <w:marLeft w:val="640"/>
          <w:marRight w:val="0"/>
          <w:marTop w:val="0"/>
          <w:marBottom w:val="0"/>
          <w:divBdr>
            <w:top w:val="none" w:sz="0" w:space="0" w:color="auto"/>
            <w:left w:val="none" w:sz="0" w:space="0" w:color="auto"/>
            <w:bottom w:val="none" w:sz="0" w:space="0" w:color="auto"/>
            <w:right w:val="none" w:sz="0" w:space="0" w:color="auto"/>
          </w:divBdr>
        </w:div>
        <w:div w:id="1685135926">
          <w:marLeft w:val="640"/>
          <w:marRight w:val="0"/>
          <w:marTop w:val="0"/>
          <w:marBottom w:val="0"/>
          <w:divBdr>
            <w:top w:val="none" w:sz="0" w:space="0" w:color="auto"/>
            <w:left w:val="none" w:sz="0" w:space="0" w:color="auto"/>
            <w:bottom w:val="none" w:sz="0" w:space="0" w:color="auto"/>
            <w:right w:val="none" w:sz="0" w:space="0" w:color="auto"/>
          </w:divBdr>
        </w:div>
      </w:divsChild>
    </w:div>
    <w:div w:id="47072129">
      <w:bodyDiv w:val="1"/>
      <w:marLeft w:val="0"/>
      <w:marRight w:val="0"/>
      <w:marTop w:val="0"/>
      <w:marBottom w:val="0"/>
      <w:divBdr>
        <w:top w:val="none" w:sz="0" w:space="0" w:color="auto"/>
        <w:left w:val="none" w:sz="0" w:space="0" w:color="auto"/>
        <w:bottom w:val="none" w:sz="0" w:space="0" w:color="auto"/>
        <w:right w:val="none" w:sz="0" w:space="0" w:color="auto"/>
      </w:divBdr>
    </w:div>
    <w:div w:id="108623122">
      <w:bodyDiv w:val="1"/>
      <w:marLeft w:val="0"/>
      <w:marRight w:val="0"/>
      <w:marTop w:val="0"/>
      <w:marBottom w:val="0"/>
      <w:divBdr>
        <w:top w:val="none" w:sz="0" w:space="0" w:color="auto"/>
        <w:left w:val="none" w:sz="0" w:space="0" w:color="auto"/>
        <w:bottom w:val="none" w:sz="0" w:space="0" w:color="auto"/>
        <w:right w:val="none" w:sz="0" w:space="0" w:color="auto"/>
      </w:divBdr>
      <w:divsChild>
        <w:div w:id="842159190">
          <w:marLeft w:val="640"/>
          <w:marRight w:val="0"/>
          <w:marTop w:val="0"/>
          <w:marBottom w:val="0"/>
          <w:divBdr>
            <w:top w:val="none" w:sz="0" w:space="0" w:color="auto"/>
            <w:left w:val="none" w:sz="0" w:space="0" w:color="auto"/>
            <w:bottom w:val="none" w:sz="0" w:space="0" w:color="auto"/>
            <w:right w:val="none" w:sz="0" w:space="0" w:color="auto"/>
          </w:divBdr>
        </w:div>
      </w:divsChild>
    </w:div>
    <w:div w:id="223879832">
      <w:bodyDiv w:val="1"/>
      <w:marLeft w:val="0"/>
      <w:marRight w:val="0"/>
      <w:marTop w:val="0"/>
      <w:marBottom w:val="0"/>
      <w:divBdr>
        <w:top w:val="none" w:sz="0" w:space="0" w:color="auto"/>
        <w:left w:val="none" w:sz="0" w:space="0" w:color="auto"/>
        <w:bottom w:val="none" w:sz="0" w:space="0" w:color="auto"/>
        <w:right w:val="none" w:sz="0" w:space="0" w:color="auto"/>
      </w:divBdr>
      <w:divsChild>
        <w:div w:id="1876427562">
          <w:marLeft w:val="640"/>
          <w:marRight w:val="0"/>
          <w:marTop w:val="0"/>
          <w:marBottom w:val="0"/>
          <w:divBdr>
            <w:top w:val="none" w:sz="0" w:space="0" w:color="auto"/>
            <w:left w:val="none" w:sz="0" w:space="0" w:color="auto"/>
            <w:bottom w:val="none" w:sz="0" w:space="0" w:color="auto"/>
            <w:right w:val="none" w:sz="0" w:space="0" w:color="auto"/>
          </w:divBdr>
        </w:div>
        <w:div w:id="1559785285">
          <w:marLeft w:val="640"/>
          <w:marRight w:val="0"/>
          <w:marTop w:val="0"/>
          <w:marBottom w:val="0"/>
          <w:divBdr>
            <w:top w:val="none" w:sz="0" w:space="0" w:color="auto"/>
            <w:left w:val="none" w:sz="0" w:space="0" w:color="auto"/>
            <w:bottom w:val="none" w:sz="0" w:space="0" w:color="auto"/>
            <w:right w:val="none" w:sz="0" w:space="0" w:color="auto"/>
          </w:divBdr>
        </w:div>
        <w:div w:id="1373849334">
          <w:marLeft w:val="640"/>
          <w:marRight w:val="0"/>
          <w:marTop w:val="0"/>
          <w:marBottom w:val="0"/>
          <w:divBdr>
            <w:top w:val="none" w:sz="0" w:space="0" w:color="auto"/>
            <w:left w:val="none" w:sz="0" w:space="0" w:color="auto"/>
            <w:bottom w:val="none" w:sz="0" w:space="0" w:color="auto"/>
            <w:right w:val="none" w:sz="0" w:space="0" w:color="auto"/>
          </w:divBdr>
        </w:div>
        <w:div w:id="1769503310">
          <w:marLeft w:val="640"/>
          <w:marRight w:val="0"/>
          <w:marTop w:val="0"/>
          <w:marBottom w:val="0"/>
          <w:divBdr>
            <w:top w:val="none" w:sz="0" w:space="0" w:color="auto"/>
            <w:left w:val="none" w:sz="0" w:space="0" w:color="auto"/>
            <w:bottom w:val="none" w:sz="0" w:space="0" w:color="auto"/>
            <w:right w:val="none" w:sz="0" w:space="0" w:color="auto"/>
          </w:divBdr>
        </w:div>
        <w:div w:id="1082751354">
          <w:marLeft w:val="640"/>
          <w:marRight w:val="0"/>
          <w:marTop w:val="0"/>
          <w:marBottom w:val="0"/>
          <w:divBdr>
            <w:top w:val="none" w:sz="0" w:space="0" w:color="auto"/>
            <w:left w:val="none" w:sz="0" w:space="0" w:color="auto"/>
            <w:bottom w:val="none" w:sz="0" w:space="0" w:color="auto"/>
            <w:right w:val="none" w:sz="0" w:space="0" w:color="auto"/>
          </w:divBdr>
        </w:div>
        <w:div w:id="1458598639">
          <w:marLeft w:val="640"/>
          <w:marRight w:val="0"/>
          <w:marTop w:val="0"/>
          <w:marBottom w:val="0"/>
          <w:divBdr>
            <w:top w:val="none" w:sz="0" w:space="0" w:color="auto"/>
            <w:left w:val="none" w:sz="0" w:space="0" w:color="auto"/>
            <w:bottom w:val="none" w:sz="0" w:space="0" w:color="auto"/>
            <w:right w:val="none" w:sz="0" w:space="0" w:color="auto"/>
          </w:divBdr>
        </w:div>
        <w:div w:id="1516462370">
          <w:marLeft w:val="640"/>
          <w:marRight w:val="0"/>
          <w:marTop w:val="0"/>
          <w:marBottom w:val="0"/>
          <w:divBdr>
            <w:top w:val="none" w:sz="0" w:space="0" w:color="auto"/>
            <w:left w:val="none" w:sz="0" w:space="0" w:color="auto"/>
            <w:bottom w:val="none" w:sz="0" w:space="0" w:color="auto"/>
            <w:right w:val="none" w:sz="0" w:space="0" w:color="auto"/>
          </w:divBdr>
        </w:div>
        <w:div w:id="8064520">
          <w:marLeft w:val="640"/>
          <w:marRight w:val="0"/>
          <w:marTop w:val="0"/>
          <w:marBottom w:val="0"/>
          <w:divBdr>
            <w:top w:val="none" w:sz="0" w:space="0" w:color="auto"/>
            <w:left w:val="none" w:sz="0" w:space="0" w:color="auto"/>
            <w:bottom w:val="none" w:sz="0" w:space="0" w:color="auto"/>
            <w:right w:val="none" w:sz="0" w:space="0" w:color="auto"/>
          </w:divBdr>
        </w:div>
        <w:div w:id="1579050876">
          <w:marLeft w:val="640"/>
          <w:marRight w:val="0"/>
          <w:marTop w:val="0"/>
          <w:marBottom w:val="0"/>
          <w:divBdr>
            <w:top w:val="none" w:sz="0" w:space="0" w:color="auto"/>
            <w:left w:val="none" w:sz="0" w:space="0" w:color="auto"/>
            <w:bottom w:val="none" w:sz="0" w:space="0" w:color="auto"/>
            <w:right w:val="none" w:sz="0" w:space="0" w:color="auto"/>
          </w:divBdr>
        </w:div>
        <w:div w:id="851720657">
          <w:marLeft w:val="640"/>
          <w:marRight w:val="0"/>
          <w:marTop w:val="0"/>
          <w:marBottom w:val="0"/>
          <w:divBdr>
            <w:top w:val="none" w:sz="0" w:space="0" w:color="auto"/>
            <w:left w:val="none" w:sz="0" w:space="0" w:color="auto"/>
            <w:bottom w:val="none" w:sz="0" w:space="0" w:color="auto"/>
            <w:right w:val="none" w:sz="0" w:space="0" w:color="auto"/>
          </w:divBdr>
        </w:div>
      </w:divsChild>
    </w:div>
    <w:div w:id="283778668">
      <w:bodyDiv w:val="1"/>
      <w:marLeft w:val="0"/>
      <w:marRight w:val="0"/>
      <w:marTop w:val="0"/>
      <w:marBottom w:val="0"/>
      <w:divBdr>
        <w:top w:val="none" w:sz="0" w:space="0" w:color="auto"/>
        <w:left w:val="none" w:sz="0" w:space="0" w:color="auto"/>
        <w:bottom w:val="none" w:sz="0" w:space="0" w:color="auto"/>
        <w:right w:val="none" w:sz="0" w:space="0" w:color="auto"/>
      </w:divBdr>
      <w:divsChild>
        <w:div w:id="374084386">
          <w:marLeft w:val="640"/>
          <w:marRight w:val="0"/>
          <w:marTop w:val="0"/>
          <w:marBottom w:val="0"/>
          <w:divBdr>
            <w:top w:val="none" w:sz="0" w:space="0" w:color="auto"/>
            <w:left w:val="none" w:sz="0" w:space="0" w:color="auto"/>
            <w:bottom w:val="none" w:sz="0" w:space="0" w:color="auto"/>
            <w:right w:val="none" w:sz="0" w:space="0" w:color="auto"/>
          </w:divBdr>
        </w:div>
        <w:div w:id="2132360696">
          <w:marLeft w:val="640"/>
          <w:marRight w:val="0"/>
          <w:marTop w:val="0"/>
          <w:marBottom w:val="0"/>
          <w:divBdr>
            <w:top w:val="none" w:sz="0" w:space="0" w:color="auto"/>
            <w:left w:val="none" w:sz="0" w:space="0" w:color="auto"/>
            <w:bottom w:val="none" w:sz="0" w:space="0" w:color="auto"/>
            <w:right w:val="none" w:sz="0" w:space="0" w:color="auto"/>
          </w:divBdr>
        </w:div>
        <w:div w:id="1544176728">
          <w:marLeft w:val="640"/>
          <w:marRight w:val="0"/>
          <w:marTop w:val="0"/>
          <w:marBottom w:val="0"/>
          <w:divBdr>
            <w:top w:val="none" w:sz="0" w:space="0" w:color="auto"/>
            <w:left w:val="none" w:sz="0" w:space="0" w:color="auto"/>
            <w:bottom w:val="none" w:sz="0" w:space="0" w:color="auto"/>
            <w:right w:val="none" w:sz="0" w:space="0" w:color="auto"/>
          </w:divBdr>
        </w:div>
        <w:div w:id="1858805408">
          <w:marLeft w:val="640"/>
          <w:marRight w:val="0"/>
          <w:marTop w:val="0"/>
          <w:marBottom w:val="0"/>
          <w:divBdr>
            <w:top w:val="none" w:sz="0" w:space="0" w:color="auto"/>
            <w:left w:val="none" w:sz="0" w:space="0" w:color="auto"/>
            <w:bottom w:val="none" w:sz="0" w:space="0" w:color="auto"/>
            <w:right w:val="none" w:sz="0" w:space="0" w:color="auto"/>
          </w:divBdr>
        </w:div>
        <w:div w:id="1664553248">
          <w:marLeft w:val="640"/>
          <w:marRight w:val="0"/>
          <w:marTop w:val="0"/>
          <w:marBottom w:val="0"/>
          <w:divBdr>
            <w:top w:val="none" w:sz="0" w:space="0" w:color="auto"/>
            <w:left w:val="none" w:sz="0" w:space="0" w:color="auto"/>
            <w:bottom w:val="none" w:sz="0" w:space="0" w:color="auto"/>
            <w:right w:val="none" w:sz="0" w:space="0" w:color="auto"/>
          </w:divBdr>
        </w:div>
        <w:div w:id="291207367">
          <w:marLeft w:val="640"/>
          <w:marRight w:val="0"/>
          <w:marTop w:val="0"/>
          <w:marBottom w:val="0"/>
          <w:divBdr>
            <w:top w:val="none" w:sz="0" w:space="0" w:color="auto"/>
            <w:left w:val="none" w:sz="0" w:space="0" w:color="auto"/>
            <w:bottom w:val="none" w:sz="0" w:space="0" w:color="auto"/>
            <w:right w:val="none" w:sz="0" w:space="0" w:color="auto"/>
          </w:divBdr>
        </w:div>
        <w:div w:id="82653154">
          <w:marLeft w:val="640"/>
          <w:marRight w:val="0"/>
          <w:marTop w:val="0"/>
          <w:marBottom w:val="0"/>
          <w:divBdr>
            <w:top w:val="none" w:sz="0" w:space="0" w:color="auto"/>
            <w:left w:val="none" w:sz="0" w:space="0" w:color="auto"/>
            <w:bottom w:val="none" w:sz="0" w:space="0" w:color="auto"/>
            <w:right w:val="none" w:sz="0" w:space="0" w:color="auto"/>
          </w:divBdr>
        </w:div>
        <w:div w:id="2030788189">
          <w:marLeft w:val="640"/>
          <w:marRight w:val="0"/>
          <w:marTop w:val="0"/>
          <w:marBottom w:val="0"/>
          <w:divBdr>
            <w:top w:val="none" w:sz="0" w:space="0" w:color="auto"/>
            <w:left w:val="none" w:sz="0" w:space="0" w:color="auto"/>
            <w:bottom w:val="none" w:sz="0" w:space="0" w:color="auto"/>
            <w:right w:val="none" w:sz="0" w:space="0" w:color="auto"/>
          </w:divBdr>
        </w:div>
        <w:div w:id="814840465">
          <w:marLeft w:val="640"/>
          <w:marRight w:val="0"/>
          <w:marTop w:val="0"/>
          <w:marBottom w:val="0"/>
          <w:divBdr>
            <w:top w:val="none" w:sz="0" w:space="0" w:color="auto"/>
            <w:left w:val="none" w:sz="0" w:space="0" w:color="auto"/>
            <w:bottom w:val="none" w:sz="0" w:space="0" w:color="auto"/>
            <w:right w:val="none" w:sz="0" w:space="0" w:color="auto"/>
          </w:divBdr>
        </w:div>
        <w:div w:id="1039205897">
          <w:marLeft w:val="640"/>
          <w:marRight w:val="0"/>
          <w:marTop w:val="0"/>
          <w:marBottom w:val="0"/>
          <w:divBdr>
            <w:top w:val="none" w:sz="0" w:space="0" w:color="auto"/>
            <w:left w:val="none" w:sz="0" w:space="0" w:color="auto"/>
            <w:bottom w:val="none" w:sz="0" w:space="0" w:color="auto"/>
            <w:right w:val="none" w:sz="0" w:space="0" w:color="auto"/>
          </w:divBdr>
        </w:div>
        <w:div w:id="85880211">
          <w:marLeft w:val="640"/>
          <w:marRight w:val="0"/>
          <w:marTop w:val="0"/>
          <w:marBottom w:val="0"/>
          <w:divBdr>
            <w:top w:val="none" w:sz="0" w:space="0" w:color="auto"/>
            <w:left w:val="none" w:sz="0" w:space="0" w:color="auto"/>
            <w:bottom w:val="none" w:sz="0" w:space="0" w:color="auto"/>
            <w:right w:val="none" w:sz="0" w:space="0" w:color="auto"/>
          </w:divBdr>
        </w:div>
        <w:div w:id="1100873969">
          <w:marLeft w:val="640"/>
          <w:marRight w:val="0"/>
          <w:marTop w:val="0"/>
          <w:marBottom w:val="0"/>
          <w:divBdr>
            <w:top w:val="none" w:sz="0" w:space="0" w:color="auto"/>
            <w:left w:val="none" w:sz="0" w:space="0" w:color="auto"/>
            <w:bottom w:val="none" w:sz="0" w:space="0" w:color="auto"/>
            <w:right w:val="none" w:sz="0" w:space="0" w:color="auto"/>
          </w:divBdr>
        </w:div>
        <w:div w:id="711730938">
          <w:marLeft w:val="640"/>
          <w:marRight w:val="0"/>
          <w:marTop w:val="0"/>
          <w:marBottom w:val="0"/>
          <w:divBdr>
            <w:top w:val="none" w:sz="0" w:space="0" w:color="auto"/>
            <w:left w:val="none" w:sz="0" w:space="0" w:color="auto"/>
            <w:bottom w:val="none" w:sz="0" w:space="0" w:color="auto"/>
            <w:right w:val="none" w:sz="0" w:space="0" w:color="auto"/>
          </w:divBdr>
        </w:div>
        <w:div w:id="1222324256">
          <w:marLeft w:val="640"/>
          <w:marRight w:val="0"/>
          <w:marTop w:val="0"/>
          <w:marBottom w:val="0"/>
          <w:divBdr>
            <w:top w:val="none" w:sz="0" w:space="0" w:color="auto"/>
            <w:left w:val="none" w:sz="0" w:space="0" w:color="auto"/>
            <w:bottom w:val="none" w:sz="0" w:space="0" w:color="auto"/>
            <w:right w:val="none" w:sz="0" w:space="0" w:color="auto"/>
          </w:divBdr>
        </w:div>
        <w:div w:id="1214000979">
          <w:marLeft w:val="640"/>
          <w:marRight w:val="0"/>
          <w:marTop w:val="0"/>
          <w:marBottom w:val="0"/>
          <w:divBdr>
            <w:top w:val="none" w:sz="0" w:space="0" w:color="auto"/>
            <w:left w:val="none" w:sz="0" w:space="0" w:color="auto"/>
            <w:bottom w:val="none" w:sz="0" w:space="0" w:color="auto"/>
            <w:right w:val="none" w:sz="0" w:space="0" w:color="auto"/>
          </w:divBdr>
        </w:div>
        <w:div w:id="630744201">
          <w:marLeft w:val="640"/>
          <w:marRight w:val="0"/>
          <w:marTop w:val="0"/>
          <w:marBottom w:val="0"/>
          <w:divBdr>
            <w:top w:val="none" w:sz="0" w:space="0" w:color="auto"/>
            <w:left w:val="none" w:sz="0" w:space="0" w:color="auto"/>
            <w:bottom w:val="none" w:sz="0" w:space="0" w:color="auto"/>
            <w:right w:val="none" w:sz="0" w:space="0" w:color="auto"/>
          </w:divBdr>
        </w:div>
        <w:div w:id="89201516">
          <w:marLeft w:val="640"/>
          <w:marRight w:val="0"/>
          <w:marTop w:val="0"/>
          <w:marBottom w:val="0"/>
          <w:divBdr>
            <w:top w:val="none" w:sz="0" w:space="0" w:color="auto"/>
            <w:left w:val="none" w:sz="0" w:space="0" w:color="auto"/>
            <w:bottom w:val="none" w:sz="0" w:space="0" w:color="auto"/>
            <w:right w:val="none" w:sz="0" w:space="0" w:color="auto"/>
          </w:divBdr>
        </w:div>
      </w:divsChild>
    </w:div>
    <w:div w:id="407581607">
      <w:bodyDiv w:val="1"/>
      <w:marLeft w:val="0"/>
      <w:marRight w:val="0"/>
      <w:marTop w:val="0"/>
      <w:marBottom w:val="0"/>
      <w:divBdr>
        <w:top w:val="none" w:sz="0" w:space="0" w:color="auto"/>
        <w:left w:val="none" w:sz="0" w:space="0" w:color="auto"/>
        <w:bottom w:val="none" w:sz="0" w:space="0" w:color="auto"/>
        <w:right w:val="none" w:sz="0" w:space="0" w:color="auto"/>
      </w:divBdr>
      <w:divsChild>
        <w:div w:id="1624311383">
          <w:marLeft w:val="640"/>
          <w:marRight w:val="0"/>
          <w:marTop w:val="0"/>
          <w:marBottom w:val="0"/>
          <w:divBdr>
            <w:top w:val="none" w:sz="0" w:space="0" w:color="auto"/>
            <w:left w:val="none" w:sz="0" w:space="0" w:color="auto"/>
            <w:bottom w:val="none" w:sz="0" w:space="0" w:color="auto"/>
            <w:right w:val="none" w:sz="0" w:space="0" w:color="auto"/>
          </w:divBdr>
        </w:div>
        <w:div w:id="1109858293">
          <w:marLeft w:val="640"/>
          <w:marRight w:val="0"/>
          <w:marTop w:val="0"/>
          <w:marBottom w:val="0"/>
          <w:divBdr>
            <w:top w:val="none" w:sz="0" w:space="0" w:color="auto"/>
            <w:left w:val="none" w:sz="0" w:space="0" w:color="auto"/>
            <w:bottom w:val="none" w:sz="0" w:space="0" w:color="auto"/>
            <w:right w:val="none" w:sz="0" w:space="0" w:color="auto"/>
          </w:divBdr>
        </w:div>
        <w:div w:id="527570040">
          <w:marLeft w:val="640"/>
          <w:marRight w:val="0"/>
          <w:marTop w:val="0"/>
          <w:marBottom w:val="0"/>
          <w:divBdr>
            <w:top w:val="none" w:sz="0" w:space="0" w:color="auto"/>
            <w:left w:val="none" w:sz="0" w:space="0" w:color="auto"/>
            <w:bottom w:val="none" w:sz="0" w:space="0" w:color="auto"/>
            <w:right w:val="none" w:sz="0" w:space="0" w:color="auto"/>
          </w:divBdr>
        </w:div>
        <w:div w:id="1437484296">
          <w:marLeft w:val="640"/>
          <w:marRight w:val="0"/>
          <w:marTop w:val="0"/>
          <w:marBottom w:val="0"/>
          <w:divBdr>
            <w:top w:val="none" w:sz="0" w:space="0" w:color="auto"/>
            <w:left w:val="none" w:sz="0" w:space="0" w:color="auto"/>
            <w:bottom w:val="none" w:sz="0" w:space="0" w:color="auto"/>
            <w:right w:val="none" w:sz="0" w:space="0" w:color="auto"/>
          </w:divBdr>
        </w:div>
        <w:div w:id="1630863460">
          <w:marLeft w:val="640"/>
          <w:marRight w:val="0"/>
          <w:marTop w:val="0"/>
          <w:marBottom w:val="0"/>
          <w:divBdr>
            <w:top w:val="none" w:sz="0" w:space="0" w:color="auto"/>
            <w:left w:val="none" w:sz="0" w:space="0" w:color="auto"/>
            <w:bottom w:val="none" w:sz="0" w:space="0" w:color="auto"/>
            <w:right w:val="none" w:sz="0" w:space="0" w:color="auto"/>
          </w:divBdr>
        </w:div>
        <w:div w:id="286786474">
          <w:marLeft w:val="640"/>
          <w:marRight w:val="0"/>
          <w:marTop w:val="0"/>
          <w:marBottom w:val="0"/>
          <w:divBdr>
            <w:top w:val="none" w:sz="0" w:space="0" w:color="auto"/>
            <w:left w:val="none" w:sz="0" w:space="0" w:color="auto"/>
            <w:bottom w:val="none" w:sz="0" w:space="0" w:color="auto"/>
            <w:right w:val="none" w:sz="0" w:space="0" w:color="auto"/>
          </w:divBdr>
        </w:div>
        <w:div w:id="602685783">
          <w:marLeft w:val="640"/>
          <w:marRight w:val="0"/>
          <w:marTop w:val="0"/>
          <w:marBottom w:val="0"/>
          <w:divBdr>
            <w:top w:val="none" w:sz="0" w:space="0" w:color="auto"/>
            <w:left w:val="none" w:sz="0" w:space="0" w:color="auto"/>
            <w:bottom w:val="none" w:sz="0" w:space="0" w:color="auto"/>
            <w:right w:val="none" w:sz="0" w:space="0" w:color="auto"/>
          </w:divBdr>
        </w:div>
        <w:div w:id="1271280555">
          <w:marLeft w:val="640"/>
          <w:marRight w:val="0"/>
          <w:marTop w:val="0"/>
          <w:marBottom w:val="0"/>
          <w:divBdr>
            <w:top w:val="none" w:sz="0" w:space="0" w:color="auto"/>
            <w:left w:val="none" w:sz="0" w:space="0" w:color="auto"/>
            <w:bottom w:val="none" w:sz="0" w:space="0" w:color="auto"/>
            <w:right w:val="none" w:sz="0" w:space="0" w:color="auto"/>
          </w:divBdr>
        </w:div>
        <w:div w:id="855652176">
          <w:marLeft w:val="640"/>
          <w:marRight w:val="0"/>
          <w:marTop w:val="0"/>
          <w:marBottom w:val="0"/>
          <w:divBdr>
            <w:top w:val="none" w:sz="0" w:space="0" w:color="auto"/>
            <w:left w:val="none" w:sz="0" w:space="0" w:color="auto"/>
            <w:bottom w:val="none" w:sz="0" w:space="0" w:color="auto"/>
            <w:right w:val="none" w:sz="0" w:space="0" w:color="auto"/>
          </w:divBdr>
        </w:div>
        <w:div w:id="29258513">
          <w:marLeft w:val="640"/>
          <w:marRight w:val="0"/>
          <w:marTop w:val="0"/>
          <w:marBottom w:val="0"/>
          <w:divBdr>
            <w:top w:val="none" w:sz="0" w:space="0" w:color="auto"/>
            <w:left w:val="none" w:sz="0" w:space="0" w:color="auto"/>
            <w:bottom w:val="none" w:sz="0" w:space="0" w:color="auto"/>
            <w:right w:val="none" w:sz="0" w:space="0" w:color="auto"/>
          </w:divBdr>
        </w:div>
        <w:div w:id="1784498045">
          <w:marLeft w:val="640"/>
          <w:marRight w:val="0"/>
          <w:marTop w:val="0"/>
          <w:marBottom w:val="0"/>
          <w:divBdr>
            <w:top w:val="none" w:sz="0" w:space="0" w:color="auto"/>
            <w:left w:val="none" w:sz="0" w:space="0" w:color="auto"/>
            <w:bottom w:val="none" w:sz="0" w:space="0" w:color="auto"/>
            <w:right w:val="none" w:sz="0" w:space="0" w:color="auto"/>
          </w:divBdr>
        </w:div>
        <w:div w:id="367413559">
          <w:marLeft w:val="640"/>
          <w:marRight w:val="0"/>
          <w:marTop w:val="0"/>
          <w:marBottom w:val="0"/>
          <w:divBdr>
            <w:top w:val="none" w:sz="0" w:space="0" w:color="auto"/>
            <w:left w:val="none" w:sz="0" w:space="0" w:color="auto"/>
            <w:bottom w:val="none" w:sz="0" w:space="0" w:color="auto"/>
            <w:right w:val="none" w:sz="0" w:space="0" w:color="auto"/>
          </w:divBdr>
        </w:div>
        <w:div w:id="1874689656">
          <w:marLeft w:val="640"/>
          <w:marRight w:val="0"/>
          <w:marTop w:val="0"/>
          <w:marBottom w:val="0"/>
          <w:divBdr>
            <w:top w:val="none" w:sz="0" w:space="0" w:color="auto"/>
            <w:left w:val="none" w:sz="0" w:space="0" w:color="auto"/>
            <w:bottom w:val="none" w:sz="0" w:space="0" w:color="auto"/>
            <w:right w:val="none" w:sz="0" w:space="0" w:color="auto"/>
          </w:divBdr>
        </w:div>
        <w:div w:id="1890532666">
          <w:marLeft w:val="640"/>
          <w:marRight w:val="0"/>
          <w:marTop w:val="0"/>
          <w:marBottom w:val="0"/>
          <w:divBdr>
            <w:top w:val="none" w:sz="0" w:space="0" w:color="auto"/>
            <w:left w:val="none" w:sz="0" w:space="0" w:color="auto"/>
            <w:bottom w:val="none" w:sz="0" w:space="0" w:color="auto"/>
            <w:right w:val="none" w:sz="0" w:space="0" w:color="auto"/>
          </w:divBdr>
        </w:div>
        <w:div w:id="1939562454">
          <w:marLeft w:val="640"/>
          <w:marRight w:val="0"/>
          <w:marTop w:val="0"/>
          <w:marBottom w:val="0"/>
          <w:divBdr>
            <w:top w:val="none" w:sz="0" w:space="0" w:color="auto"/>
            <w:left w:val="none" w:sz="0" w:space="0" w:color="auto"/>
            <w:bottom w:val="none" w:sz="0" w:space="0" w:color="auto"/>
            <w:right w:val="none" w:sz="0" w:space="0" w:color="auto"/>
          </w:divBdr>
        </w:div>
        <w:div w:id="1132091262">
          <w:marLeft w:val="640"/>
          <w:marRight w:val="0"/>
          <w:marTop w:val="0"/>
          <w:marBottom w:val="0"/>
          <w:divBdr>
            <w:top w:val="none" w:sz="0" w:space="0" w:color="auto"/>
            <w:left w:val="none" w:sz="0" w:space="0" w:color="auto"/>
            <w:bottom w:val="none" w:sz="0" w:space="0" w:color="auto"/>
            <w:right w:val="none" w:sz="0" w:space="0" w:color="auto"/>
          </w:divBdr>
        </w:div>
      </w:divsChild>
    </w:div>
    <w:div w:id="507864152">
      <w:bodyDiv w:val="1"/>
      <w:marLeft w:val="0"/>
      <w:marRight w:val="0"/>
      <w:marTop w:val="0"/>
      <w:marBottom w:val="0"/>
      <w:divBdr>
        <w:top w:val="none" w:sz="0" w:space="0" w:color="auto"/>
        <w:left w:val="none" w:sz="0" w:space="0" w:color="auto"/>
        <w:bottom w:val="none" w:sz="0" w:space="0" w:color="auto"/>
        <w:right w:val="none" w:sz="0" w:space="0" w:color="auto"/>
      </w:divBdr>
      <w:divsChild>
        <w:div w:id="1547256875">
          <w:marLeft w:val="640"/>
          <w:marRight w:val="0"/>
          <w:marTop w:val="0"/>
          <w:marBottom w:val="0"/>
          <w:divBdr>
            <w:top w:val="none" w:sz="0" w:space="0" w:color="auto"/>
            <w:left w:val="none" w:sz="0" w:space="0" w:color="auto"/>
            <w:bottom w:val="none" w:sz="0" w:space="0" w:color="auto"/>
            <w:right w:val="none" w:sz="0" w:space="0" w:color="auto"/>
          </w:divBdr>
        </w:div>
        <w:div w:id="1226646594">
          <w:marLeft w:val="640"/>
          <w:marRight w:val="0"/>
          <w:marTop w:val="0"/>
          <w:marBottom w:val="0"/>
          <w:divBdr>
            <w:top w:val="none" w:sz="0" w:space="0" w:color="auto"/>
            <w:left w:val="none" w:sz="0" w:space="0" w:color="auto"/>
            <w:bottom w:val="none" w:sz="0" w:space="0" w:color="auto"/>
            <w:right w:val="none" w:sz="0" w:space="0" w:color="auto"/>
          </w:divBdr>
        </w:div>
        <w:div w:id="172577808">
          <w:marLeft w:val="640"/>
          <w:marRight w:val="0"/>
          <w:marTop w:val="0"/>
          <w:marBottom w:val="0"/>
          <w:divBdr>
            <w:top w:val="none" w:sz="0" w:space="0" w:color="auto"/>
            <w:left w:val="none" w:sz="0" w:space="0" w:color="auto"/>
            <w:bottom w:val="none" w:sz="0" w:space="0" w:color="auto"/>
            <w:right w:val="none" w:sz="0" w:space="0" w:color="auto"/>
          </w:divBdr>
        </w:div>
        <w:div w:id="344552264">
          <w:marLeft w:val="640"/>
          <w:marRight w:val="0"/>
          <w:marTop w:val="0"/>
          <w:marBottom w:val="0"/>
          <w:divBdr>
            <w:top w:val="none" w:sz="0" w:space="0" w:color="auto"/>
            <w:left w:val="none" w:sz="0" w:space="0" w:color="auto"/>
            <w:bottom w:val="none" w:sz="0" w:space="0" w:color="auto"/>
            <w:right w:val="none" w:sz="0" w:space="0" w:color="auto"/>
          </w:divBdr>
        </w:div>
        <w:div w:id="1294409538">
          <w:marLeft w:val="640"/>
          <w:marRight w:val="0"/>
          <w:marTop w:val="0"/>
          <w:marBottom w:val="0"/>
          <w:divBdr>
            <w:top w:val="none" w:sz="0" w:space="0" w:color="auto"/>
            <w:left w:val="none" w:sz="0" w:space="0" w:color="auto"/>
            <w:bottom w:val="none" w:sz="0" w:space="0" w:color="auto"/>
            <w:right w:val="none" w:sz="0" w:space="0" w:color="auto"/>
          </w:divBdr>
        </w:div>
        <w:div w:id="800348813">
          <w:marLeft w:val="640"/>
          <w:marRight w:val="0"/>
          <w:marTop w:val="0"/>
          <w:marBottom w:val="0"/>
          <w:divBdr>
            <w:top w:val="none" w:sz="0" w:space="0" w:color="auto"/>
            <w:left w:val="none" w:sz="0" w:space="0" w:color="auto"/>
            <w:bottom w:val="none" w:sz="0" w:space="0" w:color="auto"/>
            <w:right w:val="none" w:sz="0" w:space="0" w:color="auto"/>
          </w:divBdr>
        </w:div>
        <w:div w:id="2063943649">
          <w:marLeft w:val="640"/>
          <w:marRight w:val="0"/>
          <w:marTop w:val="0"/>
          <w:marBottom w:val="0"/>
          <w:divBdr>
            <w:top w:val="none" w:sz="0" w:space="0" w:color="auto"/>
            <w:left w:val="none" w:sz="0" w:space="0" w:color="auto"/>
            <w:bottom w:val="none" w:sz="0" w:space="0" w:color="auto"/>
            <w:right w:val="none" w:sz="0" w:space="0" w:color="auto"/>
          </w:divBdr>
        </w:div>
        <w:div w:id="515966431">
          <w:marLeft w:val="640"/>
          <w:marRight w:val="0"/>
          <w:marTop w:val="0"/>
          <w:marBottom w:val="0"/>
          <w:divBdr>
            <w:top w:val="none" w:sz="0" w:space="0" w:color="auto"/>
            <w:left w:val="none" w:sz="0" w:space="0" w:color="auto"/>
            <w:bottom w:val="none" w:sz="0" w:space="0" w:color="auto"/>
            <w:right w:val="none" w:sz="0" w:space="0" w:color="auto"/>
          </w:divBdr>
        </w:div>
        <w:div w:id="1415858416">
          <w:marLeft w:val="640"/>
          <w:marRight w:val="0"/>
          <w:marTop w:val="0"/>
          <w:marBottom w:val="0"/>
          <w:divBdr>
            <w:top w:val="none" w:sz="0" w:space="0" w:color="auto"/>
            <w:left w:val="none" w:sz="0" w:space="0" w:color="auto"/>
            <w:bottom w:val="none" w:sz="0" w:space="0" w:color="auto"/>
            <w:right w:val="none" w:sz="0" w:space="0" w:color="auto"/>
          </w:divBdr>
        </w:div>
        <w:div w:id="747924946">
          <w:marLeft w:val="640"/>
          <w:marRight w:val="0"/>
          <w:marTop w:val="0"/>
          <w:marBottom w:val="0"/>
          <w:divBdr>
            <w:top w:val="none" w:sz="0" w:space="0" w:color="auto"/>
            <w:left w:val="none" w:sz="0" w:space="0" w:color="auto"/>
            <w:bottom w:val="none" w:sz="0" w:space="0" w:color="auto"/>
            <w:right w:val="none" w:sz="0" w:space="0" w:color="auto"/>
          </w:divBdr>
        </w:div>
        <w:div w:id="1273902627">
          <w:marLeft w:val="640"/>
          <w:marRight w:val="0"/>
          <w:marTop w:val="0"/>
          <w:marBottom w:val="0"/>
          <w:divBdr>
            <w:top w:val="none" w:sz="0" w:space="0" w:color="auto"/>
            <w:left w:val="none" w:sz="0" w:space="0" w:color="auto"/>
            <w:bottom w:val="none" w:sz="0" w:space="0" w:color="auto"/>
            <w:right w:val="none" w:sz="0" w:space="0" w:color="auto"/>
          </w:divBdr>
        </w:div>
        <w:div w:id="26836389">
          <w:marLeft w:val="640"/>
          <w:marRight w:val="0"/>
          <w:marTop w:val="0"/>
          <w:marBottom w:val="0"/>
          <w:divBdr>
            <w:top w:val="none" w:sz="0" w:space="0" w:color="auto"/>
            <w:left w:val="none" w:sz="0" w:space="0" w:color="auto"/>
            <w:bottom w:val="none" w:sz="0" w:space="0" w:color="auto"/>
            <w:right w:val="none" w:sz="0" w:space="0" w:color="auto"/>
          </w:divBdr>
        </w:div>
        <w:div w:id="1250692893">
          <w:marLeft w:val="640"/>
          <w:marRight w:val="0"/>
          <w:marTop w:val="0"/>
          <w:marBottom w:val="0"/>
          <w:divBdr>
            <w:top w:val="none" w:sz="0" w:space="0" w:color="auto"/>
            <w:left w:val="none" w:sz="0" w:space="0" w:color="auto"/>
            <w:bottom w:val="none" w:sz="0" w:space="0" w:color="auto"/>
            <w:right w:val="none" w:sz="0" w:space="0" w:color="auto"/>
          </w:divBdr>
        </w:div>
        <w:div w:id="1167675563">
          <w:marLeft w:val="640"/>
          <w:marRight w:val="0"/>
          <w:marTop w:val="0"/>
          <w:marBottom w:val="0"/>
          <w:divBdr>
            <w:top w:val="none" w:sz="0" w:space="0" w:color="auto"/>
            <w:left w:val="none" w:sz="0" w:space="0" w:color="auto"/>
            <w:bottom w:val="none" w:sz="0" w:space="0" w:color="auto"/>
            <w:right w:val="none" w:sz="0" w:space="0" w:color="auto"/>
          </w:divBdr>
        </w:div>
        <w:div w:id="1610047559">
          <w:marLeft w:val="640"/>
          <w:marRight w:val="0"/>
          <w:marTop w:val="0"/>
          <w:marBottom w:val="0"/>
          <w:divBdr>
            <w:top w:val="none" w:sz="0" w:space="0" w:color="auto"/>
            <w:left w:val="none" w:sz="0" w:space="0" w:color="auto"/>
            <w:bottom w:val="none" w:sz="0" w:space="0" w:color="auto"/>
            <w:right w:val="none" w:sz="0" w:space="0" w:color="auto"/>
          </w:divBdr>
        </w:div>
        <w:div w:id="808980795">
          <w:marLeft w:val="640"/>
          <w:marRight w:val="0"/>
          <w:marTop w:val="0"/>
          <w:marBottom w:val="0"/>
          <w:divBdr>
            <w:top w:val="none" w:sz="0" w:space="0" w:color="auto"/>
            <w:left w:val="none" w:sz="0" w:space="0" w:color="auto"/>
            <w:bottom w:val="none" w:sz="0" w:space="0" w:color="auto"/>
            <w:right w:val="none" w:sz="0" w:space="0" w:color="auto"/>
          </w:divBdr>
        </w:div>
        <w:div w:id="359860925">
          <w:marLeft w:val="640"/>
          <w:marRight w:val="0"/>
          <w:marTop w:val="0"/>
          <w:marBottom w:val="0"/>
          <w:divBdr>
            <w:top w:val="none" w:sz="0" w:space="0" w:color="auto"/>
            <w:left w:val="none" w:sz="0" w:space="0" w:color="auto"/>
            <w:bottom w:val="none" w:sz="0" w:space="0" w:color="auto"/>
            <w:right w:val="none" w:sz="0" w:space="0" w:color="auto"/>
          </w:divBdr>
        </w:div>
        <w:div w:id="2069304895">
          <w:marLeft w:val="640"/>
          <w:marRight w:val="0"/>
          <w:marTop w:val="0"/>
          <w:marBottom w:val="0"/>
          <w:divBdr>
            <w:top w:val="none" w:sz="0" w:space="0" w:color="auto"/>
            <w:left w:val="none" w:sz="0" w:space="0" w:color="auto"/>
            <w:bottom w:val="none" w:sz="0" w:space="0" w:color="auto"/>
            <w:right w:val="none" w:sz="0" w:space="0" w:color="auto"/>
          </w:divBdr>
        </w:div>
        <w:div w:id="203686249">
          <w:marLeft w:val="640"/>
          <w:marRight w:val="0"/>
          <w:marTop w:val="0"/>
          <w:marBottom w:val="0"/>
          <w:divBdr>
            <w:top w:val="none" w:sz="0" w:space="0" w:color="auto"/>
            <w:left w:val="none" w:sz="0" w:space="0" w:color="auto"/>
            <w:bottom w:val="none" w:sz="0" w:space="0" w:color="auto"/>
            <w:right w:val="none" w:sz="0" w:space="0" w:color="auto"/>
          </w:divBdr>
        </w:div>
        <w:div w:id="537284871">
          <w:marLeft w:val="640"/>
          <w:marRight w:val="0"/>
          <w:marTop w:val="0"/>
          <w:marBottom w:val="0"/>
          <w:divBdr>
            <w:top w:val="none" w:sz="0" w:space="0" w:color="auto"/>
            <w:left w:val="none" w:sz="0" w:space="0" w:color="auto"/>
            <w:bottom w:val="none" w:sz="0" w:space="0" w:color="auto"/>
            <w:right w:val="none" w:sz="0" w:space="0" w:color="auto"/>
          </w:divBdr>
        </w:div>
      </w:divsChild>
    </w:div>
    <w:div w:id="536234922">
      <w:bodyDiv w:val="1"/>
      <w:marLeft w:val="0"/>
      <w:marRight w:val="0"/>
      <w:marTop w:val="0"/>
      <w:marBottom w:val="0"/>
      <w:divBdr>
        <w:top w:val="none" w:sz="0" w:space="0" w:color="auto"/>
        <w:left w:val="none" w:sz="0" w:space="0" w:color="auto"/>
        <w:bottom w:val="none" w:sz="0" w:space="0" w:color="auto"/>
        <w:right w:val="none" w:sz="0" w:space="0" w:color="auto"/>
      </w:divBdr>
      <w:divsChild>
        <w:div w:id="778989923">
          <w:marLeft w:val="640"/>
          <w:marRight w:val="0"/>
          <w:marTop w:val="0"/>
          <w:marBottom w:val="0"/>
          <w:divBdr>
            <w:top w:val="none" w:sz="0" w:space="0" w:color="auto"/>
            <w:left w:val="none" w:sz="0" w:space="0" w:color="auto"/>
            <w:bottom w:val="none" w:sz="0" w:space="0" w:color="auto"/>
            <w:right w:val="none" w:sz="0" w:space="0" w:color="auto"/>
          </w:divBdr>
        </w:div>
        <w:div w:id="275646032">
          <w:marLeft w:val="640"/>
          <w:marRight w:val="0"/>
          <w:marTop w:val="0"/>
          <w:marBottom w:val="0"/>
          <w:divBdr>
            <w:top w:val="none" w:sz="0" w:space="0" w:color="auto"/>
            <w:left w:val="none" w:sz="0" w:space="0" w:color="auto"/>
            <w:bottom w:val="none" w:sz="0" w:space="0" w:color="auto"/>
            <w:right w:val="none" w:sz="0" w:space="0" w:color="auto"/>
          </w:divBdr>
        </w:div>
        <w:div w:id="1168715451">
          <w:marLeft w:val="640"/>
          <w:marRight w:val="0"/>
          <w:marTop w:val="0"/>
          <w:marBottom w:val="0"/>
          <w:divBdr>
            <w:top w:val="none" w:sz="0" w:space="0" w:color="auto"/>
            <w:left w:val="none" w:sz="0" w:space="0" w:color="auto"/>
            <w:bottom w:val="none" w:sz="0" w:space="0" w:color="auto"/>
            <w:right w:val="none" w:sz="0" w:space="0" w:color="auto"/>
          </w:divBdr>
        </w:div>
        <w:div w:id="1669021480">
          <w:marLeft w:val="640"/>
          <w:marRight w:val="0"/>
          <w:marTop w:val="0"/>
          <w:marBottom w:val="0"/>
          <w:divBdr>
            <w:top w:val="none" w:sz="0" w:space="0" w:color="auto"/>
            <w:left w:val="none" w:sz="0" w:space="0" w:color="auto"/>
            <w:bottom w:val="none" w:sz="0" w:space="0" w:color="auto"/>
            <w:right w:val="none" w:sz="0" w:space="0" w:color="auto"/>
          </w:divBdr>
        </w:div>
        <w:div w:id="1910187844">
          <w:marLeft w:val="640"/>
          <w:marRight w:val="0"/>
          <w:marTop w:val="0"/>
          <w:marBottom w:val="0"/>
          <w:divBdr>
            <w:top w:val="none" w:sz="0" w:space="0" w:color="auto"/>
            <w:left w:val="none" w:sz="0" w:space="0" w:color="auto"/>
            <w:bottom w:val="none" w:sz="0" w:space="0" w:color="auto"/>
            <w:right w:val="none" w:sz="0" w:space="0" w:color="auto"/>
          </w:divBdr>
        </w:div>
        <w:div w:id="16591398">
          <w:marLeft w:val="640"/>
          <w:marRight w:val="0"/>
          <w:marTop w:val="0"/>
          <w:marBottom w:val="0"/>
          <w:divBdr>
            <w:top w:val="none" w:sz="0" w:space="0" w:color="auto"/>
            <w:left w:val="none" w:sz="0" w:space="0" w:color="auto"/>
            <w:bottom w:val="none" w:sz="0" w:space="0" w:color="auto"/>
            <w:right w:val="none" w:sz="0" w:space="0" w:color="auto"/>
          </w:divBdr>
        </w:div>
        <w:div w:id="2127693996">
          <w:marLeft w:val="640"/>
          <w:marRight w:val="0"/>
          <w:marTop w:val="0"/>
          <w:marBottom w:val="0"/>
          <w:divBdr>
            <w:top w:val="none" w:sz="0" w:space="0" w:color="auto"/>
            <w:left w:val="none" w:sz="0" w:space="0" w:color="auto"/>
            <w:bottom w:val="none" w:sz="0" w:space="0" w:color="auto"/>
            <w:right w:val="none" w:sz="0" w:space="0" w:color="auto"/>
          </w:divBdr>
        </w:div>
        <w:div w:id="744062908">
          <w:marLeft w:val="640"/>
          <w:marRight w:val="0"/>
          <w:marTop w:val="0"/>
          <w:marBottom w:val="0"/>
          <w:divBdr>
            <w:top w:val="none" w:sz="0" w:space="0" w:color="auto"/>
            <w:left w:val="none" w:sz="0" w:space="0" w:color="auto"/>
            <w:bottom w:val="none" w:sz="0" w:space="0" w:color="auto"/>
            <w:right w:val="none" w:sz="0" w:space="0" w:color="auto"/>
          </w:divBdr>
        </w:div>
        <w:div w:id="1896307064">
          <w:marLeft w:val="640"/>
          <w:marRight w:val="0"/>
          <w:marTop w:val="0"/>
          <w:marBottom w:val="0"/>
          <w:divBdr>
            <w:top w:val="none" w:sz="0" w:space="0" w:color="auto"/>
            <w:left w:val="none" w:sz="0" w:space="0" w:color="auto"/>
            <w:bottom w:val="none" w:sz="0" w:space="0" w:color="auto"/>
            <w:right w:val="none" w:sz="0" w:space="0" w:color="auto"/>
          </w:divBdr>
        </w:div>
        <w:div w:id="1807311313">
          <w:marLeft w:val="640"/>
          <w:marRight w:val="0"/>
          <w:marTop w:val="0"/>
          <w:marBottom w:val="0"/>
          <w:divBdr>
            <w:top w:val="none" w:sz="0" w:space="0" w:color="auto"/>
            <w:left w:val="none" w:sz="0" w:space="0" w:color="auto"/>
            <w:bottom w:val="none" w:sz="0" w:space="0" w:color="auto"/>
            <w:right w:val="none" w:sz="0" w:space="0" w:color="auto"/>
          </w:divBdr>
        </w:div>
        <w:div w:id="1024863347">
          <w:marLeft w:val="640"/>
          <w:marRight w:val="0"/>
          <w:marTop w:val="0"/>
          <w:marBottom w:val="0"/>
          <w:divBdr>
            <w:top w:val="none" w:sz="0" w:space="0" w:color="auto"/>
            <w:left w:val="none" w:sz="0" w:space="0" w:color="auto"/>
            <w:bottom w:val="none" w:sz="0" w:space="0" w:color="auto"/>
            <w:right w:val="none" w:sz="0" w:space="0" w:color="auto"/>
          </w:divBdr>
        </w:div>
        <w:div w:id="1238828634">
          <w:marLeft w:val="640"/>
          <w:marRight w:val="0"/>
          <w:marTop w:val="0"/>
          <w:marBottom w:val="0"/>
          <w:divBdr>
            <w:top w:val="none" w:sz="0" w:space="0" w:color="auto"/>
            <w:left w:val="none" w:sz="0" w:space="0" w:color="auto"/>
            <w:bottom w:val="none" w:sz="0" w:space="0" w:color="auto"/>
            <w:right w:val="none" w:sz="0" w:space="0" w:color="auto"/>
          </w:divBdr>
        </w:div>
        <w:div w:id="1041244726">
          <w:marLeft w:val="640"/>
          <w:marRight w:val="0"/>
          <w:marTop w:val="0"/>
          <w:marBottom w:val="0"/>
          <w:divBdr>
            <w:top w:val="none" w:sz="0" w:space="0" w:color="auto"/>
            <w:left w:val="none" w:sz="0" w:space="0" w:color="auto"/>
            <w:bottom w:val="none" w:sz="0" w:space="0" w:color="auto"/>
            <w:right w:val="none" w:sz="0" w:space="0" w:color="auto"/>
          </w:divBdr>
        </w:div>
        <w:div w:id="158036030">
          <w:marLeft w:val="640"/>
          <w:marRight w:val="0"/>
          <w:marTop w:val="0"/>
          <w:marBottom w:val="0"/>
          <w:divBdr>
            <w:top w:val="none" w:sz="0" w:space="0" w:color="auto"/>
            <w:left w:val="none" w:sz="0" w:space="0" w:color="auto"/>
            <w:bottom w:val="none" w:sz="0" w:space="0" w:color="auto"/>
            <w:right w:val="none" w:sz="0" w:space="0" w:color="auto"/>
          </w:divBdr>
        </w:div>
        <w:div w:id="723335445">
          <w:marLeft w:val="640"/>
          <w:marRight w:val="0"/>
          <w:marTop w:val="0"/>
          <w:marBottom w:val="0"/>
          <w:divBdr>
            <w:top w:val="none" w:sz="0" w:space="0" w:color="auto"/>
            <w:left w:val="none" w:sz="0" w:space="0" w:color="auto"/>
            <w:bottom w:val="none" w:sz="0" w:space="0" w:color="auto"/>
            <w:right w:val="none" w:sz="0" w:space="0" w:color="auto"/>
          </w:divBdr>
        </w:div>
        <w:div w:id="1808929744">
          <w:marLeft w:val="640"/>
          <w:marRight w:val="0"/>
          <w:marTop w:val="0"/>
          <w:marBottom w:val="0"/>
          <w:divBdr>
            <w:top w:val="none" w:sz="0" w:space="0" w:color="auto"/>
            <w:left w:val="none" w:sz="0" w:space="0" w:color="auto"/>
            <w:bottom w:val="none" w:sz="0" w:space="0" w:color="auto"/>
            <w:right w:val="none" w:sz="0" w:space="0" w:color="auto"/>
          </w:divBdr>
        </w:div>
      </w:divsChild>
    </w:div>
    <w:div w:id="558857315">
      <w:bodyDiv w:val="1"/>
      <w:marLeft w:val="0"/>
      <w:marRight w:val="0"/>
      <w:marTop w:val="0"/>
      <w:marBottom w:val="0"/>
      <w:divBdr>
        <w:top w:val="none" w:sz="0" w:space="0" w:color="auto"/>
        <w:left w:val="none" w:sz="0" w:space="0" w:color="auto"/>
        <w:bottom w:val="none" w:sz="0" w:space="0" w:color="auto"/>
        <w:right w:val="none" w:sz="0" w:space="0" w:color="auto"/>
      </w:divBdr>
      <w:divsChild>
        <w:div w:id="1681589175">
          <w:marLeft w:val="640"/>
          <w:marRight w:val="0"/>
          <w:marTop w:val="0"/>
          <w:marBottom w:val="0"/>
          <w:divBdr>
            <w:top w:val="none" w:sz="0" w:space="0" w:color="auto"/>
            <w:left w:val="none" w:sz="0" w:space="0" w:color="auto"/>
            <w:bottom w:val="none" w:sz="0" w:space="0" w:color="auto"/>
            <w:right w:val="none" w:sz="0" w:space="0" w:color="auto"/>
          </w:divBdr>
        </w:div>
        <w:div w:id="149251798">
          <w:marLeft w:val="640"/>
          <w:marRight w:val="0"/>
          <w:marTop w:val="0"/>
          <w:marBottom w:val="0"/>
          <w:divBdr>
            <w:top w:val="none" w:sz="0" w:space="0" w:color="auto"/>
            <w:left w:val="none" w:sz="0" w:space="0" w:color="auto"/>
            <w:bottom w:val="none" w:sz="0" w:space="0" w:color="auto"/>
            <w:right w:val="none" w:sz="0" w:space="0" w:color="auto"/>
          </w:divBdr>
        </w:div>
        <w:div w:id="1027759441">
          <w:marLeft w:val="640"/>
          <w:marRight w:val="0"/>
          <w:marTop w:val="0"/>
          <w:marBottom w:val="0"/>
          <w:divBdr>
            <w:top w:val="none" w:sz="0" w:space="0" w:color="auto"/>
            <w:left w:val="none" w:sz="0" w:space="0" w:color="auto"/>
            <w:bottom w:val="none" w:sz="0" w:space="0" w:color="auto"/>
            <w:right w:val="none" w:sz="0" w:space="0" w:color="auto"/>
          </w:divBdr>
        </w:div>
        <w:div w:id="36854473">
          <w:marLeft w:val="640"/>
          <w:marRight w:val="0"/>
          <w:marTop w:val="0"/>
          <w:marBottom w:val="0"/>
          <w:divBdr>
            <w:top w:val="none" w:sz="0" w:space="0" w:color="auto"/>
            <w:left w:val="none" w:sz="0" w:space="0" w:color="auto"/>
            <w:bottom w:val="none" w:sz="0" w:space="0" w:color="auto"/>
            <w:right w:val="none" w:sz="0" w:space="0" w:color="auto"/>
          </w:divBdr>
        </w:div>
        <w:div w:id="2017684434">
          <w:marLeft w:val="640"/>
          <w:marRight w:val="0"/>
          <w:marTop w:val="0"/>
          <w:marBottom w:val="0"/>
          <w:divBdr>
            <w:top w:val="none" w:sz="0" w:space="0" w:color="auto"/>
            <w:left w:val="none" w:sz="0" w:space="0" w:color="auto"/>
            <w:bottom w:val="none" w:sz="0" w:space="0" w:color="auto"/>
            <w:right w:val="none" w:sz="0" w:space="0" w:color="auto"/>
          </w:divBdr>
        </w:div>
        <w:div w:id="1939101649">
          <w:marLeft w:val="640"/>
          <w:marRight w:val="0"/>
          <w:marTop w:val="0"/>
          <w:marBottom w:val="0"/>
          <w:divBdr>
            <w:top w:val="none" w:sz="0" w:space="0" w:color="auto"/>
            <w:left w:val="none" w:sz="0" w:space="0" w:color="auto"/>
            <w:bottom w:val="none" w:sz="0" w:space="0" w:color="auto"/>
            <w:right w:val="none" w:sz="0" w:space="0" w:color="auto"/>
          </w:divBdr>
        </w:div>
        <w:div w:id="283997561">
          <w:marLeft w:val="640"/>
          <w:marRight w:val="0"/>
          <w:marTop w:val="0"/>
          <w:marBottom w:val="0"/>
          <w:divBdr>
            <w:top w:val="none" w:sz="0" w:space="0" w:color="auto"/>
            <w:left w:val="none" w:sz="0" w:space="0" w:color="auto"/>
            <w:bottom w:val="none" w:sz="0" w:space="0" w:color="auto"/>
            <w:right w:val="none" w:sz="0" w:space="0" w:color="auto"/>
          </w:divBdr>
        </w:div>
        <w:div w:id="1087339539">
          <w:marLeft w:val="640"/>
          <w:marRight w:val="0"/>
          <w:marTop w:val="0"/>
          <w:marBottom w:val="0"/>
          <w:divBdr>
            <w:top w:val="none" w:sz="0" w:space="0" w:color="auto"/>
            <w:left w:val="none" w:sz="0" w:space="0" w:color="auto"/>
            <w:bottom w:val="none" w:sz="0" w:space="0" w:color="auto"/>
            <w:right w:val="none" w:sz="0" w:space="0" w:color="auto"/>
          </w:divBdr>
        </w:div>
        <w:div w:id="367725267">
          <w:marLeft w:val="640"/>
          <w:marRight w:val="0"/>
          <w:marTop w:val="0"/>
          <w:marBottom w:val="0"/>
          <w:divBdr>
            <w:top w:val="none" w:sz="0" w:space="0" w:color="auto"/>
            <w:left w:val="none" w:sz="0" w:space="0" w:color="auto"/>
            <w:bottom w:val="none" w:sz="0" w:space="0" w:color="auto"/>
            <w:right w:val="none" w:sz="0" w:space="0" w:color="auto"/>
          </w:divBdr>
        </w:div>
        <w:div w:id="1000079990">
          <w:marLeft w:val="640"/>
          <w:marRight w:val="0"/>
          <w:marTop w:val="0"/>
          <w:marBottom w:val="0"/>
          <w:divBdr>
            <w:top w:val="none" w:sz="0" w:space="0" w:color="auto"/>
            <w:left w:val="none" w:sz="0" w:space="0" w:color="auto"/>
            <w:bottom w:val="none" w:sz="0" w:space="0" w:color="auto"/>
            <w:right w:val="none" w:sz="0" w:space="0" w:color="auto"/>
          </w:divBdr>
        </w:div>
        <w:div w:id="31851997">
          <w:marLeft w:val="640"/>
          <w:marRight w:val="0"/>
          <w:marTop w:val="0"/>
          <w:marBottom w:val="0"/>
          <w:divBdr>
            <w:top w:val="none" w:sz="0" w:space="0" w:color="auto"/>
            <w:left w:val="none" w:sz="0" w:space="0" w:color="auto"/>
            <w:bottom w:val="none" w:sz="0" w:space="0" w:color="auto"/>
            <w:right w:val="none" w:sz="0" w:space="0" w:color="auto"/>
          </w:divBdr>
        </w:div>
        <w:div w:id="1887140049">
          <w:marLeft w:val="640"/>
          <w:marRight w:val="0"/>
          <w:marTop w:val="0"/>
          <w:marBottom w:val="0"/>
          <w:divBdr>
            <w:top w:val="none" w:sz="0" w:space="0" w:color="auto"/>
            <w:left w:val="none" w:sz="0" w:space="0" w:color="auto"/>
            <w:bottom w:val="none" w:sz="0" w:space="0" w:color="auto"/>
            <w:right w:val="none" w:sz="0" w:space="0" w:color="auto"/>
          </w:divBdr>
        </w:div>
        <w:div w:id="539129883">
          <w:marLeft w:val="640"/>
          <w:marRight w:val="0"/>
          <w:marTop w:val="0"/>
          <w:marBottom w:val="0"/>
          <w:divBdr>
            <w:top w:val="none" w:sz="0" w:space="0" w:color="auto"/>
            <w:left w:val="none" w:sz="0" w:space="0" w:color="auto"/>
            <w:bottom w:val="none" w:sz="0" w:space="0" w:color="auto"/>
            <w:right w:val="none" w:sz="0" w:space="0" w:color="auto"/>
          </w:divBdr>
        </w:div>
        <w:div w:id="1596669435">
          <w:marLeft w:val="640"/>
          <w:marRight w:val="0"/>
          <w:marTop w:val="0"/>
          <w:marBottom w:val="0"/>
          <w:divBdr>
            <w:top w:val="none" w:sz="0" w:space="0" w:color="auto"/>
            <w:left w:val="none" w:sz="0" w:space="0" w:color="auto"/>
            <w:bottom w:val="none" w:sz="0" w:space="0" w:color="auto"/>
            <w:right w:val="none" w:sz="0" w:space="0" w:color="auto"/>
          </w:divBdr>
        </w:div>
        <w:div w:id="1597666964">
          <w:marLeft w:val="640"/>
          <w:marRight w:val="0"/>
          <w:marTop w:val="0"/>
          <w:marBottom w:val="0"/>
          <w:divBdr>
            <w:top w:val="none" w:sz="0" w:space="0" w:color="auto"/>
            <w:left w:val="none" w:sz="0" w:space="0" w:color="auto"/>
            <w:bottom w:val="none" w:sz="0" w:space="0" w:color="auto"/>
            <w:right w:val="none" w:sz="0" w:space="0" w:color="auto"/>
          </w:divBdr>
        </w:div>
        <w:div w:id="1052924455">
          <w:marLeft w:val="640"/>
          <w:marRight w:val="0"/>
          <w:marTop w:val="0"/>
          <w:marBottom w:val="0"/>
          <w:divBdr>
            <w:top w:val="none" w:sz="0" w:space="0" w:color="auto"/>
            <w:left w:val="none" w:sz="0" w:space="0" w:color="auto"/>
            <w:bottom w:val="none" w:sz="0" w:space="0" w:color="auto"/>
            <w:right w:val="none" w:sz="0" w:space="0" w:color="auto"/>
          </w:divBdr>
        </w:div>
        <w:div w:id="1026448947">
          <w:marLeft w:val="640"/>
          <w:marRight w:val="0"/>
          <w:marTop w:val="0"/>
          <w:marBottom w:val="0"/>
          <w:divBdr>
            <w:top w:val="none" w:sz="0" w:space="0" w:color="auto"/>
            <w:left w:val="none" w:sz="0" w:space="0" w:color="auto"/>
            <w:bottom w:val="none" w:sz="0" w:space="0" w:color="auto"/>
            <w:right w:val="none" w:sz="0" w:space="0" w:color="auto"/>
          </w:divBdr>
        </w:div>
        <w:div w:id="1754620371">
          <w:marLeft w:val="640"/>
          <w:marRight w:val="0"/>
          <w:marTop w:val="0"/>
          <w:marBottom w:val="0"/>
          <w:divBdr>
            <w:top w:val="none" w:sz="0" w:space="0" w:color="auto"/>
            <w:left w:val="none" w:sz="0" w:space="0" w:color="auto"/>
            <w:bottom w:val="none" w:sz="0" w:space="0" w:color="auto"/>
            <w:right w:val="none" w:sz="0" w:space="0" w:color="auto"/>
          </w:divBdr>
        </w:div>
        <w:div w:id="23482884">
          <w:marLeft w:val="640"/>
          <w:marRight w:val="0"/>
          <w:marTop w:val="0"/>
          <w:marBottom w:val="0"/>
          <w:divBdr>
            <w:top w:val="none" w:sz="0" w:space="0" w:color="auto"/>
            <w:left w:val="none" w:sz="0" w:space="0" w:color="auto"/>
            <w:bottom w:val="none" w:sz="0" w:space="0" w:color="auto"/>
            <w:right w:val="none" w:sz="0" w:space="0" w:color="auto"/>
          </w:divBdr>
        </w:div>
        <w:div w:id="1930499651">
          <w:marLeft w:val="640"/>
          <w:marRight w:val="0"/>
          <w:marTop w:val="0"/>
          <w:marBottom w:val="0"/>
          <w:divBdr>
            <w:top w:val="none" w:sz="0" w:space="0" w:color="auto"/>
            <w:left w:val="none" w:sz="0" w:space="0" w:color="auto"/>
            <w:bottom w:val="none" w:sz="0" w:space="0" w:color="auto"/>
            <w:right w:val="none" w:sz="0" w:space="0" w:color="auto"/>
          </w:divBdr>
        </w:div>
      </w:divsChild>
    </w:div>
    <w:div w:id="564416210">
      <w:bodyDiv w:val="1"/>
      <w:marLeft w:val="0"/>
      <w:marRight w:val="0"/>
      <w:marTop w:val="0"/>
      <w:marBottom w:val="0"/>
      <w:divBdr>
        <w:top w:val="none" w:sz="0" w:space="0" w:color="auto"/>
        <w:left w:val="none" w:sz="0" w:space="0" w:color="auto"/>
        <w:bottom w:val="none" w:sz="0" w:space="0" w:color="auto"/>
        <w:right w:val="none" w:sz="0" w:space="0" w:color="auto"/>
      </w:divBdr>
      <w:divsChild>
        <w:div w:id="618881532">
          <w:marLeft w:val="640"/>
          <w:marRight w:val="0"/>
          <w:marTop w:val="0"/>
          <w:marBottom w:val="0"/>
          <w:divBdr>
            <w:top w:val="none" w:sz="0" w:space="0" w:color="auto"/>
            <w:left w:val="none" w:sz="0" w:space="0" w:color="auto"/>
            <w:bottom w:val="none" w:sz="0" w:space="0" w:color="auto"/>
            <w:right w:val="none" w:sz="0" w:space="0" w:color="auto"/>
          </w:divBdr>
        </w:div>
        <w:div w:id="763645659">
          <w:marLeft w:val="640"/>
          <w:marRight w:val="0"/>
          <w:marTop w:val="0"/>
          <w:marBottom w:val="0"/>
          <w:divBdr>
            <w:top w:val="none" w:sz="0" w:space="0" w:color="auto"/>
            <w:left w:val="none" w:sz="0" w:space="0" w:color="auto"/>
            <w:bottom w:val="none" w:sz="0" w:space="0" w:color="auto"/>
            <w:right w:val="none" w:sz="0" w:space="0" w:color="auto"/>
          </w:divBdr>
        </w:div>
        <w:div w:id="1036543244">
          <w:marLeft w:val="640"/>
          <w:marRight w:val="0"/>
          <w:marTop w:val="0"/>
          <w:marBottom w:val="0"/>
          <w:divBdr>
            <w:top w:val="none" w:sz="0" w:space="0" w:color="auto"/>
            <w:left w:val="none" w:sz="0" w:space="0" w:color="auto"/>
            <w:bottom w:val="none" w:sz="0" w:space="0" w:color="auto"/>
            <w:right w:val="none" w:sz="0" w:space="0" w:color="auto"/>
          </w:divBdr>
        </w:div>
        <w:div w:id="491990436">
          <w:marLeft w:val="640"/>
          <w:marRight w:val="0"/>
          <w:marTop w:val="0"/>
          <w:marBottom w:val="0"/>
          <w:divBdr>
            <w:top w:val="none" w:sz="0" w:space="0" w:color="auto"/>
            <w:left w:val="none" w:sz="0" w:space="0" w:color="auto"/>
            <w:bottom w:val="none" w:sz="0" w:space="0" w:color="auto"/>
            <w:right w:val="none" w:sz="0" w:space="0" w:color="auto"/>
          </w:divBdr>
        </w:div>
        <w:div w:id="74131767">
          <w:marLeft w:val="640"/>
          <w:marRight w:val="0"/>
          <w:marTop w:val="0"/>
          <w:marBottom w:val="0"/>
          <w:divBdr>
            <w:top w:val="none" w:sz="0" w:space="0" w:color="auto"/>
            <w:left w:val="none" w:sz="0" w:space="0" w:color="auto"/>
            <w:bottom w:val="none" w:sz="0" w:space="0" w:color="auto"/>
            <w:right w:val="none" w:sz="0" w:space="0" w:color="auto"/>
          </w:divBdr>
        </w:div>
        <w:div w:id="1106996081">
          <w:marLeft w:val="640"/>
          <w:marRight w:val="0"/>
          <w:marTop w:val="0"/>
          <w:marBottom w:val="0"/>
          <w:divBdr>
            <w:top w:val="none" w:sz="0" w:space="0" w:color="auto"/>
            <w:left w:val="none" w:sz="0" w:space="0" w:color="auto"/>
            <w:bottom w:val="none" w:sz="0" w:space="0" w:color="auto"/>
            <w:right w:val="none" w:sz="0" w:space="0" w:color="auto"/>
          </w:divBdr>
        </w:div>
        <w:div w:id="1687635429">
          <w:marLeft w:val="640"/>
          <w:marRight w:val="0"/>
          <w:marTop w:val="0"/>
          <w:marBottom w:val="0"/>
          <w:divBdr>
            <w:top w:val="none" w:sz="0" w:space="0" w:color="auto"/>
            <w:left w:val="none" w:sz="0" w:space="0" w:color="auto"/>
            <w:bottom w:val="none" w:sz="0" w:space="0" w:color="auto"/>
            <w:right w:val="none" w:sz="0" w:space="0" w:color="auto"/>
          </w:divBdr>
        </w:div>
        <w:div w:id="1913737195">
          <w:marLeft w:val="640"/>
          <w:marRight w:val="0"/>
          <w:marTop w:val="0"/>
          <w:marBottom w:val="0"/>
          <w:divBdr>
            <w:top w:val="none" w:sz="0" w:space="0" w:color="auto"/>
            <w:left w:val="none" w:sz="0" w:space="0" w:color="auto"/>
            <w:bottom w:val="none" w:sz="0" w:space="0" w:color="auto"/>
            <w:right w:val="none" w:sz="0" w:space="0" w:color="auto"/>
          </w:divBdr>
        </w:div>
        <w:div w:id="84497398">
          <w:marLeft w:val="640"/>
          <w:marRight w:val="0"/>
          <w:marTop w:val="0"/>
          <w:marBottom w:val="0"/>
          <w:divBdr>
            <w:top w:val="none" w:sz="0" w:space="0" w:color="auto"/>
            <w:left w:val="none" w:sz="0" w:space="0" w:color="auto"/>
            <w:bottom w:val="none" w:sz="0" w:space="0" w:color="auto"/>
            <w:right w:val="none" w:sz="0" w:space="0" w:color="auto"/>
          </w:divBdr>
        </w:div>
        <w:div w:id="898828365">
          <w:marLeft w:val="640"/>
          <w:marRight w:val="0"/>
          <w:marTop w:val="0"/>
          <w:marBottom w:val="0"/>
          <w:divBdr>
            <w:top w:val="none" w:sz="0" w:space="0" w:color="auto"/>
            <w:left w:val="none" w:sz="0" w:space="0" w:color="auto"/>
            <w:bottom w:val="none" w:sz="0" w:space="0" w:color="auto"/>
            <w:right w:val="none" w:sz="0" w:space="0" w:color="auto"/>
          </w:divBdr>
        </w:div>
        <w:div w:id="2114738053">
          <w:marLeft w:val="640"/>
          <w:marRight w:val="0"/>
          <w:marTop w:val="0"/>
          <w:marBottom w:val="0"/>
          <w:divBdr>
            <w:top w:val="none" w:sz="0" w:space="0" w:color="auto"/>
            <w:left w:val="none" w:sz="0" w:space="0" w:color="auto"/>
            <w:bottom w:val="none" w:sz="0" w:space="0" w:color="auto"/>
            <w:right w:val="none" w:sz="0" w:space="0" w:color="auto"/>
          </w:divBdr>
        </w:div>
        <w:div w:id="889682972">
          <w:marLeft w:val="640"/>
          <w:marRight w:val="0"/>
          <w:marTop w:val="0"/>
          <w:marBottom w:val="0"/>
          <w:divBdr>
            <w:top w:val="none" w:sz="0" w:space="0" w:color="auto"/>
            <w:left w:val="none" w:sz="0" w:space="0" w:color="auto"/>
            <w:bottom w:val="none" w:sz="0" w:space="0" w:color="auto"/>
            <w:right w:val="none" w:sz="0" w:space="0" w:color="auto"/>
          </w:divBdr>
        </w:div>
        <w:div w:id="1731614869">
          <w:marLeft w:val="640"/>
          <w:marRight w:val="0"/>
          <w:marTop w:val="0"/>
          <w:marBottom w:val="0"/>
          <w:divBdr>
            <w:top w:val="none" w:sz="0" w:space="0" w:color="auto"/>
            <w:left w:val="none" w:sz="0" w:space="0" w:color="auto"/>
            <w:bottom w:val="none" w:sz="0" w:space="0" w:color="auto"/>
            <w:right w:val="none" w:sz="0" w:space="0" w:color="auto"/>
          </w:divBdr>
        </w:div>
        <w:div w:id="1681663920">
          <w:marLeft w:val="640"/>
          <w:marRight w:val="0"/>
          <w:marTop w:val="0"/>
          <w:marBottom w:val="0"/>
          <w:divBdr>
            <w:top w:val="none" w:sz="0" w:space="0" w:color="auto"/>
            <w:left w:val="none" w:sz="0" w:space="0" w:color="auto"/>
            <w:bottom w:val="none" w:sz="0" w:space="0" w:color="auto"/>
            <w:right w:val="none" w:sz="0" w:space="0" w:color="auto"/>
          </w:divBdr>
        </w:div>
        <w:div w:id="792477736">
          <w:marLeft w:val="640"/>
          <w:marRight w:val="0"/>
          <w:marTop w:val="0"/>
          <w:marBottom w:val="0"/>
          <w:divBdr>
            <w:top w:val="none" w:sz="0" w:space="0" w:color="auto"/>
            <w:left w:val="none" w:sz="0" w:space="0" w:color="auto"/>
            <w:bottom w:val="none" w:sz="0" w:space="0" w:color="auto"/>
            <w:right w:val="none" w:sz="0" w:space="0" w:color="auto"/>
          </w:divBdr>
        </w:div>
        <w:div w:id="1434204979">
          <w:marLeft w:val="640"/>
          <w:marRight w:val="0"/>
          <w:marTop w:val="0"/>
          <w:marBottom w:val="0"/>
          <w:divBdr>
            <w:top w:val="none" w:sz="0" w:space="0" w:color="auto"/>
            <w:left w:val="none" w:sz="0" w:space="0" w:color="auto"/>
            <w:bottom w:val="none" w:sz="0" w:space="0" w:color="auto"/>
            <w:right w:val="none" w:sz="0" w:space="0" w:color="auto"/>
          </w:divBdr>
        </w:div>
      </w:divsChild>
    </w:div>
    <w:div w:id="579020803">
      <w:bodyDiv w:val="1"/>
      <w:marLeft w:val="0"/>
      <w:marRight w:val="0"/>
      <w:marTop w:val="0"/>
      <w:marBottom w:val="0"/>
      <w:divBdr>
        <w:top w:val="none" w:sz="0" w:space="0" w:color="auto"/>
        <w:left w:val="none" w:sz="0" w:space="0" w:color="auto"/>
        <w:bottom w:val="none" w:sz="0" w:space="0" w:color="auto"/>
        <w:right w:val="none" w:sz="0" w:space="0" w:color="auto"/>
      </w:divBdr>
      <w:divsChild>
        <w:div w:id="1743019402">
          <w:marLeft w:val="640"/>
          <w:marRight w:val="0"/>
          <w:marTop w:val="0"/>
          <w:marBottom w:val="0"/>
          <w:divBdr>
            <w:top w:val="none" w:sz="0" w:space="0" w:color="auto"/>
            <w:left w:val="none" w:sz="0" w:space="0" w:color="auto"/>
            <w:bottom w:val="none" w:sz="0" w:space="0" w:color="auto"/>
            <w:right w:val="none" w:sz="0" w:space="0" w:color="auto"/>
          </w:divBdr>
        </w:div>
        <w:div w:id="545601850">
          <w:marLeft w:val="640"/>
          <w:marRight w:val="0"/>
          <w:marTop w:val="0"/>
          <w:marBottom w:val="0"/>
          <w:divBdr>
            <w:top w:val="none" w:sz="0" w:space="0" w:color="auto"/>
            <w:left w:val="none" w:sz="0" w:space="0" w:color="auto"/>
            <w:bottom w:val="none" w:sz="0" w:space="0" w:color="auto"/>
            <w:right w:val="none" w:sz="0" w:space="0" w:color="auto"/>
          </w:divBdr>
        </w:div>
        <w:div w:id="2083528012">
          <w:marLeft w:val="640"/>
          <w:marRight w:val="0"/>
          <w:marTop w:val="0"/>
          <w:marBottom w:val="0"/>
          <w:divBdr>
            <w:top w:val="none" w:sz="0" w:space="0" w:color="auto"/>
            <w:left w:val="none" w:sz="0" w:space="0" w:color="auto"/>
            <w:bottom w:val="none" w:sz="0" w:space="0" w:color="auto"/>
            <w:right w:val="none" w:sz="0" w:space="0" w:color="auto"/>
          </w:divBdr>
        </w:div>
        <w:div w:id="2001957855">
          <w:marLeft w:val="640"/>
          <w:marRight w:val="0"/>
          <w:marTop w:val="0"/>
          <w:marBottom w:val="0"/>
          <w:divBdr>
            <w:top w:val="none" w:sz="0" w:space="0" w:color="auto"/>
            <w:left w:val="none" w:sz="0" w:space="0" w:color="auto"/>
            <w:bottom w:val="none" w:sz="0" w:space="0" w:color="auto"/>
            <w:right w:val="none" w:sz="0" w:space="0" w:color="auto"/>
          </w:divBdr>
        </w:div>
        <w:div w:id="1563523885">
          <w:marLeft w:val="640"/>
          <w:marRight w:val="0"/>
          <w:marTop w:val="0"/>
          <w:marBottom w:val="0"/>
          <w:divBdr>
            <w:top w:val="none" w:sz="0" w:space="0" w:color="auto"/>
            <w:left w:val="none" w:sz="0" w:space="0" w:color="auto"/>
            <w:bottom w:val="none" w:sz="0" w:space="0" w:color="auto"/>
            <w:right w:val="none" w:sz="0" w:space="0" w:color="auto"/>
          </w:divBdr>
        </w:div>
        <w:div w:id="545988486">
          <w:marLeft w:val="640"/>
          <w:marRight w:val="0"/>
          <w:marTop w:val="0"/>
          <w:marBottom w:val="0"/>
          <w:divBdr>
            <w:top w:val="none" w:sz="0" w:space="0" w:color="auto"/>
            <w:left w:val="none" w:sz="0" w:space="0" w:color="auto"/>
            <w:bottom w:val="none" w:sz="0" w:space="0" w:color="auto"/>
            <w:right w:val="none" w:sz="0" w:space="0" w:color="auto"/>
          </w:divBdr>
        </w:div>
        <w:div w:id="2016570501">
          <w:marLeft w:val="640"/>
          <w:marRight w:val="0"/>
          <w:marTop w:val="0"/>
          <w:marBottom w:val="0"/>
          <w:divBdr>
            <w:top w:val="none" w:sz="0" w:space="0" w:color="auto"/>
            <w:left w:val="none" w:sz="0" w:space="0" w:color="auto"/>
            <w:bottom w:val="none" w:sz="0" w:space="0" w:color="auto"/>
            <w:right w:val="none" w:sz="0" w:space="0" w:color="auto"/>
          </w:divBdr>
        </w:div>
        <w:div w:id="1422603599">
          <w:marLeft w:val="640"/>
          <w:marRight w:val="0"/>
          <w:marTop w:val="0"/>
          <w:marBottom w:val="0"/>
          <w:divBdr>
            <w:top w:val="none" w:sz="0" w:space="0" w:color="auto"/>
            <w:left w:val="none" w:sz="0" w:space="0" w:color="auto"/>
            <w:bottom w:val="none" w:sz="0" w:space="0" w:color="auto"/>
            <w:right w:val="none" w:sz="0" w:space="0" w:color="auto"/>
          </w:divBdr>
        </w:div>
        <w:div w:id="526451505">
          <w:marLeft w:val="640"/>
          <w:marRight w:val="0"/>
          <w:marTop w:val="0"/>
          <w:marBottom w:val="0"/>
          <w:divBdr>
            <w:top w:val="none" w:sz="0" w:space="0" w:color="auto"/>
            <w:left w:val="none" w:sz="0" w:space="0" w:color="auto"/>
            <w:bottom w:val="none" w:sz="0" w:space="0" w:color="auto"/>
            <w:right w:val="none" w:sz="0" w:space="0" w:color="auto"/>
          </w:divBdr>
        </w:div>
        <w:div w:id="1954440565">
          <w:marLeft w:val="640"/>
          <w:marRight w:val="0"/>
          <w:marTop w:val="0"/>
          <w:marBottom w:val="0"/>
          <w:divBdr>
            <w:top w:val="none" w:sz="0" w:space="0" w:color="auto"/>
            <w:left w:val="none" w:sz="0" w:space="0" w:color="auto"/>
            <w:bottom w:val="none" w:sz="0" w:space="0" w:color="auto"/>
            <w:right w:val="none" w:sz="0" w:space="0" w:color="auto"/>
          </w:divBdr>
        </w:div>
        <w:div w:id="1349329716">
          <w:marLeft w:val="640"/>
          <w:marRight w:val="0"/>
          <w:marTop w:val="0"/>
          <w:marBottom w:val="0"/>
          <w:divBdr>
            <w:top w:val="none" w:sz="0" w:space="0" w:color="auto"/>
            <w:left w:val="none" w:sz="0" w:space="0" w:color="auto"/>
            <w:bottom w:val="none" w:sz="0" w:space="0" w:color="auto"/>
            <w:right w:val="none" w:sz="0" w:space="0" w:color="auto"/>
          </w:divBdr>
        </w:div>
        <w:div w:id="122188397">
          <w:marLeft w:val="640"/>
          <w:marRight w:val="0"/>
          <w:marTop w:val="0"/>
          <w:marBottom w:val="0"/>
          <w:divBdr>
            <w:top w:val="none" w:sz="0" w:space="0" w:color="auto"/>
            <w:left w:val="none" w:sz="0" w:space="0" w:color="auto"/>
            <w:bottom w:val="none" w:sz="0" w:space="0" w:color="auto"/>
            <w:right w:val="none" w:sz="0" w:space="0" w:color="auto"/>
          </w:divBdr>
        </w:div>
        <w:div w:id="1461025206">
          <w:marLeft w:val="640"/>
          <w:marRight w:val="0"/>
          <w:marTop w:val="0"/>
          <w:marBottom w:val="0"/>
          <w:divBdr>
            <w:top w:val="none" w:sz="0" w:space="0" w:color="auto"/>
            <w:left w:val="none" w:sz="0" w:space="0" w:color="auto"/>
            <w:bottom w:val="none" w:sz="0" w:space="0" w:color="auto"/>
            <w:right w:val="none" w:sz="0" w:space="0" w:color="auto"/>
          </w:divBdr>
        </w:div>
        <w:div w:id="1829009653">
          <w:marLeft w:val="640"/>
          <w:marRight w:val="0"/>
          <w:marTop w:val="0"/>
          <w:marBottom w:val="0"/>
          <w:divBdr>
            <w:top w:val="none" w:sz="0" w:space="0" w:color="auto"/>
            <w:left w:val="none" w:sz="0" w:space="0" w:color="auto"/>
            <w:bottom w:val="none" w:sz="0" w:space="0" w:color="auto"/>
            <w:right w:val="none" w:sz="0" w:space="0" w:color="auto"/>
          </w:divBdr>
        </w:div>
        <w:div w:id="234705429">
          <w:marLeft w:val="640"/>
          <w:marRight w:val="0"/>
          <w:marTop w:val="0"/>
          <w:marBottom w:val="0"/>
          <w:divBdr>
            <w:top w:val="none" w:sz="0" w:space="0" w:color="auto"/>
            <w:left w:val="none" w:sz="0" w:space="0" w:color="auto"/>
            <w:bottom w:val="none" w:sz="0" w:space="0" w:color="auto"/>
            <w:right w:val="none" w:sz="0" w:space="0" w:color="auto"/>
          </w:divBdr>
        </w:div>
        <w:div w:id="357395879">
          <w:marLeft w:val="640"/>
          <w:marRight w:val="0"/>
          <w:marTop w:val="0"/>
          <w:marBottom w:val="0"/>
          <w:divBdr>
            <w:top w:val="none" w:sz="0" w:space="0" w:color="auto"/>
            <w:left w:val="none" w:sz="0" w:space="0" w:color="auto"/>
            <w:bottom w:val="none" w:sz="0" w:space="0" w:color="auto"/>
            <w:right w:val="none" w:sz="0" w:space="0" w:color="auto"/>
          </w:divBdr>
        </w:div>
        <w:div w:id="968165918">
          <w:marLeft w:val="640"/>
          <w:marRight w:val="0"/>
          <w:marTop w:val="0"/>
          <w:marBottom w:val="0"/>
          <w:divBdr>
            <w:top w:val="none" w:sz="0" w:space="0" w:color="auto"/>
            <w:left w:val="none" w:sz="0" w:space="0" w:color="auto"/>
            <w:bottom w:val="none" w:sz="0" w:space="0" w:color="auto"/>
            <w:right w:val="none" w:sz="0" w:space="0" w:color="auto"/>
          </w:divBdr>
        </w:div>
      </w:divsChild>
    </w:div>
    <w:div w:id="630137164">
      <w:bodyDiv w:val="1"/>
      <w:marLeft w:val="0"/>
      <w:marRight w:val="0"/>
      <w:marTop w:val="0"/>
      <w:marBottom w:val="0"/>
      <w:divBdr>
        <w:top w:val="none" w:sz="0" w:space="0" w:color="auto"/>
        <w:left w:val="none" w:sz="0" w:space="0" w:color="auto"/>
        <w:bottom w:val="none" w:sz="0" w:space="0" w:color="auto"/>
        <w:right w:val="none" w:sz="0" w:space="0" w:color="auto"/>
      </w:divBdr>
      <w:divsChild>
        <w:div w:id="439759478">
          <w:marLeft w:val="640"/>
          <w:marRight w:val="0"/>
          <w:marTop w:val="0"/>
          <w:marBottom w:val="0"/>
          <w:divBdr>
            <w:top w:val="none" w:sz="0" w:space="0" w:color="auto"/>
            <w:left w:val="none" w:sz="0" w:space="0" w:color="auto"/>
            <w:bottom w:val="none" w:sz="0" w:space="0" w:color="auto"/>
            <w:right w:val="none" w:sz="0" w:space="0" w:color="auto"/>
          </w:divBdr>
        </w:div>
        <w:div w:id="1563756922">
          <w:marLeft w:val="640"/>
          <w:marRight w:val="0"/>
          <w:marTop w:val="0"/>
          <w:marBottom w:val="0"/>
          <w:divBdr>
            <w:top w:val="none" w:sz="0" w:space="0" w:color="auto"/>
            <w:left w:val="none" w:sz="0" w:space="0" w:color="auto"/>
            <w:bottom w:val="none" w:sz="0" w:space="0" w:color="auto"/>
            <w:right w:val="none" w:sz="0" w:space="0" w:color="auto"/>
          </w:divBdr>
        </w:div>
        <w:div w:id="83577694">
          <w:marLeft w:val="640"/>
          <w:marRight w:val="0"/>
          <w:marTop w:val="0"/>
          <w:marBottom w:val="0"/>
          <w:divBdr>
            <w:top w:val="none" w:sz="0" w:space="0" w:color="auto"/>
            <w:left w:val="none" w:sz="0" w:space="0" w:color="auto"/>
            <w:bottom w:val="none" w:sz="0" w:space="0" w:color="auto"/>
            <w:right w:val="none" w:sz="0" w:space="0" w:color="auto"/>
          </w:divBdr>
        </w:div>
        <w:div w:id="2110617773">
          <w:marLeft w:val="640"/>
          <w:marRight w:val="0"/>
          <w:marTop w:val="0"/>
          <w:marBottom w:val="0"/>
          <w:divBdr>
            <w:top w:val="none" w:sz="0" w:space="0" w:color="auto"/>
            <w:left w:val="none" w:sz="0" w:space="0" w:color="auto"/>
            <w:bottom w:val="none" w:sz="0" w:space="0" w:color="auto"/>
            <w:right w:val="none" w:sz="0" w:space="0" w:color="auto"/>
          </w:divBdr>
        </w:div>
        <w:div w:id="770588740">
          <w:marLeft w:val="640"/>
          <w:marRight w:val="0"/>
          <w:marTop w:val="0"/>
          <w:marBottom w:val="0"/>
          <w:divBdr>
            <w:top w:val="none" w:sz="0" w:space="0" w:color="auto"/>
            <w:left w:val="none" w:sz="0" w:space="0" w:color="auto"/>
            <w:bottom w:val="none" w:sz="0" w:space="0" w:color="auto"/>
            <w:right w:val="none" w:sz="0" w:space="0" w:color="auto"/>
          </w:divBdr>
        </w:div>
        <w:div w:id="402719354">
          <w:marLeft w:val="640"/>
          <w:marRight w:val="0"/>
          <w:marTop w:val="0"/>
          <w:marBottom w:val="0"/>
          <w:divBdr>
            <w:top w:val="none" w:sz="0" w:space="0" w:color="auto"/>
            <w:left w:val="none" w:sz="0" w:space="0" w:color="auto"/>
            <w:bottom w:val="none" w:sz="0" w:space="0" w:color="auto"/>
            <w:right w:val="none" w:sz="0" w:space="0" w:color="auto"/>
          </w:divBdr>
        </w:div>
        <w:div w:id="241061882">
          <w:marLeft w:val="640"/>
          <w:marRight w:val="0"/>
          <w:marTop w:val="0"/>
          <w:marBottom w:val="0"/>
          <w:divBdr>
            <w:top w:val="none" w:sz="0" w:space="0" w:color="auto"/>
            <w:left w:val="none" w:sz="0" w:space="0" w:color="auto"/>
            <w:bottom w:val="none" w:sz="0" w:space="0" w:color="auto"/>
            <w:right w:val="none" w:sz="0" w:space="0" w:color="auto"/>
          </w:divBdr>
        </w:div>
        <w:div w:id="924417001">
          <w:marLeft w:val="640"/>
          <w:marRight w:val="0"/>
          <w:marTop w:val="0"/>
          <w:marBottom w:val="0"/>
          <w:divBdr>
            <w:top w:val="none" w:sz="0" w:space="0" w:color="auto"/>
            <w:left w:val="none" w:sz="0" w:space="0" w:color="auto"/>
            <w:bottom w:val="none" w:sz="0" w:space="0" w:color="auto"/>
            <w:right w:val="none" w:sz="0" w:space="0" w:color="auto"/>
          </w:divBdr>
        </w:div>
        <w:div w:id="869756941">
          <w:marLeft w:val="640"/>
          <w:marRight w:val="0"/>
          <w:marTop w:val="0"/>
          <w:marBottom w:val="0"/>
          <w:divBdr>
            <w:top w:val="none" w:sz="0" w:space="0" w:color="auto"/>
            <w:left w:val="none" w:sz="0" w:space="0" w:color="auto"/>
            <w:bottom w:val="none" w:sz="0" w:space="0" w:color="auto"/>
            <w:right w:val="none" w:sz="0" w:space="0" w:color="auto"/>
          </w:divBdr>
        </w:div>
        <w:div w:id="1436050276">
          <w:marLeft w:val="640"/>
          <w:marRight w:val="0"/>
          <w:marTop w:val="0"/>
          <w:marBottom w:val="0"/>
          <w:divBdr>
            <w:top w:val="none" w:sz="0" w:space="0" w:color="auto"/>
            <w:left w:val="none" w:sz="0" w:space="0" w:color="auto"/>
            <w:bottom w:val="none" w:sz="0" w:space="0" w:color="auto"/>
            <w:right w:val="none" w:sz="0" w:space="0" w:color="auto"/>
          </w:divBdr>
        </w:div>
        <w:div w:id="353114573">
          <w:marLeft w:val="640"/>
          <w:marRight w:val="0"/>
          <w:marTop w:val="0"/>
          <w:marBottom w:val="0"/>
          <w:divBdr>
            <w:top w:val="none" w:sz="0" w:space="0" w:color="auto"/>
            <w:left w:val="none" w:sz="0" w:space="0" w:color="auto"/>
            <w:bottom w:val="none" w:sz="0" w:space="0" w:color="auto"/>
            <w:right w:val="none" w:sz="0" w:space="0" w:color="auto"/>
          </w:divBdr>
        </w:div>
        <w:div w:id="1870364665">
          <w:marLeft w:val="640"/>
          <w:marRight w:val="0"/>
          <w:marTop w:val="0"/>
          <w:marBottom w:val="0"/>
          <w:divBdr>
            <w:top w:val="none" w:sz="0" w:space="0" w:color="auto"/>
            <w:left w:val="none" w:sz="0" w:space="0" w:color="auto"/>
            <w:bottom w:val="none" w:sz="0" w:space="0" w:color="auto"/>
            <w:right w:val="none" w:sz="0" w:space="0" w:color="auto"/>
          </w:divBdr>
        </w:div>
        <w:div w:id="503865960">
          <w:marLeft w:val="640"/>
          <w:marRight w:val="0"/>
          <w:marTop w:val="0"/>
          <w:marBottom w:val="0"/>
          <w:divBdr>
            <w:top w:val="none" w:sz="0" w:space="0" w:color="auto"/>
            <w:left w:val="none" w:sz="0" w:space="0" w:color="auto"/>
            <w:bottom w:val="none" w:sz="0" w:space="0" w:color="auto"/>
            <w:right w:val="none" w:sz="0" w:space="0" w:color="auto"/>
          </w:divBdr>
        </w:div>
        <w:div w:id="1524367779">
          <w:marLeft w:val="640"/>
          <w:marRight w:val="0"/>
          <w:marTop w:val="0"/>
          <w:marBottom w:val="0"/>
          <w:divBdr>
            <w:top w:val="none" w:sz="0" w:space="0" w:color="auto"/>
            <w:left w:val="none" w:sz="0" w:space="0" w:color="auto"/>
            <w:bottom w:val="none" w:sz="0" w:space="0" w:color="auto"/>
            <w:right w:val="none" w:sz="0" w:space="0" w:color="auto"/>
          </w:divBdr>
        </w:div>
        <w:div w:id="1216090044">
          <w:marLeft w:val="640"/>
          <w:marRight w:val="0"/>
          <w:marTop w:val="0"/>
          <w:marBottom w:val="0"/>
          <w:divBdr>
            <w:top w:val="none" w:sz="0" w:space="0" w:color="auto"/>
            <w:left w:val="none" w:sz="0" w:space="0" w:color="auto"/>
            <w:bottom w:val="none" w:sz="0" w:space="0" w:color="auto"/>
            <w:right w:val="none" w:sz="0" w:space="0" w:color="auto"/>
          </w:divBdr>
        </w:div>
        <w:div w:id="1054933781">
          <w:marLeft w:val="640"/>
          <w:marRight w:val="0"/>
          <w:marTop w:val="0"/>
          <w:marBottom w:val="0"/>
          <w:divBdr>
            <w:top w:val="none" w:sz="0" w:space="0" w:color="auto"/>
            <w:left w:val="none" w:sz="0" w:space="0" w:color="auto"/>
            <w:bottom w:val="none" w:sz="0" w:space="0" w:color="auto"/>
            <w:right w:val="none" w:sz="0" w:space="0" w:color="auto"/>
          </w:divBdr>
        </w:div>
        <w:div w:id="863175891">
          <w:marLeft w:val="640"/>
          <w:marRight w:val="0"/>
          <w:marTop w:val="0"/>
          <w:marBottom w:val="0"/>
          <w:divBdr>
            <w:top w:val="none" w:sz="0" w:space="0" w:color="auto"/>
            <w:left w:val="none" w:sz="0" w:space="0" w:color="auto"/>
            <w:bottom w:val="none" w:sz="0" w:space="0" w:color="auto"/>
            <w:right w:val="none" w:sz="0" w:space="0" w:color="auto"/>
          </w:divBdr>
        </w:div>
        <w:div w:id="583339060">
          <w:marLeft w:val="640"/>
          <w:marRight w:val="0"/>
          <w:marTop w:val="0"/>
          <w:marBottom w:val="0"/>
          <w:divBdr>
            <w:top w:val="none" w:sz="0" w:space="0" w:color="auto"/>
            <w:left w:val="none" w:sz="0" w:space="0" w:color="auto"/>
            <w:bottom w:val="none" w:sz="0" w:space="0" w:color="auto"/>
            <w:right w:val="none" w:sz="0" w:space="0" w:color="auto"/>
          </w:divBdr>
        </w:div>
        <w:div w:id="789397188">
          <w:marLeft w:val="640"/>
          <w:marRight w:val="0"/>
          <w:marTop w:val="0"/>
          <w:marBottom w:val="0"/>
          <w:divBdr>
            <w:top w:val="none" w:sz="0" w:space="0" w:color="auto"/>
            <w:left w:val="none" w:sz="0" w:space="0" w:color="auto"/>
            <w:bottom w:val="none" w:sz="0" w:space="0" w:color="auto"/>
            <w:right w:val="none" w:sz="0" w:space="0" w:color="auto"/>
          </w:divBdr>
        </w:div>
        <w:div w:id="1863282302">
          <w:marLeft w:val="640"/>
          <w:marRight w:val="0"/>
          <w:marTop w:val="0"/>
          <w:marBottom w:val="0"/>
          <w:divBdr>
            <w:top w:val="none" w:sz="0" w:space="0" w:color="auto"/>
            <w:left w:val="none" w:sz="0" w:space="0" w:color="auto"/>
            <w:bottom w:val="none" w:sz="0" w:space="0" w:color="auto"/>
            <w:right w:val="none" w:sz="0" w:space="0" w:color="auto"/>
          </w:divBdr>
        </w:div>
        <w:div w:id="194122657">
          <w:marLeft w:val="640"/>
          <w:marRight w:val="0"/>
          <w:marTop w:val="0"/>
          <w:marBottom w:val="0"/>
          <w:divBdr>
            <w:top w:val="none" w:sz="0" w:space="0" w:color="auto"/>
            <w:left w:val="none" w:sz="0" w:space="0" w:color="auto"/>
            <w:bottom w:val="none" w:sz="0" w:space="0" w:color="auto"/>
            <w:right w:val="none" w:sz="0" w:space="0" w:color="auto"/>
          </w:divBdr>
        </w:div>
      </w:divsChild>
    </w:div>
    <w:div w:id="665474483">
      <w:bodyDiv w:val="1"/>
      <w:marLeft w:val="0"/>
      <w:marRight w:val="0"/>
      <w:marTop w:val="0"/>
      <w:marBottom w:val="0"/>
      <w:divBdr>
        <w:top w:val="none" w:sz="0" w:space="0" w:color="auto"/>
        <w:left w:val="none" w:sz="0" w:space="0" w:color="auto"/>
        <w:bottom w:val="none" w:sz="0" w:space="0" w:color="auto"/>
        <w:right w:val="none" w:sz="0" w:space="0" w:color="auto"/>
      </w:divBdr>
      <w:divsChild>
        <w:div w:id="407920353">
          <w:marLeft w:val="640"/>
          <w:marRight w:val="0"/>
          <w:marTop w:val="0"/>
          <w:marBottom w:val="0"/>
          <w:divBdr>
            <w:top w:val="none" w:sz="0" w:space="0" w:color="auto"/>
            <w:left w:val="none" w:sz="0" w:space="0" w:color="auto"/>
            <w:bottom w:val="none" w:sz="0" w:space="0" w:color="auto"/>
            <w:right w:val="none" w:sz="0" w:space="0" w:color="auto"/>
          </w:divBdr>
        </w:div>
        <w:div w:id="121312147">
          <w:marLeft w:val="640"/>
          <w:marRight w:val="0"/>
          <w:marTop w:val="0"/>
          <w:marBottom w:val="0"/>
          <w:divBdr>
            <w:top w:val="none" w:sz="0" w:space="0" w:color="auto"/>
            <w:left w:val="none" w:sz="0" w:space="0" w:color="auto"/>
            <w:bottom w:val="none" w:sz="0" w:space="0" w:color="auto"/>
            <w:right w:val="none" w:sz="0" w:space="0" w:color="auto"/>
          </w:divBdr>
        </w:div>
        <w:div w:id="2057850825">
          <w:marLeft w:val="640"/>
          <w:marRight w:val="0"/>
          <w:marTop w:val="0"/>
          <w:marBottom w:val="0"/>
          <w:divBdr>
            <w:top w:val="none" w:sz="0" w:space="0" w:color="auto"/>
            <w:left w:val="none" w:sz="0" w:space="0" w:color="auto"/>
            <w:bottom w:val="none" w:sz="0" w:space="0" w:color="auto"/>
            <w:right w:val="none" w:sz="0" w:space="0" w:color="auto"/>
          </w:divBdr>
        </w:div>
        <w:div w:id="1840802892">
          <w:marLeft w:val="640"/>
          <w:marRight w:val="0"/>
          <w:marTop w:val="0"/>
          <w:marBottom w:val="0"/>
          <w:divBdr>
            <w:top w:val="none" w:sz="0" w:space="0" w:color="auto"/>
            <w:left w:val="none" w:sz="0" w:space="0" w:color="auto"/>
            <w:bottom w:val="none" w:sz="0" w:space="0" w:color="auto"/>
            <w:right w:val="none" w:sz="0" w:space="0" w:color="auto"/>
          </w:divBdr>
        </w:div>
        <w:div w:id="929385258">
          <w:marLeft w:val="640"/>
          <w:marRight w:val="0"/>
          <w:marTop w:val="0"/>
          <w:marBottom w:val="0"/>
          <w:divBdr>
            <w:top w:val="none" w:sz="0" w:space="0" w:color="auto"/>
            <w:left w:val="none" w:sz="0" w:space="0" w:color="auto"/>
            <w:bottom w:val="none" w:sz="0" w:space="0" w:color="auto"/>
            <w:right w:val="none" w:sz="0" w:space="0" w:color="auto"/>
          </w:divBdr>
        </w:div>
        <w:div w:id="443426821">
          <w:marLeft w:val="640"/>
          <w:marRight w:val="0"/>
          <w:marTop w:val="0"/>
          <w:marBottom w:val="0"/>
          <w:divBdr>
            <w:top w:val="none" w:sz="0" w:space="0" w:color="auto"/>
            <w:left w:val="none" w:sz="0" w:space="0" w:color="auto"/>
            <w:bottom w:val="none" w:sz="0" w:space="0" w:color="auto"/>
            <w:right w:val="none" w:sz="0" w:space="0" w:color="auto"/>
          </w:divBdr>
        </w:div>
        <w:div w:id="1812942843">
          <w:marLeft w:val="640"/>
          <w:marRight w:val="0"/>
          <w:marTop w:val="0"/>
          <w:marBottom w:val="0"/>
          <w:divBdr>
            <w:top w:val="none" w:sz="0" w:space="0" w:color="auto"/>
            <w:left w:val="none" w:sz="0" w:space="0" w:color="auto"/>
            <w:bottom w:val="none" w:sz="0" w:space="0" w:color="auto"/>
            <w:right w:val="none" w:sz="0" w:space="0" w:color="auto"/>
          </w:divBdr>
        </w:div>
        <w:div w:id="1564024230">
          <w:marLeft w:val="640"/>
          <w:marRight w:val="0"/>
          <w:marTop w:val="0"/>
          <w:marBottom w:val="0"/>
          <w:divBdr>
            <w:top w:val="none" w:sz="0" w:space="0" w:color="auto"/>
            <w:left w:val="none" w:sz="0" w:space="0" w:color="auto"/>
            <w:bottom w:val="none" w:sz="0" w:space="0" w:color="auto"/>
            <w:right w:val="none" w:sz="0" w:space="0" w:color="auto"/>
          </w:divBdr>
        </w:div>
        <w:div w:id="168567227">
          <w:marLeft w:val="640"/>
          <w:marRight w:val="0"/>
          <w:marTop w:val="0"/>
          <w:marBottom w:val="0"/>
          <w:divBdr>
            <w:top w:val="none" w:sz="0" w:space="0" w:color="auto"/>
            <w:left w:val="none" w:sz="0" w:space="0" w:color="auto"/>
            <w:bottom w:val="none" w:sz="0" w:space="0" w:color="auto"/>
            <w:right w:val="none" w:sz="0" w:space="0" w:color="auto"/>
          </w:divBdr>
        </w:div>
        <w:div w:id="498885042">
          <w:marLeft w:val="640"/>
          <w:marRight w:val="0"/>
          <w:marTop w:val="0"/>
          <w:marBottom w:val="0"/>
          <w:divBdr>
            <w:top w:val="none" w:sz="0" w:space="0" w:color="auto"/>
            <w:left w:val="none" w:sz="0" w:space="0" w:color="auto"/>
            <w:bottom w:val="none" w:sz="0" w:space="0" w:color="auto"/>
            <w:right w:val="none" w:sz="0" w:space="0" w:color="auto"/>
          </w:divBdr>
        </w:div>
        <w:div w:id="269628392">
          <w:marLeft w:val="640"/>
          <w:marRight w:val="0"/>
          <w:marTop w:val="0"/>
          <w:marBottom w:val="0"/>
          <w:divBdr>
            <w:top w:val="none" w:sz="0" w:space="0" w:color="auto"/>
            <w:left w:val="none" w:sz="0" w:space="0" w:color="auto"/>
            <w:bottom w:val="none" w:sz="0" w:space="0" w:color="auto"/>
            <w:right w:val="none" w:sz="0" w:space="0" w:color="auto"/>
          </w:divBdr>
        </w:div>
        <w:div w:id="1646279869">
          <w:marLeft w:val="640"/>
          <w:marRight w:val="0"/>
          <w:marTop w:val="0"/>
          <w:marBottom w:val="0"/>
          <w:divBdr>
            <w:top w:val="none" w:sz="0" w:space="0" w:color="auto"/>
            <w:left w:val="none" w:sz="0" w:space="0" w:color="auto"/>
            <w:bottom w:val="none" w:sz="0" w:space="0" w:color="auto"/>
            <w:right w:val="none" w:sz="0" w:space="0" w:color="auto"/>
          </w:divBdr>
        </w:div>
        <w:div w:id="1166095080">
          <w:marLeft w:val="640"/>
          <w:marRight w:val="0"/>
          <w:marTop w:val="0"/>
          <w:marBottom w:val="0"/>
          <w:divBdr>
            <w:top w:val="none" w:sz="0" w:space="0" w:color="auto"/>
            <w:left w:val="none" w:sz="0" w:space="0" w:color="auto"/>
            <w:bottom w:val="none" w:sz="0" w:space="0" w:color="auto"/>
            <w:right w:val="none" w:sz="0" w:space="0" w:color="auto"/>
          </w:divBdr>
        </w:div>
        <w:div w:id="49618617">
          <w:marLeft w:val="640"/>
          <w:marRight w:val="0"/>
          <w:marTop w:val="0"/>
          <w:marBottom w:val="0"/>
          <w:divBdr>
            <w:top w:val="none" w:sz="0" w:space="0" w:color="auto"/>
            <w:left w:val="none" w:sz="0" w:space="0" w:color="auto"/>
            <w:bottom w:val="none" w:sz="0" w:space="0" w:color="auto"/>
            <w:right w:val="none" w:sz="0" w:space="0" w:color="auto"/>
          </w:divBdr>
        </w:div>
        <w:div w:id="718280705">
          <w:marLeft w:val="640"/>
          <w:marRight w:val="0"/>
          <w:marTop w:val="0"/>
          <w:marBottom w:val="0"/>
          <w:divBdr>
            <w:top w:val="none" w:sz="0" w:space="0" w:color="auto"/>
            <w:left w:val="none" w:sz="0" w:space="0" w:color="auto"/>
            <w:bottom w:val="none" w:sz="0" w:space="0" w:color="auto"/>
            <w:right w:val="none" w:sz="0" w:space="0" w:color="auto"/>
          </w:divBdr>
        </w:div>
        <w:div w:id="1615941920">
          <w:marLeft w:val="640"/>
          <w:marRight w:val="0"/>
          <w:marTop w:val="0"/>
          <w:marBottom w:val="0"/>
          <w:divBdr>
            <w:top w:val="none" w:sz="0" w:space="0" w:color="auto"/>
            <w:left w:val="none" w:sz="0" w:space="0" w:color="auto"/>
            <w:bottom w:val="none" w:sz="0" w:space="0" w:color="auto"/>
            <w:right w:val="none" w:sz="0" w:space="0" w:color="auto"/>
          </w:divBdr>
        </w:div>
        <w:div w:id="1712072333">
          <w:marLeft w:val="640"/>
          <w:marRight w:val="0"/>
          <w:marTop w:val="0"/>
          <w:marBottom w:val="0"/>
          <w:divBdr>
            <w:top w:val="none" w:sz="0" w:space="0" w:color="auto"/>
            <w:left w:val="none" w:sz="0" w:space="0" w:color="auto"/>
            <w:bottom w:val="none" w:sz="0" w:space="0" w:color="auto"/>
            <w:right w:val="none" w:sz="0" w:space="0" w:color="auto"/>
          </w:divBdr>
        </w:div>
        <w:div w:id="1947225783">
          <w:marLeft w:val="640"/>
          <w:marRight w:val="0"/>
          <w:marTop w:val="0"/>
          <w:marBottom w:val="0"/>
          <w:divBdr>
            <w:top w:val="none" w:sz="0" w:space="0" w:color="auto"/>
            <w:left w:val="none" w:sz="0" w:space="0" w:color="auto"/>
            <w:bottom w:val="none" w:sz="0" w:space="0" w:color="auto"/>
            <w:right w:val="none" w:sz="0" w:space="0" w:color="auto"/>
          </w:divBdr>
        </w:div>
        <w:div w:id="1481843011">
          <w:marLeft w:val="640"/>
          <w:marRight w:val="0"/>
          <w:marTop w:val="0"/>
          <w:marBottom w:val="0"/>
          <w:divBdr>
            <w:top w:val="none" w:sz="0" w:space="0" w:color="auto"/>
            <w:left w:val="none" w:sz="0" w:space="0" w:color="auto"/>
            <w:bottom w:val="none" w:sz="0" w:space="0" w:color="auto"/>
            <w:right w:val="none" w:sz="0" w:space="0" w:color="auto"/>
          </w:divBdr>
        </w:div>
        <w:div w:id="423962693">
          <w:marLeft w:val="640"/>
          <w:marRight w:val="0"/>
          <w:marTop w:val="0"/>
          <w:marBottom w:val="0"/>
          <w:divBdr>
            <w:top w:val="none" w:sz="0" w:space="0" w:color="auto"/>
            <w:left w:val="none" w:sz="0" w:space="0" w:color="auto"/>
            <w:bottom w:val="none" w:sz="0" w:space="0" w:color="auto"/>
            <w:right w:val="none" w:sz="0" w:space="0" w:color="auto"/>
          </w:divBdr>
        </w:div>
        <w:div w:id="1933125449">
          <w:marLeft w:val="640"/>
          <w:marRight w:val="0"/>
          <w:marTop w:val="0"/>
          <w:marBottom w:val="0"/>
          <w:divBdr>
            <w:top w:val="none" w:sz="0" w:space="0" w:color="auto"/>
            <w:left w:val="none" w:sz="0" w:space="0" w:color="auto"/>
            <w:bottom w:val="none" w:sz="0" w:space="0" w:color="auto"/>
            <w:right w:val="none" w:sz="0" w:space="0" w:color="auto"/>
          </w:divBdr>
        </w:div>
      </w:divsChild>
    </w:div>
    <w:div w:id="725639394">
      <w:bodyDiv w:val="1"/>
      <w:marLeft w:val="0"/>
      <w:marRight w:val="0"/>
      <w:marTop w:val="0"/>
      <w:marBottom w:val="0"/>
      <w:divBdr>
        <w:top w:val="none" w:sz="0" w:space="0" w:color="auto"/>
        <w:left w:val="none" w:sz="0" w:space="0" w:color="auto"/>
        <w:bottom w:val="none" w:sz="0" w:space="0" w:color="auto"/>
        <w:right w:val="none" w:sz="0" w:space="0" w:color="auto"/>
      </w:divBdr>
      <w:divsChild>
        <w:div w:id="570623252">
          <w:marLeft w:val="640"/>
          <w:marRight w:val="0"/>
          <w:marTop w:val="0"/>
          <w:marBottom w:val="0"/>
          <w:divBdr>
            <w:top w:val="none" w:sz="0" w:space="0" w:color="auto"/>
            <w:left w:val="none" w:sz="0" w:space="0" w:color="auto"/>
            <w:bottom w:val="none" w:sz="0" w:space="0" w:color="auto"/>
            <w:right w:val="none" w:sz="0" w:space="0" w:color="auto"/>
          </w:divBdr>
        </w:div>
        <w:div w:id="1304656072">
          <w:marLeft w:val="640"/>
          <w:marRight w:val="0"/>
          <w:marTop w:val="0"/>
          <w:marBottom w:val="0"/>
          <w:divBdr>
            <w:top w:val="none" w:sz="0" w:space="0" w:color="auto"/>
            <w:left w:val="none" w:sz="0" w:space="0" w:color="auto"/>
            <w:bottom w:val="none" w:sz="0" w:space="0" w:color="auto"/>
            <w:right w:val="none" w:sz="0" w:space="0" w:color="auto"/>
          </w:divBdr>
        </w:div>
        <w:div w:id="745372887">
          <w:marLeft w:val="640"/>
          <w:marRight w:val="0"/>
          <w:marTop w:val="0"/>
          <w:marBottom w:val="0"/>
          <w:divBdr>
            <w:top w:val="none" w:sz="0" w:space="0" w:color="auto"/>
            <w:left w:val="none" w:sz="0" w:space="0" w:color="auto"/>
            <w:bottom w:val="none" w:sz="0" w:space="0" w:color="auto"/>
            <w:right w:val="none" w:sz="0" w:space="0" w:color="auto"/>
          </w:divBdr>
        </w:div>
        <w:div w:id="1951351365">
          <w:marLeft w:val="640"/>
          <w:marRight w:val="0"/>
          <w:marTop w:val="0"/>
          <w:marBottom w:val="0"/>
          <w:divBdr>
            <w:top w:val="none" w:sz="0" w:space="0" w:color="auto"/>
            <w:left w:val="none" w:sz="0" w:space="0" w:color="auto"/>
            <w:bottom w:val="none" w:sz="0" w:space="0" w:color="auto"/>
            <w:right w:val="none" w:sz="0" w:space="0" w:color="auto"/>
          </w:divBdr>
        </w:div>
        <w:div w:id="1633828456">
          <w:marLeft w:val="640"/>
          <w:marRight w:val="0"/>
          <w:marTop w:val="0"/>
          <w:marBottom w:val="0"/>
          <w:divBdr>
            <w:top w:val="none" w:sz="0" w:space="0" w:color="auto"/>
            <w:left w:val="none" w:sz="0" w:space="0" w:color="auto"/>
            <w:bottom w:val="none" w:sz="0" w:space="0" w:color="auto"/>
            <w:right w:val="none" w:sz="0" w:space="0" w:color="auto"/>
          </w:divBdr>
        </w:div>
        <w:div w:id="1038698333">
          <w:marLeft w:val="640"/>
          <w:marRight w:val="0"/>
          <w:marTop w:val="0"/>
          <w:marBottom w:val="0"/>
          <w:divBdr>
            <w:top w:val="none" w:sz="0" w:space="0" w:color="auto"/>
            <w:left w:val="none" w:sz="0" w:space="0" w:color="auto"/>
            <w:bottom w:val="none" w:sz="0" w:space="0" w:color="auto"/>
            <w:right w:val="none" w:sz="0" w:space="0" w:color="auto"/>
          </w:divBdr>
        </w:div>
        <w:div w:id="1278870852">
          <w:marLeft w:val="640"/>
          <w:marRight w:val="0"/>
          <w:marTop w:val="0"/>
          <w:marBottom w:val="0"/>
          <w:divBdr>
            <w:top w:val="none" w:sz="0" w:space="0" w:color="auto"/>
            <w:left w:val="none" w:sz="0" w:space="0" w:color="auto"/>
            <w:bottom w:val="none" w:sz="0" w:space="0" w:color="auto"/>
            <w:right w:val="none" w:sz="0" w:space="0" w:color="auto"/>
          </w:divBdr>
        </w:div>
        <w:div w:id="321587084">
          <w:marLeft w:val="640"/>
          <w:marRight w:val="0"/>
          <w:marTop w:val="0"/>
          <w:marBottom w:val="0"/>
          <w:divBdr>
            <w:top w:val="none" w:sz="0" w:space="0" w:color="auto"/>
            <w:left w:val="none" w:sz="0" w:space="0" w:color="auto"/>
            <w:bottom w:val="none" w:sz="0" w:space="0" w:color="auto"/>
            <w:right w:val="none" w:sz="0" w:space="0" w:color="auto"/>
          </w:divBdr>
        </w:div>
        <w:div w:id="269777134">
          <w:marLeft w:val="640"/>
          <w:marRight w:val="0"/>
          <w:marTop w:val="0"/>
          <w:marBottom w:val="0"/>
          <w:divBdr>
            <w:top w:val="none" w:sz="0" w:space="0" w:color="auto"/>
            <w:left w:val="none" w:sz="0" w:space="0" w:color="auto"/>
            <w:bottom w:val="none" w:sz="0" w:space="0" w:color="auto"/>
            <w:right w:val="none" w:sz="0" w:space="0" w:color="auto"/>
          </w:divBdr>
        </w:div>
        <w:div w:id="1742092143">
          <w:marLeft w:val="640"/>
          <w:marRight w:val="0"/>
          <w:marTop w:val="0"/>
          <w:marBottom w:val="0"/>
          <w:divBdr>
            <w:top w:val="none" w:sz="0" w:space="0" w:color="auto"/>
            <w:left w:val="none" w:sz="0" w:space="0" w:color="auto"/>
            <w:bottom w:val="none" w:sz="0" w:space="0" w:color="auto"/>
            <w:right w:val="none" w:sz="0" w:space="0" w:color="auto"/>
          </w:divBdr>
        </w:div>
        <w:div w:id="1031999148">
          <w:marLeft w:val="640"/>
          <w:marRight w:val="0"/>
          <w:marTop w:val="0"/>
          <w:marBottom w:val="0"/>
          <w:divBdr>
            <w:top w:val="none" w:sz="0" w:space="0" w:color="auto"/>
            <w:left w:val="none" w:sz="0" w:space="0" w:color="auto"/>
            <w:bottom w:val="none" w:sz="0" w:space="0" w:color="auto"/>
            <w:right w:val="none" w:sz="0" w:space="0" w:color="auto"/>
          </w:divBdr>
        </w:div>
        <w:div w:id="1978341798">
          <w:marLeft w:val="640"/>
          <w:marRight w:val="0"/>
          <w:marTop w:val="0"/>
          <w:marBottom w:val="0"/>
          <w:divBdr>
            <w:top w:val="none" w:sz="0" w:space="0" w:color="auto"/>
            <w:left w:val="none" w:sz="0" w:space="0" w:color="auto"/>
            <w:bottom w:val="none" w:sz="0" w:space="0" w:color="auto"/>
            <w:right w:val="none" w:sz="0" w:space="0" w:color="auto"/>
          </w:divBdr>
        </w:div>
        <w:div w:id="43018981">
          <w:marLeft w:val="640"/>
          <w:marRight w:val="0"/>
          <w:marTop w:val="0"/>
          <w:marBottom w:val="0"/>
          <w:divBdr>
            <w:top w:val="none" w:sz="0" w:space="0" w:color="auto"/>
            <w:left w:val="none" w:sz="0" w:space="0" w:color="auto"/>
            <w:bottom w:val="none" w:sz="0" w:space="0" w:color="auto"/>
            <w:right w:val="none" w:sz="0" w:space="0" w:color="auto"/>
          </w:divBdr>
        </w:div>
        <w:div w:id="2031908930">
          <w:marLeft w:val="640"/>
          <w:marRight w:val="0"/>
          <w:marTop w:val="0"/>
          <w:marBottom w:val="0"/>
          <w:divBdr>
            <w:top w:val="none" w:sz="0" w:space="0" w:color="auto"/>
            <w:left w:val="none" w:sz="0" w:space="0" w:color="auto"/>
            <w:bottom w:val="none" w:sz="0" w:space="0" w:color="auto"/>
            <w:right w:val="none" w:sz="0" w:space="0" w:color="auto"/>
          </w:divBdr>
        </w:div>
        <w:div w:id="741953642">
          <w:marLeft w:val="640"/>
          <w:marRight w:val="0"/>
          <w:marTop w:val="0"/>
          <w:marBottom w:val="0"/>
          <w:divBdr>
            <w:top w:val="none" w:sz="0" w:space="0" w:color="auto"/>
            <w:left w:val="none" w:sz="0" w:space="0" w:color="auto"/>
            <w:bottom w:val="none" w:sz="0" w:space="0" w:color="auto"/>
            <w:right w:val="none" w:sz="0" w:space="0" w:color="auto"/>
          </w:divBdr>
        </w:div>
        <w:div w:id="236134173">
          <w:marLeft w:val="640"/>
          <w:marRight w:val="0"/>
          <w:marTop w:val="0"/>
          <w:marBottom w:val="0"/>
          <w:divBdr>
            <w:top w:val="none" w:sz="0" w:space="0" w:color="auto"/>
            <w:left w:val="none" w:sz="0" w:space="0" w:color="auto"/>
            <w:bottom w:val="none" w:sz="0" w:space="0" w:color="auto"/>
            <w:right w:val="none" w:sz="0" w:space="0" w:color="auto"/>
          </w:divBdr>
        </w:div>
      </w:divsChild>
    </w:div>
    <w:div w:id="858197345">
      <w:bodyDiv w:val="1"/>
      <w:marLeft w:val="0"/>
      <w:marRight w:val="0"/>
      <w:marTop w:val="0"/>
      <w:marBottom w:val="0"/>
      <w:divBdr>
        <w:top w:val="none" w:sz="0" w:space="0" w:color="auto"/>
        <w:left w:val="none" w:sz="0" w:space="0" w:color="auto"/>
        <w:bottom w:val="none" w:sz="0" w:space="0" w:color="auto"/>
        <w:right w:val="none" w:sz="0" w:space="0" w:color="auto"/>
      </w:divBdr>
      <w:divsChild>
        <w:div w:id="777216545">
          <w:marLeft w:val="640"/>
          <w:marRight w:val="0"/>
          <w:marTop w:val="0"/>
          <w:marBottom w:val="0"/>
          <w:divBdr>
            <w:top w:val="none" w:sz="0" w:space="0" w:color="auto"/>
            <w:left w:val="none" w:sz="0" w:space="0" w:color="auto"/>
            <w:bottom w:val="none" w:sz="0" w:space="0" w:color="auto"/>
            <w:right w:val="none" w:sz="0" w:space="0" w:color="auto"/>
          </w:divBdr>
        </w:div>
        <w:div w:id="955480773">
          <w:marLeft w:val="640"/>
          <w:marRight w:val="0"/>
          <w:marTop w:val="0"/>
          <w:marBottom w:val="0"/>
          <w:divBdr>
            <w:top w:val="none" w:sz="0" w:space="0" w:color="auto"/>
            <w:left w:val="none" w:sz="0" w:space="0" w:color="auto"/>
            <w:bottom w:val="none" w:sz="0" w:space="0" w:color="auto"/>
            <w:right w:val="none" w:sz="0" w:space="0" w:color="auto"/>
          </w:divBdr>
        </w:div>
        <w:div w:id="1987052660">
          <w:marLeft w:val="640"/>
          <w:marRight w:val="0"/>
          <w:marTop w:val="0"/>
          <w:marBottom w:val="0"/>
          <w:divBdr>
            <w:top w:val="none" w:sz="0" w:space="0" w:color="auto"/>
            <w:left w:val="none" w:sz="0" w:space="0" w:color="auto"/>
            <w:bottom w:val="none" w:sz="0" w:space="0" w:color="auto"/>
            <w:right w:val="none" w:sz="0" w:space="0" w:color="auto"/>
          </w:divBdr>
        </w:div>
        <w:div w:id="1794862778">
          <w:marLeft w:val="640"/>
          <w:marRight w:val="0"/>
          <w:marTop w:val="0"/>
          <w:marBottom w:val="0"/>
          <w:divBdr>
            <w:top w:val="none" w:sz="0" w:space="0" w:color="auto"/>
            <w:left w:val="none" w:sz="0" w:space="0" w:color="auto"/>
            <w:bottom w:val="none" w:sz="0" w:space="0" w:color="auto"/>
            <w:right w:val="none" w:sz="0" w:space="0" w:color="auto"/>
          </w:divBdr>
        </w:div>
        <w:div w:id="278463425">
          <w:marLeft w:val="640"/>
          <w:marRight w:val="0"/>
          <w:marTop w:val="0"/>
          <w:marBottom w:val="0"/>
          <w:divBdr>
            <w:top w:val="none" w:sz="0" w:space="0" w:color="auto"/>
            <w:left w:val="none" w:sz="0" w:space="0" w:color="auto"/>
            <w:bottom w:val="none" w:sz="0" w:space="0" w:color="auto"/>
            <w:right w:val="none" w:sz="0" w:space="0" w:color="auto"/>
          </w:divBdr>
        </w:div>
        <w:div w:id="297223241">
          <w:marLeft w:val="640"/>
          <w:marRight w:val="0"/>
          <w:marTop w:val="0"/>
          <w:marBottom w:val="0"/>
          <w:divBdr>
            <w:top w:val="none" w:sz="0" w:space="0" w:color="auto"/>
            <w:left w:val="none" w:sz="0" w:space="0" w:color="auto"/>
            <w:bottom w:val="none" w:sz="0" w:space="0" w:color="auto"/>
            <w:right w:val="none" w:sz="0" w:space="0" w:color="auto"/>
          </w:divBdr>
        </w:div>
        <w:div w:id="922421374">
          <w:marLeft w:val="640"/>
          <w:marRight w:val="0"/>
          <w:marTop w:val="0"/>
          <w:marBottom w:val="0"/>
          <w:divBdr>
            <w:top w:val="none" w:sz="0" w:space="0" w:color="auto"/>
            <w:left w:val="none" w:sz="0" w:space="0" w:color="auto"/>
            <w:bottom w:val="none" w:sz="0" w:space="0" w:color="auto"/>
            <w:right w:val="none" w:sz="0" w:space="0" w:color="auto"/>
          </w:divBdr>
        </w:div>
        <w:div w:id="1492258862">
          <w:marLeft w:val="640"/>
          <w:marRight w:val="0"/>
          <w:marTop w:val="0"/>
          <w:marBottom w:val="0"/>
          <w:divBdr>
            <w:top w:val="none" w:sz="0" w:space="0" w:color="auto"/>
            <w:left w:val="none" w:sz="0" w:space="0" w:color="auto"/>
            <w:bottom w:val="none" w:sz="0" w:space="0" w:color="auto"/>
            <w:right w:val="none" w:sz="0" w:space="0" w:color="auto"/>
          </w:divBdr>
        </w:div>
        <w:div w:id="962032949">
          <w:marLeft w:val="640"/>
          <w:marRight w:val="0"/>
          <w:marTop w:val="0"/>
          <w:marBottom w:val="0"/>
          <w:divBdr>
            <w:top w:val="none" w:sz="0" w:space="0" w:color="auto"/>
            <w:left w:val="none" w:sz="0" w:space="0" w:color="auto"/>
            <w:bottom w:val="none" w:sz="0" w:space="0" w:color="auto"/>
            <w:right w:val="none" w:sz="0" w:space="0" w:color="auto"/>
          </w:divBdr>
        </w:div>
        <w:div w:id="198399200">
          <w:marLeft w:val="640"/>
          <w:marRight w:val="0"/>
          <w:marTop w:val="0"/>
          <w:marBottom w:val="0"/>
          <w:divBdr>
            <w:top w:val="none" w:sz="0" w:space="0" w:color="auto"/>
            <w:left w:val="none" w:sz="0" w:space="0" w:color="auto"/>
            <w:bottom w:val="none" w:sz="0" w:space="0" w:color="auto"/>
            <w:right w:val="none" w:sz="0" w:space="0" w:color="auto"/>
          </w:divBdr>
        </w:div>
        <w:div w:id="1213493978">
          <w:marLeft w:val="640"/>
          <w:marRight w:val="0"/>
          <w:marTop w:val="0"/>
          <w:marBottom w:val="0"/>
          <w:divBdr>
            <w:top w:val="none" w:sz="0" w:space="0" w:color="auto"/>
            <w:left w:val="none" w:sz="0" w:space="0" w:color="auto"/>
            <w:bottom w:val="none" w:sz="0" w:space="0" w:color="auto"/>
            <w:right w:val="none" w:sz="0" w:space="0" w:color="auto"/>
          </w:divBdr>
        </w:div>
        <w:div w:id="1282372931">
          <w:marLeft w:val="640"/>
          <w:marRight w:val="0"/>
          <w:marTop w:val="0"/>
          <w:marBottom w:val="0"/>
          <w:divBdr>
            <w:top w:val="none" w:sz="0" w:space="0" w:color="auto"/>
            <w:left w:val="none" w:sz="0" w:space="0" w:color="auto"/>
            <w:bottom w:val="none" w:sz="0" w:space="0" w:color="auto"/>
            <w:right w:val="none" w:sz="0" w:space="0" w:color="auto"/>
          </w:divBdr>
        </w:div>
        <w:div w:id="612588747">
          <w:marLeft w:val="640"/>
          <w:marRight w:val="0"/>
          <w:marTop w:val="0"/>
          <w:marBottom w:val="0"/>
          <w:divBdr>
            <w:top w:val="none" w:sz="0" w:space="0" w:color="auto"/>
            <w:left w:val="none" w:sz="0" w:space="0" w:color="auto"/>
            <w:bottom w:val="none" w:sz="0" w:space="0" w:color="auto"/>
            <w:right w:val="none" w:sz="0" w:space="0" w:color="auto"/>
          </w:divBdr>
        </w:div>
        <w:div w:id="32967054">
          <w:marLeft w:val="640"/>
          <w:marRight w:val="0"/>
          <w:marTop w:val="0"/>
          <w:marBottom w:val="0"/>
          <w:divBdr>
            <w:top w:val="none" w:sz="0" w:space="0" w:color="auto"/>
            <w:left w:val="none" w:sz="0" w:space="0" w:color="auto"/>
            <w:bottom w:val="none" w:sz="0" w:space="0" w:color="auto"/>
            <w:right w:val="none" w:sz="0" w:space="0" w:color="auto"/>
          </w:divBdr>
        </w:div>
        <w:div w:id="393696292">
          <w:marLeft w:val="640"/>
          <w:marRight w:val="0"/>
          <w:marTop w:val="0"/>
          <w:marBottom w:val="0"/>
          <w:divBdr>
            <w:top w:val="none" w:sz="0" w:space="0" w:color="auto"/>
            <w:left w:val="none" w:sz="0" w:space="0" w:color="auto"/>
            <w:bottom w:val="none" w:sz="0" w:space="0" w:color="auto"/>
            <w:right w:val="none" w:sz="0" w:space="0" w:color="auto"/>
          </w:divBdr>
        </w:div>
        <w:div w:id="262149078">
          <w:marLeft w:val="640"/>
          <w:marRight w:val="0"/>
          <w:marTop w:val="0"/>
          <w:marBottom w:val="0"/>
          <w:divBdr>
            <w:top w:val="none" w:sz="0" w:space="0" w:color="auto"/>
            <w:left w:val="none" w:sz="0" w:space="0" w:color="auto"/>
            <w:bottom w:val="none" w:sz="0" w:space="0" w:color="auto"/>
            <w:right w:val="none" w:sz="0" w:space="0" w:color="auto"/>
          </w:divBdr>
        </w:div>
        <w:div w:id="120615599">
          <w:marLeft w:val="640"/>
          <w:marRight w:val="0"/>
          <w:marTop w:val="0"/>
          <w:marBottom w:val="0"/>
          <w:divBdr>
            <w:top w:val="none" w:sz="0" w:space="0" w:color="auto"/>
            <w:left w:val="none" w:sz="0" w:space="0" w:color="auto"/>
            <w:bottom w:val="none" w:sz="0" w:space="0" w:color="auto"/>
            <w:right w:val="none" w:sz="0" w:space="0" w:color="auto"/>
          </w:divBdr>
        </w:div>
        <w:div w:id="1003164167">
          <w:marLeft w:val="640"/>
          <w:marRight w:val="0"/>
          <w:marTop w:val="0"/>
          <w:marBottom w:val="0"/>
          <w:divBdr>
            <w:top w:val="none" w:sz="0" w:space="0" w:color="auto"/>
            <w:left w:val="none" w:sz="0" w:space="0" w:color="auto"/>
            <w:bottom w:val="none" w:sz="0" w:space="0" w:color="auto"/>
            <w:right w:val="none" w:sz="0" w:space="0" w:color="auto"/>
          </w:divBdr>
        </w:div>
        <w:div w:id="310595575">
          <w:marLeft w:val="640"/>
          <w:marRight w:val="0"/>
          <w:marTop w:val="0"/>
          <w:marBottom w:val="0"/>
          <w:divBdr>
            <w:top w:val="none" w:sz="0" w:space="0" w:color="auto"/>
            <w:left w:val="none" w:sz="0" w:space="0" w:color="auto"/>
            <w:bottom w:val="none" w:sz="0" w:space="0" w:color="auto"/>
            <w:right w:val="none" w:sz="0" w:space="0" w:color="auto"/>
          </w:divBdr>
        </w:div>
        <w:div w:id="1734352942">
          <w:marLeft w:val="640"/>
          <w:marRight w:val="0"/>
          <w:marTop w:val="0"/>
          <w:marBottom w:val="0"/>
          <w:divBdr>
            <w:top w:val="none" w:sz="0" w:space="0" w:color="auto"/>
            <w:left w:val="none" w:sz="0" w:space="0" w:color="auto"/>
            <w:bottom w:val="none" w:sz="0" w:space="0" w:color="auto"/>
            <w:right w:val="none" w:sz="0" w:space="0" w:color="auto"/>
          </w:divBdr>
        </w:div>
        <w:div w:id="661467467">
          <w:marLeft w:val="640"/>
          <w:marRight w:val="0"/>
          <w:marTop w:val="0"/>
          <w:marBottom w:val="0"/>
          <w:divBdr>
            <w:top w:val="none" w:sz="0" w:space="0" w:color="auto"/>
            <w:left w:val="none" w:sz="0" w:space="0" w:color="auto"/>
            <w:bottom w:val="none" w:sz="0" w:space="0" w:color="auto"/>
            <w:right w:val="none" w:sz="0" w:space="0" w:color="auto"/>
          </w:divBdr>
        </w:div>
      </w:divsChild>
    </w:div>
    <w:div w:id="867063274">
      <w:bodyDiv w:val="1"/>
      <w:marLeft w:val="0"/>
      <w:marRight w:val="0"/>
      <w:marTop w:val="0"/>
      <w:marBottom w:val="0"/>
      <w:divBdr>
        <w:top w:val="none" w:sz="0" w:space="0" w:color="auto"/>
        <w:left w:val="none" w:sz="0" w:space="0" w:color="auto"/>
        <w:bottom w:val="none" w:sz="0" w:space="0" w:color="auto"/>
        <w:right w:val="none" w:sz="0" w:space="0" w:color="auto"/>
      </w:divBdr>
      <w:divsChild>
        <w:div w:id="327708856">
          <w:marLeft w:val="640"/>
          <w:marRight w:val="0"/>
          <w:marTop w:val="0"/>
          <w:marBottom w:val="0"/>
          <w:divBdr>
            <w:top w:val="none" w:sz="0" w:space="0" w:color="auto"/>
            <w:left w:val="none" w:sz="0" w:space="0" w:color="auto"/>
            <w:bottom w:val="none" w:sz="0" w:space="0" w:color="auto"/>
            <w:right w:val="none" w:sz="0" w:space="0" w:color="auto"/>
          </w:divBdr>
        </w:div>
        <w:div w:id="2081096161">
          <w:marLeft w:val="640"/>
          <w:marRight w:val="0"/>
          <w:marTop w:val="0"/>
          <w:marBottom w:val="0"/>
          <w:divBdr>
            <w:top w:val="none" w:sz="0" w:space="0" w:color="auto"/>
            <w:left w:val="none" w:sz="0" w:space="0" w:color="auto"/>
            <w:bottom w:val="none" w:sz="0" w:space="0" w:color="auto"/>
            <w:right w:val="none" w:sz="0" w:space="0" w:color="auto"/>
          </w:divBdr>
        </w:div>
        <w:div w:id="804545992">
          <w:marLeft w:val="640"/>
          <w:marRight w:val="0"/>
          <w:marTop w:val="0"/>
          <w:marBottom w:val="0"/>
          <w:divBdr>
            <w:top w:val="none" w:sz="0" w:space="0" w:color="auto"/>
            <w:left w:val="none" w:sz="0" w:space="0" w:color="auto"/>
            <w:bottom w:val="none" w:sz="0" w:space="0" w:color="auto"/>
            <w:right w:val="none" w:sz="0" w:space="0" w:color="auto"/>
          </w:divBdr>
        </w:div>
        <w:div w:id="1385904373">
          <w:marLeft w:val="640"/>
          <w:marRight w:val="0"/>
          <w:marTop w:val="0"/>
          <w:marBottom w:val="0"/>
          <w:divBdr>
            <w:top w:val="none" w:sz="0" w:space="0" w:color="auto"/>
            <w:left w:val="none" w:sz="0" w:space="0" w:color="auto"/>
            <w:bottom w:val="none" w:sz="0" w:space="0" w:color="auto"/>
            <w:right w:val="none" w:sz="0" w:space="0" w:color="auto"/>
          </w:divBdr>
        </w:div>
        <w:div w:id="541333038">
          <w:marLeft w:val="640"/>
          <w:marRight w:val="0"/>
          <w:marTop w:val="0"/>
          <w:marBottom w:val="0"/>
          <w:divBdr>
            <w:top w:val="none" w:sz="0" w:space="0" w:color="auto"/>
            <w:left w:val="none" w:sz="0" w:space="0" w:color="auto"/>
            <w:bottom w:val="none" w:sz="0" w:space="0" w:color="auto"/>
            <w:right w:val="none" w:sz="0" w:space="0" w:color="auto"/>
          </w:divBdr>
        </w:div>
        <w:div w:id="1577935844">
          <w:marLeft w:val="640"/>
          <w:marRight w:val="0"/>
          <w:marTop w:val="0"/>
          <w:marBottom w:val="0"/>
          <w:divBdr>
            <w:top w:val="none" w:sz="0" w:space="0" w:color="auto"/>
            <w:left w:val="none" w:sz="0" w:space="0" w:color="auto"/>
            <w:bottom w:val="none" w:sz="0" w:space="0" w:color="auto"/>
            <w:right w:val="none" w:sz="0" w:space="0" w:color="auto"/>
          </w:divBdr>
        </w:div>
        <w:div w:id="991102171">
          <w:marLeft w:val="640"/>
          <w:marRight w:val="0"/>
          <w:marTop w:val="0"/>
          <w:marBottom w:val="0"/>
          <w:divBdr>
            <w:top w:val="none" w:sz="0" w:space="0" w:color="auto"/>
            <w:left w:val="none" w:sz="0" w:space="0" w:color="auto"/>
            <w:bottom w:val="none" w:sz="0" w:space="0" w:color="auto"/>
            <w:right w:val="none" w:sz="0" w:space="0" w:color="auto"/>
          </w:divBdr>
        </w:div>
        <w:div w:id="1056049650">
          <w:marLeft w:val="640"/>
          <w:marRight w:val="0"/>
          <w:marTop w:val="0"/>
          <w:marBottom w:val="0"/>
          <w:divBdr>
            <w:top w:val="none" w:sz="0" w:space="0" w:color="auto"/>
            <w:left w:val="none" w:sz="0" w:space="0" w:color="auto"/>
            <w:bottom w:val="none" w:sz="0" w:space="0" w:color="auto"/>
            <w:right w:val="none" w:sz="0" w:space="0" w:color="auto"/>
          </w:divBdr>
        </w:div>
        <w:div w:id="572282163">
          <w:marLeft w:val="640"/>
          <w:marRight w:val="0"/>
          <w:marTop w:val="0"/>
          <w:marBottom w:val="0"/>
          <w:divBdr>
            <w:top w:val="none" w:sz="0" w:space="0" w:color="auto"/>
            <w:left w:val="none" w:sz="0" w:space="0" w:color="auto"/>
            <w:bottom w:val="none" w:sz="0" w:space="0" w:color="auto"/>
            <w:right w:val="none" w:sz="0" w:space="0" w:color="auto"/>
          </w:divBdr>
        </w:div>
        <w:div w:id="879321542">
          <w:marLeft w:val="640"/>
          <w:marRight w:val="0"/>
          <w:marTop w:val="0"/>
          <w:marBottom w:val="0"/>
          <w:divBdr>
            <w:top w:val="none" w:sz="0" w:space="0" w:color="auto"/>
            <w:left w:val="none" w:sz="0" w:space="0" w:color="auto"/>
            <w:bottom w:val="none" w:sz="0" w:space="0" w:color="auto"/>
            <w:right w:val="none" w:sz="0" w:space="0" w:color="auto"/>
          </w:divBdr>
        </w:div>
        <w:div w:id="2133093386">
          <w:marLeft w:val="640"/>
          <w:marRight w:val="0"/>
          <w:marTop w:val="0"/>
          <w:marBottom w:val="0"/>
          <w:divBdr>
            <w:top w:val="none" w:sz="0" w:space="0" w:color="auto"/>
            <w:left w:val="none" w:sz="0" w:space="0" w:color="auto"/>
            <w:bottom w:val="none" w:sz="0" w:space="0" w:color="auto"/>
            <w:right w:val="none" w:sz="0" w:space="0" w:color="auto"/>
          </w:divBdr>
        </w:div>
        <w:div w:id="1754037959">
          <w:marLeft w:val="640"/>
          <w:marRight w:val="0"/>
          <w:marTop w:val="0"/>
          <w:marBottom w:val="0"/>
          <w:divBdr>
            <w:top w:val="none" w:sz="0" w:space="0" w:color="auto"/>
            <w:left w:val="none" w:sz="0" w:space="0" w:color="auto"/>
            <w:bottom w:val="none" w:sz="0" w:space="0" w:color="auto"/>
            <w:right w:val="none" w:sz="0" w:space="0" w:color="auto"/>
          </w:divBdr>
        </w:div>
        <w:div w:id="1123812383">
          <w:marLeft w:val="640"/>
          <w:marRight w:val="0"/>
          <w:marTop w:val="0"/>
          <w:marBottom w:val="0"/>
          <w:divBdr>
            <w:top w:val="none" w:sz="0" w:space="0" w:color="auto"/>
            <w:left w:val="none" w:sz="0" w:space="0" w:color="auto"/>
            <w:bottom w:val="none" w:sz="0" w:space="0" w:color="auto"/>
            <w:right w:val="none" w:sz="0" w:space="0" w:color="auto"/>
          </w:divBdr>
        </w:div>
        <w:div w:id="327098180">
          <w:marLeft w:val="640"/>
          <w:marRight w:val="0"/>
          <w:marTop w:val="0"/>
          <w:marBottom w:val="0"/>
          <w:divBdr>
            <w:top w:val="none" w:sz="0" w:space="0" w:color="auto"/>
            <w:left w:val="none" w:sz="0" w:space="0" w:color="auto"/>
            <w:bottom w:val="none" w:sz="0" w:space="0" w:color="auto"/>
            <w:right w:val="none" w:sz="0" w:space="0" w:color="auto"/>
          </w:divBdr>
        </w:div>
        <w:div w:id="167869095">
          <w:marLeft w:val="640"/>
          <w:marRight w:val="0"/>
          <w:marTop w:val="0"/>
          <w:marBottom w:val="0"/>
          <w:divBdr>
            <w:top w:val="none" w:sz="0" w:space="0" w:color="auto"/>
            <w:left w:val="none" w:sz="0" w:space="0" w:color="auto"/>
            <w:bottom w:val="none" w:sz="0" w:space="0" w:color="auto"/>
            <w:right w:val="none" w:sz="0" w:space="0" w:color="auto"/>
          </w:divBdr>
        </w:div>
        <w:div w:id="2103986444">
          <w:marLeft w:val="640"/>
          <w:marRight w:val="0"/>
          <w:marTop w:val="0"/>
          <w:marBottom w:val="0"/>
          <w:divBdr>
            <w:top w:val="none" w:sz="0" w:space="0" w:color="auto"/>
            <w:left w:val="none" w:sz="0" w:space="0" w:color="auto"/>
            <w:bottom w:val="none" w:sz="0" w:space="0" w:color="auto"/>
            <w:right w:val="none" w:sz="0" w:space="0" w:color="auto"/>
          </w:divBdr>
        </w:div>
        <w:div w:id="1590851442">
          <w:marLeft w:val="640"/>
          <w:marRight w:val="0"/>
          <w:marTop w:val="0"/>
          <w:marBottom w:val="0"/>
          <w:divBdr>
            <w:top w:val="none" w:sz="0" w:space="0" w:color="auto"/>
            <w:left w:val="none" w:sz="0" w:space="0" w:color="auto"/>
            <w:bottom w:val="none" w:sz="0" w:space="0" w:color="auto"/>
            <w:right w:val="none" w:sz="0" w:space="0" w:color="auto"/>
          </w:divBdr>
        </w:div>
        <w:div w:id="13505511">
          <w:marLeft w:val="640"/>
          <w:marRight w:val="0"/>
          <w:marTop w:val="0"/>
          <w:marBottom w:val="0"/>
          <w:divBdr>
            <w:top w:val="none" w:sz="0" w:space="0" w:color="auto"/>
            <w:left w:val="none" w:sz="0" w:space="0" w:color="auto"/>
            <w:bottom w:val="none" w:sz="0" w:space="0" w:color="auto"/>
            <w:right w:val="none" w:sz="0" w:space="0" w:color="auto"/>
          </w:divBdr>
        </w:div>
        <w:div w:id="588002626">
          <w:marLeft w:val="640"/>
          <w:marRight w:val="0"/>
          <w:marTop w:val="0"/>
          <w:marBottom w:val="0"/>
          <w:divBdr>
            <w:top w:val="none" w:sz="0" w:space="0" w:color="auto"/>
            <w:left w:val="none" w:sz="0" w:space="0" w:color="auto"/>
            <w:bottom w:val="none" w:sz="0" w:space="0" w:color="auto"/>
            <w:right w:val="none" w:sz="0" w:space="0" w:color="auto"/>
          </w:divBdr>
        </w:div>
        <w:div w:id="701320889">
          <w:marLeft w:val="640"/>
          <w:marRight w:val="0"/>
          <w:marTop w:val="0"/>
          <w:marBottom w:val="0"/>
          <w:divBdr>
            <w:top w:val="none" w:sz="0" w:space="0" w:color="auto"/>
            <w:left w:val="none" w:sz="0" w:space="0" w:color="auto"/>
            <w:bottom w:val="none" w:sz="0" w:space="0" w:color="auto"/>
            <w:right w:val="none" w:sz="0" w:space="0" w:color="auto"/>
          </w:divBdr>
        </w:div>
        <w:div w:id="847255777">
          <w:marLeft w:val="640"/>
          <w:marRight w:val="0"/>
          <w:marTop w:val="0"/>
          <w:marBottom w:val="0"/>
          <w:divBdr>
            <w:top w:val="none" w:sz="0" w:space="0" w:color="auto"/>
            <w:left w:val="none" w:sz="0" w:space="0" w:color="auto"/>
            <w:bottom w:val="none" w:sz="0" w:space="0" w:color="auto"/>
            <w:right w:val="none" w:sz="0" w:space="0" w:color="auto"/>
          </w:divBdr>
        </w:div>
        <w:div w:id="194345794">
          <w:marLeft w:val="640"/>
          <w:marRight w:val="0"/>
          <w:marTop w:val="0"/>
          <w:marBottom w:val="0"/>
          <w:divBdr>
            <w:top w:val="none" w:sz="0" w:space="0" w:color="auto"/>
            <w:left w:val="none" w:sz="0" w:space="0" w:color="auto"/>
            <w:bottom w:val="none" w:sz="0" w:space="0" w:color="auto"/>
            <w:right w:val="none" w:sz="0" w:space="0" w:color="auto"/>
          </w:divBdr>
        </w:div>
      </w:divsChild>
    </w:div>
    <w:div w:id="1026256302">
      <w:bodyDiv w:val="1"/>
      <w:marLeft w:val="0"/>
      <w:marRight w:val="0"/>
      <w:marTop w:val="0"/>
      <w:marBottom w:val="0"/>
      <w:divBdr>
        <w:top w:val="none" w:sz="0" w:space="0" w:color="auto"/>
        <w:left w:val="none" w:sz="0" w:space="0" w:color="auto"/>
        <w:bottom w:val="none" w:sz="0" w:space="0" w:color="auto"/>
        <w:right w:val="none" w:sz="0" w:space="0" w:color="auto"/>
      </w:divBdr>
      <w:divsChild>
        <w:div w:id="1391349360">
          <w:marLeft w:val="640"/>
          <w:marRight w:val="0"/>
          <w:marTop w:val="0"/>
          <w:marBottom w:val="0"/>
          <w:divBdr>
            <w:top w:val="none" w:sz="0" w:space="0" w:color="auto"/>
            <w:left w:val="none" w:sz="0" w:space="0" w:color="auto"/>
            <w:bottom w:val="none" w:sz="0" w:space="0" w:color="auto"/>
            <w:right w:val="none" w:sz="0" w:space="0" w:color="auto"/>
          </w:divBdr>
        </w:div>
        <w:div w:id="930703655">
          <w:marLeft w:val="640"/>
          <w:marRight w:val="0"/>
          <w:marTop w:val="0"/>
          <w:marBottom w:val="0"/>
          <w:divBdr>
            <w:top w:val="none" w:sz="0" w:space="0" w:color="auto"/>
            <w:left w:val="none" w:sz="0" w:space="0" w:color="auto"/>
            <w:bottom w:val="none" w:sz="0" w:space="0" w:color="auto"/>
            <w:right w:val="none" w:sz="0" w:space="0" w:color="auto"/>
          </w:divBdr>
        </w:div>
        <w:div w:id="553737945">
          <w:marLeft w:val="640"/>
          <w:marRight w:val="0"/>
          <w:marTop w:val="0"/>
          <w:marBottom w:val="0"/>
          <w:divBdr>
            <w:top w:val="none" w:sz="0" w:space="0" w:color="auto"/>
            <w:left w:val="none" w:sz="0" w:space="0" w:color="auto"/>
            <w:bottom w:val="none" w:sz="0" w:space="0" w:color="auto"/>
            <w:right w:val="none" w:sz="0" w:space="0" w:color="auto"/>
          </w:divBdr>
        </w:div>
        <w:div w:id="1101757973">
          <w:marLeft w:val="640"/>
          <w:marRight w:val="0"/>
          <w:marTop w:val="0"/>
          <w:marBottom w:val="0"/>
          <w:divBdr>
            <w:top w:val="none" w:sz="0" w:space="0" w:color="auto"/>
            <w:left w:val="none" w:sz="0" w:space="0" w:color="auto"/>
            <w:bottom w:val="none" w:sz="0" w:space="0" w:color="auto"/>
            <w:right w:val="none" w:sz="0" w:space="0" w:color="auto"/>
          </w:divBdr>
        </w:div>
        <w:div w:id="437798298">
          <w:marLeft w:val="640"/>
          <w:marRight w:val="0"/>
          <w:marTop w:val="0"/>
          <w:marBottom w:val="0"/>
          <w:divBdr>
            <w:top w:val="none" w:sz="0" w:space="0" w:color="auto"/>
            <w:left w:val="none" w:sz="0" w:space="0" w:color="auto"/>
            <w:bottom w:val="none" w:sz="0" w:space="0" w:color="auto"/>
            <w:right w:val="none" w:sz="0" w:space="0" w:color="auto"/>
          </w:divBdr>
        </w:div>
        <w:div w:id="1063526631">
          <w:marLeft w:val="640"/>
          <w:marRight w:val="0"/>
          <w:marTop w:val="0"/>
          <w:marBottom w:val="0"/>
          <w:divBdr>
            <w:top w:val="none" w:sz="0" w:space="0" w:color="auto"/>
            <w:left w:val="none" w:sz="0" w:space="0" w:color="auto"/>
            <w:bottom w:val="none" w:sz="0" w:space="0" w:color="auto"/>
            <w:right w:val="none" w:sz="0" w:space="0" w:color="auto"/>
          </w:divBdr>
        </w:div>
        <w:div w:id="1192721147">
          <w:marLeft w:val="640"/>
          <w:marRight w:val="0"/>
          <w:marTop w:val="0"/>
          <w:marBottom w:val="0"/>
          <w:divBdr>
            <w:top w:val="none" w:sz="0" w:space="0" w:color="auto"/>
            <w:left w:val="none" w:sz="0" w:space="0" w:color="auto"/>
            <w:bottom w:val="none" w:sz="0" w:space="0" w:color="auto"/>
            <w:right w:val="none" w:sz="0" w:space="0" w:color="auto"/>
          </w:divBdr>
        </w:div>
        <w:div w:id="694842081">
          <w:marLeft w:val="640"/>
          <w:marRight w:val="0"/>
          <w:marTop w:val="0"/>
          <w:marBottom w:val="0"/>
          <w:divBdr>
            <w:top w:val="none" w:sz="0" w:space="0" w:color="auto"/>
            <w:left w:val="none" w:sz="0" w:space="0" w:color="auto"/>
            <w:bottom w:val="none" w:sz="0" w:space="0" w:color="auto"/>
            <w:right w:val="none" w:sz="0" w:space="0" w:color="auto"/>
          </w:divBdr>
        </w:div>
        <w:div w:id="1412116832">
          <w:marLeft w:val="640"/>
          <w:marRight w:val="0"/>
          <w:marTop w:val="0"/>
          <w:marBottom w:val="0"/>
          <w:divBdr>
            <w:top w:val="none" w:sz="0" w:space="0" w:color="auto"/>
            <w:left w:val="none" w:sz="0" w:space="0" w:color="auto"/>
            <w:bottom w:val="none" w:sz="0" w:space="0" w:color="auto"/>
            <w:right w:val="none" w:sz="0" w:space="0" w:color="auto"/>
          </w:divBdr>
        </w:div>
        <w:div w:id="1376156566">
          <w:marLeft w:val="640"/>
          <w:marRight w:val="0"/>
          <w:marTop w:val="0"/>
          <w:marBottom w:val="0"/>
          <w:divBdr>
            <w:top w:val="none" w:sz="0" w:space="0" w:color="auto"/>
            <w:left w:val="none" w:sz="0" w:space="0" w:color="auto"/>
            <w:bottom w:val="none" w:sz="0" w:space="0" w:color="auto"/>
            <w:right w:val="none" w:sz="0" w:space="0" w:color="auto"/>
          </w:divBdr>
        </w:div>
        <w:div w:id="1747611172">
          <w:marLeft w:val="640"/>
          <w:marRight w:val="0"/>
          <w:marTop w:val="0"/>
          <w:marBottom w:val="0"/>
          <w:divBdr>
            <w:top w:val="none" w:sz="0" w:space="0" w:color="auto"/>
            <w:left w:val="none" w:sz="0" w:space="0" w:color="auto"/>
            <w:bottom w:val="none" w:sz="0" w:space="0" w:color="auto"/>
            <w:right w:val="none" w:sz="0" w:space="0" w:color="auto"/>
          </w:divBdr>
        </w:div>
        <w:div w:id="326515858">
          <w:marLeft w:val="640"/>
          <w:marRight w:val="0"/>
          <w:marTop w:val="0"/>
          <w:marBottom w:val="0"/>
          <w:divBdr>
            <w:top w:val="none" w:sz="0" w:space="0" w:color="auto"/>
            <w:left w:val="none" w:sz="0" w:space="0" w:color="auto"/>
            <w:bottom w:val="none" w:sz="0" w:space="0" w:color="auto"/>
            <w:right w:val="none" w:sz="0" w:space="0" w:color="auto"/>
          </w:divBdr>
        </w:div>
      </w:divsChild>
    </w:div>
    <w:div w:id="1066220990">
      <w:bodyDiv w:val="1"/>
      <w:marLeft w:val="0"/>
      <w:marRight w:val="0"/>
      <w:marTop w:val="0"/>
      <w:marBottom w:val="0"/>
      <w:divBdr>
        <w:top w:val="none" w:sz="0" w:space="0" w:color="auto"/>
        <w:left w:val="none" w:sz="0" w:space="0" w:color="auto"/>
        <w:bottom w:val="none" w:sz="0" w:space="0" w:color="auto"/>
        <w:right w:val="none" w:sz="0" w:space="0" w:color="auto"/>
      </w:divBdr>
      <w:divsChild>
        <w:div w:id="734166060">
          <w:marLeft w:val="640"/>
          <w:marRight w:val="0"/>
          <w:marTop w:val="0"/>
          <w:marBottom w:val="0"/>
          <w:divBdr>
            <w:top w:val="none" w:sz="0" w:space="0" w:color="auto"/>
            <w:left w:val="none" w:sz="0" w:space="0" w:color="auto"/>
            <w:bottom w:val="none" w:sz="0" w:space="0" w:color="auto"/>
            <w:right w:val="none" w:sz="0" w:space="0" w:color="auto"/>
          </w:divBdr>
        </w:div>
        <w:div w:id="1155142312">
          <w:marLeft w:val="640"/>
          <w:marRight w:val="0"/>
          <w:marTop w:val="0"/>
          <w:marBottom w:val="0"/>
          <w:divBdr>
            <w:top w:val="none" w:sz="0" w:space="0" w:color="auto"/>
            <w:left w:val="none" w:sz="0" w:space="0" w:color="auto"/>
            <w:bottom w:val="none" w:sz="0" w:space="0" w:color="auto"/>
            <w:right w:val="none" w:sz="0" w:space="0" w:color="auto"/>
          </w:divBdr>
        </w:div>
        <w:div w:id="979769836">
          <w:marLeft w:val="640"/>
          <w:marRight w:val="0"/>
          <w:marTop w:val="0"/>
          <w:marBottom w:val="0"/>
          <w:divBdr>
            <w:top w:val="none" w:sz="0" w:space="0" w:color="auto"/>
            <w:left w:val="none" w:sz="0" w:space="0" w:color="auto"/>
            <w:bottom w:val="none" w:sz="0" w:space="0" w:color="auto"/>
            <w:right w:val="none" w:sz="0" w:space="0" w:color="auto"/>
          </w:divBdr>
        </w:div>
        <w:div w:id="1951400800">
          <w:marLeft w:val="640"/>
          <w:marRight w:val="0"/>
          <w:marTop w:val="0"/>
          <w:marBottom w:val="0"/>
          <w:divBdr>
            <w:top w:val="none" w:sz="0" w:space="0" w:color="auto"/>
            <w:left w:val="none" w:sz="0" w:space="0" w:color="auto"/>
            <w:bottom w:val="none" w:sz="0" w:space="0" w:color="auto"/>
            <w:right w:val="none" w:sz="0" w:space="0" w:color="auto"/>
          </w:divBdr>
        </w:div>
        <w:div w:id="349261595">
          <w:marLeft w:val="640"/>
          <w:marRight w:val="0"/>
          <w:marTop w:val="0"/>
          <w:marBottom w:val="0"/>
          <w:divBdr>
            <w:top w:val="none" w:sz="0" w:space="0" w:color="auto"/>
            <w:left w:val="none" w:sz="0" w:space="0" w:color="auto"/>
            <w:bottom w:val="none" w:sz="0" w:space="0" w:color="auto"/>
            <w:right w:val="none" w:sz="0" w:space="0" w:color="auto"/>
          </w:divBdr>
        </w:div>
        <w:div w:id="1884099432">
          <w:marLeft w:val="640"/>
          <w:marRight w:val="0"/>
          <w:marTop w:val="0"/>
          <w:marBottom w:val="0"/>
          <w:divBdr>
            <w:top w:val="none" w:sz="0" w:space="0" w:color="auto"/>
            <w:left w:val="none" w:sz="0" w:space="0" w:color="auto"/>
            <w:bottom w:val="none" w:sz="0" w:space="0" w:color="auto"/>
            <w:right w:val="none" w:sz="0" w:space="0" w:color="auto"/>
          </w:divBdr>
        </w:div>
        <w:div w:id="215238918">
          <w:marLeft w:val="640"/>
          <w:marRight w:val="0"/>
          <w:marTop w:val="0"/>
          <w:marBottom w:val="0"/>
          <w:divBdr>
            <w:top w:val="none" w:sz="0" w:space="0" w:color="auto"/>
            <w:left w:val="none" w:sz="0" w:space="0" w:color="auto"/>
            <w:bottom w:val="none" w:sz="0" w:space="0" w:color="auto"/>
            <w:right w:val="none" w:sz="0" w:space="0" w:color="auto"/>
          </w:divBdr>
        </w:div>
        <w:div w:id="2032368848">
          <w:marLeft w:val="640"/>
          <w:marRight w:val="0"/>
          <w:marTop w:val="0"/>
          <w:marBottom w:val="0"/>
          <w:divBdr>
            <w:top w:val="none" w:sz="0" w:space="0" w:color="auto"/>
            <w:left w:val="none" w:sz="0" w:space="0" w:color="auto"/>
            <w:bottom w:val="none" w:sz="0" w:space="0" w:color="auto"/>
            <w:right w:val="none" w:sz="0" w:space="0" w:color="auto"/>
          </w:divBdr>
        </w:div>
        <w:div w:id="1596741677">
          <w:marLeft w:val="640"/>
          <w:marRight w:val="0"/>
          <w:marTop w:val="0"/>
          <w:marBottom w:val="0"/>
          <w:divBdr>
            <w:top w:val="none" w:sz="0" w:space="0" w:color="auto"/>
            <w:left w:val="none" w:sz="0" w:space="0" w:color="auto"/>
            <w:bottom w:val="none" w:sz="0" w:space="0" w:color="auto"/>
            <w:right w:val="none" w:sz="0" w:space="0" w:color="auto"/>
          </w:divBdr>
        </w:div>
        <w:div w:id="1367021989">
          <w:marLeft w:val="640"/>
          <w:marRight w:val="0"/>
          <w:marTop w:val="0"/>
          <w:marBottom w:val="0"/>
          <w:divBdr>
            <w:top w:val="none" w:sz="0" w:space="0" w:color="auto"/>
            <w:left w:val="none" w:sz="0" w:space="0" w:color="auto"/>
            <w:bottom w:val="none" w:sz="0" w:space="0" w:color="auto"/>
            <w:right w:val="none" w:sz="0" w:space="0" w:color="auto"/>
          </w:divBdr>
        </w:div>
        <w:div w:id="1727534944">
          <w:marLeft w:val="640"/>
          <w:marRight w:val="0"/>
          <w:marTop w:val="0"/>
          <w:marBottom w:val="0"/>
          <w:divBdr>
            <w:top w:val="none" w:sz="0" w:space="0" w:color="auto"/>
            <w:left w:val="none" w:sz="0" w:space="0" w:color="auto"/>
            <w:bottom w:val="none" w:sz="0" w:space="0" w:color="auto"/>
            <w:right w:val="none" w:sz="0" w:space="0" w:color="auto"/>
          </w:divBdr>
        </w:div>
      </w:divsChild>
    </w:div>
    <w:div w:id="1075980256">
      <w:bodyDiv w:val="1"/>
      <w:marLeft w:val="0"/>
      <w:marRight w:val="0"/>
      <w:marTop w:val="0"/>
      <w:marBottom w:val="0"/>
      <w:divBdr>
        <w:top w:val="none" w:sz="0" w:space="0" w:color="auto"/>
        <w:left w:val="none" w:sz="0" w:space="0" w:color="auto"/>
        <w:bottom w:val="none" w:sz="0" w:space="0" w:color="auto"/>
        <w:right w:val="none" w:sz="0" w:space="0" w:color="auto"/>
      </w:divBdr>
      <w:divsChild>
        <w:div w:id="1994285798">
          <w:marLeft w:val="640"/>
          <w:marRight w:val="0"/>
          <w:marTop w:val="0"/>
          <w:marBottom w:val="0"/>
          <w:divBdr>
            <w:top w:val="none" w:sz="0" w:space="0" w:color="auto"/>
            <w:left w:val="none" w:sz="0" w:space="0" w:color="auto"/>
            <w:bottom w:val="none" w:sz="0" w:space="0" w:color="auto"/>
            <w:right w:val="none" w:sz="0" w:space="0" w:color="auto"/>
          </w:divBdr>
        </w:div>
        <w:div w:id="648242132">
          <w:marLeft w:val="640"/>
          <w:marRight w:val="0"/>
          <w:marTop w:val="0"/>
          <w:marBottom w:val="0"/>
          <w:divBdr>
            <w:top w:val="none" w:sz="0" w:space="0" w:color="auto"/>
            <w:left w:val="none" w:sz="0" w:space="0" w:color="auto"/>
            <w:bottom w:val="none" w:sz="0" w:space="0" w:color="auto"/>
            <w:right w:val="none" w:sz="0" w:space="0" w:color="auto"/>
          </w:divBdr>
        </w:div>
        <w:div w:id="1668897609">
          <w:marLeft w:val="640"/>
          <w:marRight w:val="0"/>
          <w:marTop w:val="0"/>
          <w:marBottom w:val="0"/>
          <w:divBdr>
            <w:top w:val="none" w:sz="0" w:space="0" w:color="auto"/>
            <w:left w:val="none" w:sz="0" w:space="0" w:color="auto"/>
            <w:bottom w:val="none" w:sz="0" w:space="0" w:color="auto"/>
            <w:right w:val="none" w:sz="0" w:space="0" w:color="auto"/>
          </w:divBdr>
        </w:div>
        <w:div w:id="339353369">
          <w:marLeft w:val="640"/>
          <w:marRight w:val="0"/>
          <w:marTop w:val="0"/>
          <w:marBottom w:val="0"/>
          <w:divBdr>
            <w:top w:val="none" w:sz="0" w:space="0" w:color="auto"/>
            <w:left w:val="none" w:sz="0" w:space="0" w:color="auto"/>
            <w:bottom w:val="none" w:sz="0" w:space="0" w:color="auto"/>
            <w:right w:val="none" w:sz="0" w:space="0" w:color="auto"/>
          </w:divBdr>
        </w:div>
        <w:div w:id="138378253">
          <w:marLeft w:val="640"/>
          <w:marRight w:val="0"/>
          <w:marTop w:val="0"/>
          <w:marBottom w:val="0"/>
          <w:divBdr>
            <w:top w:val="none" w:sz="0" w:space="0" w:color="auto"/>
            <w:left w:val="none" w:sz="0" w:space="0" w:color="auto"/>
            <w:bottom w:val="none" w:sz="0" w:space="0" w:color="auto"/>
            <w:right w:val="none" w:sz="0" w:space="0" w:color="auto"/>
          </w:divBdr>
        </w:div>
        <w:div w:id="686446370">
          <w:marLeft w:val="640"/>
          <w:marRight w:val="0"/>
          <w:marTop w:val="0"/>
          <w:marBottom w:val="0"/>
          <w:divBdr>
            <w:top w:val="none" w:sz="0" w:space="0" w:color="auto"/>
            <w:left w:val="none" w:sz="0" w:space="0" w:color="auto"/>
            <w:bottom w:val="none" w:sz="0" w:space="0" w:color="auto"/>
            <w:right w:val="none" w:sz="0" w:space="0" w:color="auto"/>
          </w:divBdr>
        </w:div>
        <w:div w:id="1365059702">
          <w:marLeft w:val="640"/>
          <w:marRight w:val="0"/>
          <w:marTop w:val="0"/>
          <w:marBottom w:val="0"/>
          <w:divBdr>
            <w:top w:val="none" w:sz="0" w:space="0" w:color="auto"/>
            <w:left w:val="none" w:sz="0" w:space="0" w:color="auto"/>
            <w:bottom w:val="none" w:sz="0" w:space="0" w:color="auto"/>
            <w:right w:val="none" w:sz="0" w:space="0" w:color="auto"/>
          </w:divBdr>
        </w:div>
        <w:div w:id="1532453779">
          <w:marLeft w:val="640"/>
          <w:marRight w:val="0"/>
          <w:marTop w:val="0"/>
          <w:marBottom w:val="0"/>
          <w:divBdr>
            <w:top w:val="none" w:sz="0" w:space="0" w:color="auto"/>
            <w:left w:val="none" w:sz="0" w:space="0" w:color="auto"/>
            <w:bottom w:val="none" w:sz="0" w:space="0" w:color="auto"/>
            <w:right w:val="none" w:sz="0" w:space="0" w:color="auto"/>
          </w:divBdr>
        </w:div>
        <w:div w:id="575894954">
          <w:marLeft w:val="640"/>
          <w:marRight w:val="0"/>
          <w:marTop w:val="0"/>
          <w:marBottom w:val="0"/>
          <w:divBdr>
            <w:top w:val="none" w:sz="0" w:space="0" w:color="auto"/>
            <w:left w:val="none" w:sz="0" w:space="0" w:color="auto"/>
            <w:bottom w:val="none" w:sz="0" w:space="0" w:color="auto"/>
            <w:right w:val="none" w:sz="0" w:space="0" w:color="auto"/>
          </w:divBdr>
        </w:div>
        <w:div w:id="856190964">
          <w:marLeft w:val="640"/>
          <w:marRight w:val="0"/>
          <w:marTop w:val="0"/>
          <w:marBottom w:val="0"/>
          <w:divBdr>
            <w:top w:val="none" w:sz="0" w:space="0" w:color="auto"/>
            <w:left w:val="none" w:sz="0" w:space="0" w:color="auto"/>
            <w:bottom w:val="none" w:sz="0" w:space="0" w:color="auto"/>
            <w:right w:val="none" w:sz="0" w:space="0" w:color="auto"/>
          </w:divBdr>
        </w:div>
        <w:div w:id="365642601">
          <w:marLeft w:val="640"/>
          <w:marRight w:val="0"/>
          <w:marTop w:val="0"/>
          <w:marBottom w:val="0"/>
          <w:divBdr>
            <w:top w:val="none" w:sz="0" w:space="0" w:color="auto"/>
            <w:left w:val="none" w:sz="0" w:space="0" w:color="auto"/>
            <w:bottom w:val="none" w:sz="0" w:space="0" w:color="auto"/>
            <w:right w:val="none" w:sz="0" w:space="0" w:color="auto"/>
          </w:divBdr>
        </w:div>
        <w:div w:id="749155726">
          <w:marLeft w:val="640"/>
          <w:marRight w:val="0"/>
          <w:marTop w:val="0"/>
          <w:marBottom w:val="0"/>
          <w:divBdr>
            <w:top w:val="none" w:sz="0" w:space="0" w:color="auto"/>
            <w:left w:val="none" w:sz="0" w:space="0" w:color="auto"/>
            <w:bottom w:val="none" w:sz="0" w:space="0" w:color="auto"/>
            <w:right w:val="none" w:sz="0" w:space="0" w:color="auto"/>
          </w:divBdr>
        </w:div>
        <w:div w:id="555162579">
          <w:marLeft w:val="640"/>
          <w:marRight w:val="0"/>
          <w:marTop w:val="0"/>
          <w:marBottom w:val="0"/>
          <w:divBdr>
            <w:top w:val="none" w:sz="0" w:space="0" w:color="auto"/>
            <w:left w:val="none" w:sz="0" w:space="0" w:color="auto"/>
            <w:bottom w:val="none" w:sz="0" w:space="0" w:color="auto"/>
            <w:right w:val="none" w:sz="0" w:space="0" w:color="auto"/>
          </w:divBdr>
        </w:div>
        <w:div w:id="2005861402">
          <w:marLeft w:val="640"/>
          <w:marRight w:val="0"/>
          <w:marTop w:val="0"/>
          <w:marBottom w:val="0"/>
          <w:divBdr>
            <w:top w:val="none" w:sz="0" w:space="0" w:color="auto"/>
            <w:left w:val="none" w:sz="0" w:space="0" w:color="auto"/>
            <w:bottom w:val="none" w:sz="0" w:space="0" w:color="auto"/>
            <w:right w:val="none" w:sz="0" w:space="0" w:color="auto"/>
          </w:divBdr>
        </w:div>
        <w:div w:id="1470056034">
          <w:marLeft w:val="640"/>
          <w:marRight w:val="0"/>
          <w:marTop w:val="0"/>
          <w:marBottom w:val="0"/>
          <w:divBdr>
            <w:top w:val="none" w:sz="0" w:space="0" w:color="auto"/>
            <w:left w:val="none" w:sz="0" w:space="0" w:color="auto"/>
            <w:bottom w:val="none" w:sz="0" w:space="0" w:color="auto"/>
            <w:right w:val="none" w:sz="0" w:space="0" w:color="auto"/>
          </w:divBdr>
        </w:div>
      </w:divsChild>
    </w:div>
    <w:div w:id="1106269777">
      <w:bodyDiv w:val="1"/>
      <w:marLeft w:val="0"/>
      <w:marRight w:val="0"/>
      <w:marTop w:val="0"/>
      <w:marBottom w:val="0"/>
      <w:divBdr>
        <w:top w:val="none" w:sz="0" w:space="0" w:color="auto"/>
        <w:left w:val="none" w:sz="0" w:space="0" w:color="auto"/>
        <w:bottom w:val="none" w:sz="0" w:space="0" w:color="auto"/>
        <w:right w:val="none" w:sz="0" w:space="0" w:color="auto"/>
      </w:divBdr>
      <w:divsChild>
        <w:div w:id="1412704201">
          <w:marLeft w:val="640"/>
          <w:marRight w:val="0"/>
          <w:marTop w:val="0"/>
          <w:marBottom w:val="0"/>
          <w:divBdr>
            <w:top w:val="none" w:sz="0" w:space="0" w:color="auto"/>
            <w:left w:val="none" w:sz="0" w:space="0" w:color="auto"/>
            <w:bottom w:val="none" w:sz="0" w:space="0" w:color="auto"/>
            <w:right w:val="none" w:sz="0" w:space="0" w:color="auto"/>
          </w:divBdr>
        </w:div>
        <w:div w:id="1590500728">
          <w:marLeft w:val="640"/>
          <w:marRight w:val="0"/>
          <w:marTop w:val="0"/>
          <w:marBottom w:val="0"/>
          <w:divBdr>
            <w:top w:val="none" w:sz="0" w:space="0" w:color="auto"/>
            <w:left w:val="none" w:sz="0" w:space="0" w:color="auto"/>
            <w:bottom w:val="none" w:sz="0" w:space="0" w:color="auto"/>
            <w:right w:val="none" w:sz="0" w:space="0" w:color="auto"/>
          </w:divBdr>
        </w:div>
        <w:div w:id="429937020">
          <w:marLeft w:val="640"/>
          <w:marRight w:val="0"/>
          <w:marTop w:val="0"/>
          <w:marBottom w:val="0"/>
          <w:divBdr>
            <w:top w:val="none" w:sz="0" w:space="0" w:color="auto"/>
            <w:left w:val="none" w:sz="0" w:space="0" w:color="auto"/>
            <w:bottom w:val="none" w:sz="0" w:space="0" w:color="auto"/>
            <w:right w:val="none" w:sz="0" w:space="0" w:color="auto"/>
          </w:divBdr>
        </w:div>
        <w:div w:id="474102954">
          <w:marLeft w:val="640"/>
          <w:marRight w:val="0"/>
          <w:marTop w:val="0"/>
          <w:marBottom w:val="0"/>
          <w:divBdr>
            <w:top w:val="none" w:sz="0" w:space="0" w:color="auto"/>
            <w:left w:val="none" w:sz="0" w:space="0" w:color="auto"/>
            <w:bottom w:val="none" w:sz="0" w:space="0" w:color="auto"/>
            <w:right w:val="none" w:sz="0" w:space="0" w:color="auto"/>
          </w:divBdr>
        </w:div>
        <w:div w:id="1645618424">
          <w:marLeft w:val="640"/>
          <w:marRight w:val="0"/>
          <w:marTop w:val="0"/>
          <w:marBottom w:val="0"/>
          <w:divBdr>
            <w:top w:val="none" w:sz="0" w:space="0" w:color="auto"/>
            <w:left w:val="none" w:sz="0" w:space="0" w:color="auto"/>
            <w:bottom w:val="none" w:sz="0" w:space="0" w:color="auto"/>
            <w:right w:val="none" w:sz="0" w:space="0" w:color="auto"/>
          </w:divBdr>
        </w:div>
        <w:div w:id="1155216789">
          <w:marLeft w:val="640"/>
          <w:marRight w:val="0"/>
          <w:marTop w:val="0"/>
          <w:marBottom w:val="0"/>
          <w:divBdr>
            <w:top w:val="none" w:sz="0" w:space="0" w:color="auto"/>
            <w:left w:val="none" w:sz="0" w:space="0" w:color="auto"/>
            <w:bottom w:val="none" w:sz="0" w:space="0" w:color="auto"/>
            <w:right w:val="none" w:sz="0" w:space="0" w:color="auto"/>
          </w:divBdr>
        </w:div>
        <w:div w:id="881601454">
          <w:marLeft w:val="640"/>
          <w:marRight w:val="0"/>
          <w:marTop w:val="0"/>
          <w:marBottom w:val="0"/>
          <w:divBdr>
            <w:top w:val="none" w:sz="0" w:space="0" w:color="auto"/>
            <w:left w:val="none" w:sz="0" w:space="0" w:color="auto"/>
            <w:bottom w:val="none" w:sz="0" w:space="0" w:color="auto"/>
            <w:right w:val="none" w:sz="0" w:space="0" w:color="auto"/>
          </w:divBdr>
        </w:div>
        <w:div w:id="1351490364">
          <w:marLeft w:val="640"/>
          <w:marRight w:val="0"/>
          <w:marTop w:val="0"/>
          <w:marBottom w:val="0"/>
          <w:divBdr>
            <w:top w:val="none" w:sz="0" w:space="0" w:color="auto"/>
            <w:left w:val="none" w:sz="0" w:space="0" w:color="auto"/>
            <w:bottom w:val="none" w:sz="0" w:space="0" w:color="auto"/>
            <w:right w:val="none" w:sz="0" w:space="0" w:color="auto"/>
          </w:divBdr>
        </w:div>
        <w:div w:id="1676112870">
          <w:marLeft w:val="640"/>
          <w:marRight w:val="0"/>
          <w:marTop w:val="0"/>
          <w:marBottom w:val="0"/>
          <w:divBdr>
            <w:top w:val="none" w:sz="0" w:space="0" w:color="auto"/>
            <w:left w:val="none" w:sz="0" w:space="0" w:color="auto"/>
            <w:bottom w:val="none" w:sz="0" w:space="0" w:color="auto"/>
            <w:right w:val="none" w:sz="0" w:space="0" w:color="auto"/>
          </w:divBdr>
        </w:div>
        <w:div w:id="1945305304">
          <w:marLeft w:val="640"/>
          <w:marRight w:val="0"/>
          <w:marTop w:val="0"/>
          <w:marBottom w:val="0"/>
          <w:divBdr>
            <w:top w:val="none" w:sz="0" w:space="0" w:color="auto"/>
            <w:left w:val="none" w:sz="0" w:space="0" w:color="auto"/>
            <w:bottom w:val="none" w:sz="0" w:space="0" w:color="auto"/>
            <w:right w:val="none" w:sz="0" w:space="0" w:color="auto"/>
          </w:divBdr>
        </w:div>
        <w:div w:id="1886405460">
          <w:marLeft w:val="640"/>
          <w:marRight w:val="0"/>
          <w:marTop w:val="0"/>
          <w:marBottom w:val="0"/>
          <w:divBdr>
            <w:top w:val="none" w:sz="0" w:space="0" w:color="auto"/>
            <w:left w:val="none" w:sz="0" w:space="0" w:color="auto"/>
            <w:bottom w:val="none" w:sz="0" w:space="0" w:color="auto"/>
            <w:right w:val="none" w:sz="0" w:space="0" w:color="auto"/>
          </w:divBdr>
        </w:div>
        <w:div w:id="408117467">
          <w:marLeft w:val="640"/>
          <w:marRight w:val="0"/>
          <w:marTop w:val="0"/>
          <w:marBottom w:val="0"/>
          <w:divBdr>
            <w:top w:val="none" w:sz="0" w:space="0" w:color="auto"/>
            <w:left w:val="none" w:sz="0" w:space="0" w:color="auto"/>
            <w:bottom w:val="none" w:sz="0" w:space="0" w:color="auto"/>
            <w:right w:val="none" w:sz="0" w:space="0" w:color="auto"/>
          </w:divBdr>
        </w:div>
        <w:div w:id="1358391489">
          <w:marLeft w:val="640"/>
          <w:marRight w:val="0"/>
          <w:marTop w:val="0"/>
          <w:marBottom w:val="0"/>
          <w:divBdr>
            <w:top w:val="none" w:sz="0" w:space="0" w:color="auto"/>
            <w:left w:val="none" w:sz="0" w:space="0" w:color="auto"/>
            <w:bottom w:val="none" w:sz="0" w:space="0" w:color="auto"/>
            <w:right w:val="none" w:sz="0" w:space="0" w:color="auto"/>
          </w:divBdr>
        </w:div>
        <w:div w:id="1823504071">
          <w:marLeft w:val="640"/>
          <w:marRight w:val="0"/>
          <w:marTop w:val="0"/>
          <w:marBottom w:val="0"/>
          <w:divBdr>
            <w:top w:val="none" w:sz="0" w:space="0" w:color="auto"/>
            <w:left w:val="none" w:sz="0" w:space="0" w:color="auto"/>
            <w:bottom w:val="none" w:sz="0" w:space="0" w:color="auto"/>
            <w:right w:val="none" w:sz="0" w:space="0" w:color="auto"/>
          </w:divBdr>
        </w:div>
        <w:div w:id="1695382352">
          <w:marLeft w:val="640"/>
          <w:marRight w:val="0"/>
          <w:marTop w:val="0"/>
          <w:marBottom w:val="0"/>
          <w:divBdr>
            <w:top w:val="none" w:sz="0" w:space="0" w:color="auto"/>
            <w:left w:val="none" w:sz="0" w:space="0" w:color="auto"/>
            <w:bottom w:val="none" w:sz="0" w:space="0" w:color="auto"/>
            <w:right w:val="none" w:sz="0" w:space="0" w:color="auto"/>
          </w:divBdr>
        </w:div>
        <w:div w:id="1588343006">
          <w:marLeft w:val="640"/>
          <w:marRight w:val="0"/>
          <w:marTop w:val="0"/>
          <w:marBottom w:val="0"/>
          <w:divBdr>
            <w:top w:val="none" w:sz="0" w:space="0" w:color="auto"/>
            <w:left w:val="none" w:sz="0" w:space="0" w:color="auto"/>
            <w:bottom w:val="none" w:sz="0" w:space="0" w:color="auto"/>
            <w:right w:val="none" w:sz="0" w:space="0" w:color="auto"/>
          </w:divBdr>
        </w:div>
        <w:div w:id="1273442957">
          <w:marLeft w:val="640"/>
          <w:marRight w:val="0"/>
          <w:marTop w:val="0"/>
          <w:marBottom w:val="0"/>
          <w:divBdr>
            <w:top w:val="none" w:sz="0" w:space="0" w:color="auto"/>
            <w:left w:val="none" w:sz="0" w:space="0" w:color="auto"/>
            <w:bottom w:val="none" w:sz="0" w:space="0" w:color="auto"/>
            <w:right w:val="none" w:sz="0" w:space="0" w:color="auto"/>
          </w:divBdr>
        </w:div>
        <w:div w:id="1567572032">
          <w:marLeft w:val="640"/>
          <w:marRight w:val="0"/>
          <w:marTop w:val="0"/>
          <w:marBottom w:val="0"/>
          <w:divBdr>
            <w:top w:val="none" w:sz="0" w:space="0" w:color="auto"/>
            <w:left w:val="none" w:sz="0" w:space="0" w:color="auto"/>
            <w:bottom w:val="none" w:sz="0" w:space="0" w:color="auto"/>
            <w:right w:val="none" w:sz="0" w:space="0" w:color="auto"/>
          </w:divBdr>
        </w:div>
        <w:div w:id="1796218093">
          <w:marLeft w:val="640"/>
          <w:marRight w:val="0"/>
          <w:marTop w:val="0"/>
          <w:marBottom w:val="0"/>
          <w:divBdr>
            <w:top w:val="none" w:sz="0" w:space="0" w:color="auto"/>
            <w:left w:val="none" w:sz="0" w:space="0" w:color="auto"/>
            <w:bottom w:val="none" w:sz="0" w:space="0" w:color="auto"/>
            <w:right w:val="none" w:sz="0" w:space="0" w:color="auto"/>
          </w:divBdr>
        </w:div>
      </w:divsChild>
    </w:div>
    <w:div w:id="1147278700">
      <w:bodyDiv w:val="1"/>
      <w:marLeft w:val="0"/>
      <w:marRight w:val="0"/>
      <w:marTop w:val="0"/>
      <w:marBottom w:val="0"/>
      <w:divBdr>
        <w:top w:val="none" w:sz="0" w:space="0" w:color="auto"/>
        <w:left w:val="none" w:sz="0" w:space="0" w:color="auto"/>
        <w:bottom w:val="none" w:sz="0" w:space="0" w:color="auto"/>
        <w:right w:val="none" w:sz="0" w:space="0" w:color="auto"/>
      </w:divBdr>
      <w:divsChild>
        <w:div w:id="1138261680">
          <w:marLeft w:val="640"/>
          <w:marRight w:val="0"/>
          <w:marTop w:val="0"/>
          <w:marBottom w:val="0"/>
          <w:divBdr>
            <w:top w:val="none" w:sz="0" w:space="0" w:color="auto"/>
            <w:left w:val="none" w:sz="0" w:space="0" w:color="auto"/>
            <w:bottom w:val="none" w:sz="0" w:space="0" w:color="auto"/>
            <w:right w:val="none" w:sz="0" w:space="0" w:color="auto"/>
          </w:divBdr>
        </w:div>
        <w:div w:id="1574973416">
          <w:marLeft w:val="640"/>
          <w:marRight w:val="0"/>
          <w:marTop w:val="0"/>
          <w:marBottom w:val="0"/>
          <w:divBdr>
            <w:top w:val="none" w:sz="0" w:space="0" w:color="auto"/>
            <w:left w:val="none" w:sz="0" w:space="0" w:color="auto"/>
            <w:bottom w:val="none" w:sz="0" w:space="0" w:color="auto"/>
            <w:right w:val="none" w:sz="0" w:space="0" w:color="auto"/>
          </w:divBdr>
        </w:div>
        <w:div w:id="1674525032">
          <w:marLeft w:val="640"/>
          <w:marRight w:val="0"/>
          <w:marTop w:val="0"/>
          <w:marBottom w:val="0"/>
          <w:divBdr>
            <w:top w:val="none" w:sz="0" w:space="0" w:color="auto"/>
            <w:left w:val="none" w:sz="0" w:space="0" w:color="auto"/>
            <w:bottom w:val="none" w:sz="0" w:space="0" w:color="auto"/>
            <w:right w:val="none" w:sz="0" w:space="0" w:color="auto"/>
          </w:divBdr>
        </w:div>
        <w:div w:id="1355644571">
          <w:marLeft w:val="640"/>
          <w:marRight w:val="0"/>
          <w:marTop w:val="0"/>
          <w:marBottom w:val="0"/>
          <w:divBdr>
            <w:top w:val="none" w:sz="0" w:space="0" w:color="auto"/>
            <w:left w:val="none" w:sz="0" w:space="0" w:color="auto"/>
            <w:bottom w:val="none" w:sz="0" w:space="0" w:color="auto"/>
            <w:right w:val="none" w:sz="0" w:space="0" w:color="auto"/>
          </w:divBdr>
        </w:div>
        <w:div w:id="477183810">
          <w:marLeft w:val="640"/>
          <w:marRight w:val="0"/>
          <w:marTop w:val="0"/>
          <w:marBottom w:val="0"/>
          <w:divBdr>
            <w:top w:val="none" w:sz="0" w:space="0" w:color="auto"/>
            <w:left w:val="none" w:sz="0" w:space="0" w:color="auto"/>
            <w:bottom w:val="none" w:sz="0" w:space="0" w:color="auto"/>
            <w:right w:val="none" w:sz="0" w:space="0" w:color="auto"/>
          </w:divBdr>
        </w:div>
        <w:div w:id="1468158464">
          <w:marLeft w:val="640"/>
          <w:marRight w:val="0"/>
          <w:marTop w:val="0"/>
          <w:marBottom w:val="0"/>
          <w:divBdr>
            <w:top w:val="none" w:sz="0" w:space="0" w:color="auto"/>
            <w:left w:val="none" w:sz="0" w:space="0" w:color="auto"/>
            <w:bottom w:val="none" w:sz="0" w:space="0" w:color="auto"/>
            <w:right w:val="none" w:sz="0" w:space="0" w:color="auto"/>
          </w:divBdr>
        </w:div>
        <w:div w:id="1934049711">
          <w:marLeft w:val="640"/>
          <w:marRight w:val="0"/>
          <w:marTop w:val="0"/>
          <w:marBottom w:val="0"/>
          <w:divBdr>
            <w:top w:val="none" w:sz="0" w:space="0" w:color="auto"/>
            <w:left w:val="none" w:sz="0" w:space="0" w:color="auto"/>
            <w:bottom w:val="none" w:sz="0" w:space="0" w:color="auto"/>
            <w:right w:val="none" w:sz="0" w:space="0" w:color="auto"/>
          </w:divBdr>
        </w:div>
        <w:div w:id="1726491053">
          <w:marLeft w:val="640"/>
          <w:marRight w:val="0"/>
          <w:marTop w:val="0"/>
          <w:marBottom w:val="0"/>
          <w:divBdr>
            <w:top w:val="none" w:sz="0" w:space="0" w:color="auto"/>
            <w:left w:val="none" w:sz="0" w:space="0" w:color="auto"/>
            <w:bottom w:val="none" w:sz="0" w:space="0" w:color="auto"/>
            <w:right w:val="none" w:sz="0" w:space="0" w:color="auto"/>
          </w:divBdr>
        </w:div>
        <w:div w:id="1523936556">
          <w:marLeft w:val="640"/>
          <w:marRight w:val="0"/>
          <w:marTop w:val="0"/>
          <w:marBottom w:val="0"/>
          <w:divBdr>
            <w:top w:val="none" w:sz="0" w:space="0" w:color="auto"/>
            <w:left w:val="none" w:sz="0" w:space="0" w:color="auto"/>
            <w:bottom w:val="none" w:sz="0" w:space="0" w:color="auto"/>
            <w:right w:val="none" w:sz="0" w:space="0" w:color="auto"/>
          </w:divBdr>
        </w:div>
        <w:div w:id="1416122507">
          <w:marLeft w:val="640"/>
          <w:marRight w:val="0"/>
          <w:marTop w:val="0"/>
          <w:marBottom w:val="0"/>
          <w:divBdr>
            <w:top w:val="none" w:sz="0" w:space="0" w:color="auto"/>
            <w:left w:val="none" w:sz="0" w:space="0" w:color="auto"/>
            <w:bottom w:val="none" w:sz="0" w:space="0" w:color="auto"/>
            <w:right w:val="none" w:sz="0" w:space="0" w:color="auto"/>
          </w:divBdr>
        </w:div>
        <w:div w:id="351733448">
          <w:marLeft w:val="640"/>
          <w:marRight w:val="0"/>
          <w:marTop w:val="0"/>
          <w:marBottom w:val="0"/>
          <w:divBdr>
            <w:top w:val="none" w:sz="0" w:space="0" w:color="auto"/>
            <w:left w:val="none" w:sz="0" w:space="0" w:color="auto"/>
            <w:bottom w:val="none" w:sz="0" w:space="0" w:color="auto"/>
            <w:right w:val="none" w:sz="0" w:space="0" w:color="auto"/>
          </w:divBdr>
        </w:div>
        <w:div w:id="771513622">
          <w:marLeft w:val="640"/>
          <w:marRight w:val="0"/>
          <w:marTop w:val="0"/>
          <w:marBottom w:val="0"/>
          <w:divBdr>
            <w:top w:val="none" w:sz="0" w:space="0" w:color="auto"/>
            <w:left w:val="none" w:sz="0" w:space="0" w:color="auto"/>
            <w:bottom w:val="none" w:sz="0" w:space="0" w:color="auto"/>
            <w:right w:val="none" w:sz="0" w:space="0" w:color="auto"/>
          </w:divBdr>
        </w:div>
        <w:div w:id="1032263482">
          <w:marLeft w:val="640"/>
          <w:marRight w:val="0"/>
          <w:marTop w:val="0"/>
          <w:marBottom w:val="0"/>
          <w:divBdr>
            <w:top w:val="none" w:sz="0" w:space="0" w:color="auto"/>
            <w:left w:val="none" w:sz="0" w:space="0" w:color="auto"/>
            <w:bottom w:val="none" w:sz="0" w:space="0" w:color="auto"/>
            <w:right w:val="none" w:sz="0" w:space="0" w:color="auto"/>
          </w:divBdr>
        </w:div>
        <w:div w:id="666790564">
          <w:marLeft w:val="640"/>
          <w:marRight w:val="0"/>
          <w:marTop w:val="0"/>
          <w:marBottom w:val="0"/>
          <w:divBdr>
            <w:top w:val="none" w:sz="0" w:space="0" w:color="auto"/>
            <w:left w:val="none" w:sz="0" w:space="0" w:color="auto"/>
            <w:bottom w:val="none" w:sz="0" w:space="0" w:color="auto"/>
            <w:right w:val="none" w:sz="0" w:space="0" w:color="auto"/>
          </w:divBdr>
        </w:div>
        <w:div w:id="1198394041">
          <w:marLeft w:val="640"/>
          <w:marRight w:val="0"/>
          <w:marTop w:val="0"/>
          <w:marBottom w:val="0"/>
          <w:divBdr>
            <w:top w:val="none" w:sz="0" w:space="0" w:color="auto"/>
            <w:left w:val="none" w:sz="0" w:space="0" w:color="auto"/>
            <w:bottom w:val="none" w:sz="0" w:space="0" w:color="auto"/>
            <w:right w:val="none" w:sz="0" w:space="0" w:color="auto"/>
          </w:divBdr>
        </w:div>
        <w:div w:id="1515261707">
          <w:marLeft w:val="640"/>
          <w:marRight w:val="0"/>
          <w:marTop w:val="0"/>
          <w:marBottom w:val="0"/>
          <w:divBdr>
            <w:top w:val="none" w:sz="0" w:space="0" w:color="auto"/>
            <w:left w:val="none" w:sz="0" w:space="0" w:color="auto"/>
            <w:bottom w:val="none" w:sz="0" w:space="0" w:color="auto"/>
            <w:right w:val="none" w:sz="0" w:space="0" w:color="auto"/>
          </w:divBdr>
        </w:div>
        <w:div w:id="330767054">
          <w:marLeft w:val="640"/>
          <w:marRight w:val="0"/>
          <w:marTop w:val="0"/>
          <w:marBottom w:val="0"/>
          <w:divBdr>
            <w:top w:val="none" w:sz="0" w:space="0" w:color="auto"/>
            <w:left w:val="none" w:sz="0" w:space="0" w:color="auto"/>
            <w:bottom w:val="none" w:sz="0" w:space="0" w:color="auto"/>
            <w:right w:val="none" w:sz="0" w:space="0" w:color="auto"/>
          </w:divBdr>
        </w:div>
        <w:div w:id="1365444900">
          <w:marLeft w:val="640"/>
          <w:marRight w:val="0"/>
          <w:marTop w:val="0"/>
          <w:marBottom w:val="0"/>
          <w:divBdr>
            <w:top w:val="none" w:sz="0" w:space="0" w:color="auto"/>
            <w:left w:val="none" w:sz="0" w:space="0" w:color="auto"/>
            <w:bottom w:val="none" w:sz="0" w:space="0" w:color="auto"/>
            <w:right w:val="none" w:sz="0" w:space="0" w:color="auto"/>
          </w:divBdr>
        </w:div>
        <w:div w:id="644891936">
          <w:marLeft w:val="640"/>
          <w:marRight w:val="0"/>
          <w:marTop w:val="0"/>
          <w:marBottom w:val="0"/>
          <w:divBdr>
            <w:top w:val="none" w:sz="0" w:space="0" w:color="auto"/>
            <w:left w:val="none" w:sz="0" w:space="0" w:color="auto"/>
            <w:bottom w:val="none" w:sz="0" w:space="0" w:color="auto"/>
            <w:right w:val="none" w:sz="0" w:space="0" w:color="auto"/>
          </w:divBdr>
        </w:div>
        <w:div w:id="2014724451">
          <w:marLeft w:val="640"/>
          <w:marRight w:val="0"/>
          <w:marTop w:val="0"/>
          <w:marBottom w:val="0"/>
          <w:divBdr>
            <w:top w:val="none" w:sz="0" w:space="0" w:color="auto"/>
            <w:left w:val="none" w:sz="0" w:space="0" w:color="auto"/>
            <w:bottom w:val="none" w:sz="0" w:space="0" w:color="auto"/>
            <w:right w:val="none" w:sz="0" w:space="0" w:color="auto"/>
          </w:divBdr>
        </w:div>
        <w:div w:id="411125763">
          <w:marLeft w:val="640"/>
          <w:marRight w:val="0"/>
          <w:marTop w:val="0"/>
          <w:marBottom w:val="0"/>
          <w:divBdr>
            <w:top w:val="none" w:sz="0" w:space="0" w:color="auto"/>
            <w:left w:val="none" w:sz="0" w:space="0" w:color="auto"/>
            <w:bottom w:val="none" w:sz="0" w:space="0" w:color="auto"/>
            <w:right w:val="none" w:sz="0" w:space="0" w:color="auto"/>
          </w:divBdr>
        </w:div>
      </w:divsChild>
    </w:div>
    <w:div w:id="1167938481">
      <w:bodyDiv w:val="1"/>
      <w:marLeft w:val="0"/>
      <w:marRight w:val="0"/>
      <w:marTop w:val="0"/>
      <w:marBottom w:val="0"/>
      <w:divBdr>
        <w:top w:val="none" w:sz="0" w:space="0" w:color="auto"/>
        <w:left w:val="none" w:sz="0" w:space="0" w:color="auto"/>
        <w:bottom w:val="none" w:sz="0" w:space="0" w:color="auto"/>
        <w:right w:val="none" w:sz="0" w:space="0" w:color="auto"/>
      </w:divBdr>
      <w:divsChild>
        <w:div w:id="587269801">
          <w:marLeft w:val="640"/>
          <w:marRight w:val="0"/>
          <w:marTop w:val="0"/>
          <w:marBottom w:val="0"/>
          <w:divBdr>
            <w:top w:val="none" w:sz="0" w:space="0" w:color="auto"/>
            <w:left w:val="none" w:sz="0" w:space="0" w:color="auto"/>
            <w:bottom w:val="none" w:sz="0" w:space="0" w:color="auto"/>
            <w:right w:val="none" w:sz="0" w:space="0" w:color="auto"/>
          </w:divBdr>
        </w:div>
        <w:div w:id="447696825">
          <w:marLeft w:val="640"/>
          <w:marRight w:val="0"/>
          <w:marTop w:val="0"/>
          <w:marBottom w:val="0"/>
          <w:divBdr>
            <w:top w:val="none" w:sz="0" w:space="0" w:color="auto"/>
            <w:left w:val="none" w:sz="0" w:space="0" w:color="auto"/>
            <w:bottom w:val="none" w:sz="0" w:space="0" w:color="auto"/>
            <w:right w:val="none" w:sz="0" w:space="0" w:color="auto"/>
          </w:divBdr>
        </w:div>
        <w:div w:id="445082297">
          <w:marLeft w:val="640"/>
          <w:marRight w:val="0"/>
          <w:marTop w:val="0"/>
          <w:marBottom w:val="0"/>
          <w:divBdr>
            <w:top w:val="none" w:sz="0" w:space="0" w:color="auto"/>
            <w:left w:val="none" w:sz="0" w:space="0" w:color="auto"/>
            <w:bottom w:val="none" w:sz="0" w:space="0" w:color="auto"/>
            <w:right w:val="none" w:sz="0" w:space="0" w:color="auto"/>
          </w:divBdr>
        </w:div>
        <w:div w:id="1669164257">
          <w:marLeft w:val="640"/>
          <w:marRight w:val="0"/>
          <w:marTop w:val="0"/>
          <w:marBottom w:val="0"/>
          <w:divBdr>
            <w:top w:val="none" w:sz="0" w:space="0" w:color="auto"/>
            <w:left w:val="none" w:sz="0" w:space="0" w:color="auto"/>
            <w:bottom w:val="none" w:sz="0" w:space="0" w:color="auto"/>
            <w:right w:val="none" w:sz="0" w:space="0" w:color="auto"/>
          </w:divBdr>
        </w:div>
        <w:div w:id="652371891">
          <w:marLeft w:val="640"/>
          <w:marRight w:val="0"/>
          <w:marTop w:val="0"/>
          <w:marBottom w:val="0"/>
          <w:divBdr>
            <w:top w:val="none" w:sz="0" w:space="0" w:color="auto"/>
            <w:left w:val="none" w:sz="0" w:space="0" w:color="auto"/>
            <w:bottom w:val="none" w:sz="0" w:space="0" w:color="auto"/>
            <w:right w:val="none" w:sz="0" w:space="0" w:color="auto"/>
          </w:divBdr>
        </w:div>
        <w:div w:id="1710061596">
          <w:marLeft w:val="640"/>
          <w:marRight w:val="0"/>
          <w:marTop w:val="0"/>
          <w:marBottom w:val="0"/>
          <w:divBdr>
            <w:top w:val="none" w:sz="0" w:space="0" w:color="auto"/>
            <w:left w:val="none" w:sz="0" w:space="0" w:color="auto"/>
            <w:bottom w:val="none" w:sz="0" w:space="0" w:color="auto"/>
            <w:right w:val="none" w:sz="0" w:space="0" w:color="auto"/>
          </w:divBdr>
        </w:div>
        <w:div w:id="2110926625">
          <w:marLeft w:val="640"/>
          <w:marRight w:val="0"/>
          <w:marTop w:val="0"/>
          <w:marBottom w:val="0"/>
          <w:divBdr>
            <w:top w:val="none" w:sz="0" w:space="0" w:color="auto"/>
            <w:left w:val="none" w:sz="0" w:space="0" w:color="auto"/>
            <w:bottom w:val="none" w:sz="0" w:space="0" w:color="auto"/>
            <w:right w:val="none" w:sz="0" w:space="0" w:color="auto"/>
          </w:divBdr>
        </w:div>
        <w:div w:id="608508548">
          <w:marLeft w:val="640"/>
          <w:marRight w:val="0"/>
          <w:marTop w:val="0"/>
          <w:marBottom w:val="0"/>
          <w:divBdr>
            <w:top w:val="none" w:sz="0" w:space="0" w:color="auto"/>
            <w:left w:val="none" w:sz="0" w:space="0" w:color="auto"/>
            <w:bottom w:val="none" w:sz="0" w:space="0" w:color="auto"/>
            <w:right w:val="none" w:sz="0" w:space="0" w:color="auto"/>
          </w:divBdr>
        </w:div>
        <w:div w:id="1067147456">
          <w:marLeft w:val="640"/>
          <w:marRight w:val="0"/>
          <w:marTop w:val="0"/>
          <w:marBottom w:val="0"/>
          <w:divBdr>
            <w:top w:val="none" w:sz="0" w:space="0" w:color="auto"/>
            <w:left w:val="none" w:sz="0" w:space="0" w:color="auto"/>
            <w:bottom w:val="none" w:sz="0" w:space="0" w:color="auto"/>
            <w:right w:val="none" w:sz="0" w:space="0" w:color="auto"/>
          </w:divBdr>
        </w:div>
        <w:div w:id="1439792628">
          <w:marLeft w:val="640"/>
          <w:marRight w:val="0"/>
          <w:marTop w:val="0"/>
          <w:marBottom w:val="0"/>
          <w:divBdr>
            <w:top w:val="none" w:sz="0" w:space="0" w:color="auto"/>
            <w:left w:val="none" w:sz="0" w:space="0" w:color="auto"/>
            <w:bottom w:val="none" w:sz="0" w:space="0" w:color="auto"/>
            <w:right w:val="none" w:sz="0" w:space="0" w:color="auto"/>
          </w:divBdr>
        </w:div>
        <w:div w:id="411201659">
          <w:marLeft w:val="640"/>
          <w:marRight w:val="0"/>
          <w:marTop w:val="0"/>
          <w:marBottom w:val="0"/>
          <w:divBdr>
            <w:top w:val="none" w:sz="0" w:space="0" w:color="auto"/>
            <w:left w:val="none" w:sz="0" w:space="0" w:color="auto"/>
            <w:bottom w:val="none" w:sz="0" w:space="0" w:color="auto"/>
            <w:right w:val="none" w:sz="0" w:space="0" w:color="auto"/>
          </w:divBdr>
        </w:div>
        <w:div w:id="985931646">
          <w:marLeft w:val="640"/>
          <w:marRight w:val="0"/>
          <w:marTop w:val="0"/>
          <w:marBottom w:val="0"/>
          <w:divBdr>
            <w:top w:val="none" w:sz="0" w:space="0" w:color="auto"/>
            <w:left w:val="none" w:sz="0" w:space="0" w:color="auto"/>
            <w:bottom w:val="none" w:sz="0" w:space="0" w:color="auto"/>
            <w:right w:val="none" w:sz="0" w:space="0" w:color="auto"/>
          </w:divBdr>
        </w:div>
        <w:div w:id="723019433">
          <w:marLeft w:val="640"/>
          <w:marRight w:val="0"/>
          <w:marTop w:val="0"/>
          <w:marBottom w:val="0"/>
          <w:divBdr>
            <w:top w:val="none" w:sz="0" w:space="0" w:color="auto"/>
            <w:left w:val="none" w:sz="0" w:space="0" w:color="auto"/>
            <w:bottom w:val="none" w:sz="0" w:space="0" w:color="auto"/>
            <w:right w:val="none" w:sz="0" w:space="0" w:color="auto"/>
          </w:divBdr>
        </w:div>
        <w:div w:id="390888363">
          <w:marLeft w:val="640"/>
          <w:marRight w:val="0"/>
          <w:marTop w:val="0"/>
          <w:marBottom w:val="0"/>
          <w:divBdr>
            <w:top w:val="none" w:sz="0" w:space="0" w:color="auto"/>
            <w:left w:val="none" w:sz="0" w:space="0" w:color="auto"/>
            <w:bottom w:val="none" w:sz="0" w:space="0" w:color="auto"/>
            <w:right w:val="none" w:sz="0" w:space="0" w:color="auto"/>
          </w:divBdr>
        </w:div>
        <w:div w:id="2081128106">
          <w:marLeft w:val="640"/>
          <w:marRight w:val="0"/>
          <w:marTop w:val="0"/>
          <w:marBottom w:val="0"/>
          <w:divBdr>
            <w:top w:val="none" w:sz="0" w:space="0" w:color="auto"/>
            <w:left w:val="none" w:sz="0" w:space="0" w:color="auto"/>
            <w:bottom w:val="none" w:sz="0" w:space="0" w:color="auto"/>
            <w:right w:val="none" w:sz="0" w:space="0" w:color="auto"/>
          </w:divBdr>
        </w:div>
        <w:div w:id="1895120005">
          <w:marLeft w:val="640"/>
          <w:marRight w:val="0"/>
          <w:marTop w:val="0"/>
          <w:marBottom w:val="0"/>
          <w:divBdr>
            <w:top w:val="none" w:sz="0" w:space="0" w:color="auto"/>
            <w:left w:val="none" w:sz="0" w:space="0" w:color="auto"/>
            <w:bottom w:val="none" w:sz="0" w:space="0" w:color="auto"/>
            <w:right w:val="none" w:sz="0" w:space="0" w:color="auto"/>
          </w:divBdr>
        </w:div>
      </w:divsChild>
    </w:div>
    <w:div w:id="1269770960">
      <w:bodyDiv w:val="1"/>
      <w:marLeft w:val="0"/>
      <w:marRight w:val="0"/>
      <w:marTop w:val="0"/>
      <w:marBottom w:val="0"/>
      <w:divBdr>
        <w:top w:val="none" w:sz="0" w:space="0" w:color="auto"/>
        <w:left w:val="none" w:sz="0" w:space="0" w:color="auto"/>
        <w:bottom w:val="none" w:sz="0" w:space="0" w:color="auto"/>
        <w:right w:val="none" w:sz="0" w:space="0" w:color="auto"/>
      </w:divBdr>
      <w:divsChild>
        <w:div w:id="1834445080">
          <w:marLeft w:val="640"/>
          <w:marRight w:val="0"/>
          <w:marTop w:val="0"/>
          <w:marBottom w:val="0"/>
          <w:divBdr>
            <w:top w:val="none" w:sz="0" w:space="0" w:color="auto"/>
            <w:left w:val="none" w:sz="0" w:space="0" w:color="auto"/>
            <w:bottom w:val="none" w:sz="0" w:space="0" w:color="auto"/>
            <w:right w:val="none" w:sz="0" w:space="0" w:color="auto"/>
          </w:divBdr>
        </w:div>
        <w:div w:id="1693414535">
          <w:marLeft w:val="640"/>
          <w:marRight w:val="0"/>
          <w:marTop w:val="0"/>
          <w:marBottom w:val="0"/>
          <w:divBdr>
            <w:top w:val="none" w:sz="0" w:space="0" w:color="auto"/>
            <w:left w:val="none" w:sz="0" w:space="0" w:color="auto"/>
            <w:bottom w:val="none" w:sz="0" w:space="0" w:color="auto"/>
            <w:right w:val="none" w:sz="0" w:space="0" w:color="auto"/>
          </w:divBdr>
        </w:div>
        <w:div w:id="2044860078">
          <w:marLeft w:val="640"/>
          <w:marRight w:val="0"/>
          <w:marTop w:val="0"/>
          <w:marBottom w:val="0"/>
          <w:divBdr>
            <w:top w:val="none" w:sz="0" w:space="0" w:color="auto"/>
            <w:left w:val="none" w:sz="0" w:space="0" w:color="auto"/>
            <w:bottom w:val="none" w:sz="0" w:space="0" w:color="auto"/>
            <w:right w:val="none" w:sz="0" w:space="0" w:color="auto"/>
          </w:divBdr>
        </w:div>
        <w:div w:id="255791324">
          <w:marLeft w:val="640"/>
          <w:marRight w:val="0"/>
          <w:marTop w:val="0"/>
          <w:marBottom w:val="0"/>
          <w:divBdr>
            <w:top w:val="none" w:sz="0" w:space="0" w:color="auto"/>
            <w:left w:val="none" w:sz="0" w:space="0" w:color="auto"/>
            <w:bottom w:val="none" w:sz="0" w:space="0" w:color="auto"/>
            <w:right w:val="none" w:sz="0" w:space="0" w:color="auto"/>
          </w:divBdr>
        </w:div>
        <w:div w:id="1499419895">
          <w:marLeft w:val="640"/>
          <w:marRight w:val="0"/>
          <w:marTop w:val="0"/>
          <w:marBottom w:val="0"/>
          <w:divBdr>
            <w:top w:val="none" w:sz="0" w:space="0" w:color="auto"/>
            <w:left w:val="none" w:sz="0" w:space="0" w:color="auto"/>
            <w:bottom w:val="none" w:sz="0" w:space="0" w:color="auto"/>
            <w:right w:val="none" w:sz="0" w:space="0" w:color="auto"/>
          </w:divBdr>
        </w:div>
        <w:div w:id="771167522">
          <w:marLeft w:val="640"/>
          <w:marRight w:val="0"/>
          <w:marTop w:val="0"/>
          <w:marBottom w:val="0"/>
          <w:divBdr>
            <w:top w:val="none" w:sz="0" w:space="0" w:color="auto"/>
            <w:left w:val="none" w:sz="0" w:space="0" w:color="auto"/>
            <w:bottom w:val="none" w:sz="0" w:space="0" w:color="auto"/>
            <w:right w:val="none" w:sz="0" w:space="0" w:color="auto"/>
          </w:divBdr>
        </w:div>
        <w:div w:id="1105686653">
          <w:marLeft w:val="640"/>
          <w:marRight w:val="0"/>
          <w:marTop w:val="0"/>
          <w:marBottom w:val="0"/>
          <w:divBdr>
            <w:top w:val="none" w:sz="0" w:space="0" w:color="auto"/>
            <w:left w:val="none" w:sz="0" w:space="0" w:color="auto"/>
            <w:bottom w:val="none" w:sz="0" w:space="0" w:color="auto"/>
            <w:right w:val="none" w:sz="0" w:space="0" w:color="auto"/>
          </w:divBdr>
        </w:div>
        <w:div w:id="258681887">
          <w:marLeft w:val="640"/>
          <w:marRight w:val="0"/>
          <w:marTop w:val="0"/>
          <w:marBottom w:val="0"/>
          <w:divBdr>
            <w:top w:val="none" w:sz="0" w:space="0" w:color="auto"/>
            <w:left w:val="none" w:sz="0" w:space="0" w:color="auto"/>
            <w:bottom w:val="none" w:sz="0" w:space="0" w:color="auto"/>
            <w:right w:val="none" w:sz="0" w:space="0" w:color="auto"/>
          </w:divBdr>
        </w:div>
        <w:div w:id="1141922986">
          <w:marLeft w:val="640"/>
          <w:marRight w:val="0"/>
          <w:marTop w:val="0"/>
          <w:marBottom w:val="0"/>
          <w:divBdr>
            <w:top w:val="none" w:sz="0" w:space="0" w:color="auto"/>
            <w:left w:val="none" w:sz="0" w:space="0" w:color="auto"/>
            <w:bottom w:val="none" w:sz="0" w:space="0" w:color="auto"/>
            <w:right w:val="none" w:sz="0" w:space="0" w:color="auto"/>
          </w:divBdr>
        </w:div>
        <w:div w:id="2046785216">
          <w:marLeft w:val="640"/>
          <w:marRight w:val="0"/>
          <w:marTop w:val="0"/>
          <w:marBottom w:val="0"/>
          <w:divBdr>
            <w:top w:val="none" w:sz="0" w:space="0" w:color="auto"/>
            <w:left w:val="none" w:sz="0" w:space="0" w:color="auto"/>
            <w:bottom w:val="none" w:sz="0" w:space="0" w:color="auto"/>
            <w:right w:val="none" w:sz="0" w:space="0" w:color="auto"/>
          </w:divBdr>
        </w:div>
        <w:div w:id="1511332002">
          <w:marLeft w:val="640"/>
          <w:marRight w:val="0"/>
          <w:marTop w:val="0"/>
          <w:marBottom w:val="0"/>
          <w:divBdr>
            <w:top w:val="none" w:sz="0" w:space="0" w:color="auto"/>
            <w:left w:val="none" w:sz="0" w:space="0" w:color="auto"/>
            <w:bottom w:val="none" w:sz="0" w:space="0" w:color="auto"/>
            <w:right w:val="none" w:sz="0" w:space="0" w:color="auto"/>
          </w:divBdr>
        </w:div>
        <w:div w:id="2134322593">
          <w:marLeft w:val="640"/>
          <w:marRight w:val="0"/>
          <w:marTop w:val="0"/>
          <w:marBottom w:val="0"/>
          <w:divBdr>
            <w:top w:val="none" w:sz="0" w:space="0" w:color="auto"/>
            <w:left w:val="none" w:sz="0" w:space="0" w:color="auto"/>
            <w:bottom w:val="none" w:sz="0" w:space="0" w:color="auto"/>
            <w:right w:val="none" w:sz="0" w:space="0" w:color="auto"/>
          </w:divBdr>
        </w:div>
        <w:div w:id="509570024">
          <w:marLeft w:val="640"/>
          <w:marRight w:val="0"/>
          <w:marTop w:val="0"/>
          <w:marBottom w:val="0"/>
          <w:divBdr>
            <w:top w:val="none" w:sz="0" w:space="0" w:color="auto"/>
            <w:left w:val="none" w:sz="0" w:space="0" w:color="auto"/>
            <w:bottom w:val="none" w:sz="0" w:space="0" w:color="auto"/>
            <w:right w:val="none" w:sz="0" w:space="0" w:color="auto"/>
          </w:divBdr>
        </w:div>
        <w:div w:id="1494642405">
          <w:marLeft w:val="640"/>
          <w:marRight w:val="0"/>
          <w:marTop w:val="0"/>
          <w:marBottom w:val="0"/>
          <w:divBdr>
            <w:top w:val="none" w:sz="0" w:space="0" w:color="auto"/>
            <w:left w:val="none" w:sz="0" w:space="0" w:color="auto"/>
            <w:bottom w:val="none" w:sz="0" w:space="0" w:color="auto"/>
            <w:right w:val="none" w:sz="0" w:space="0" w:color="auto"/>
          </w:divBdr>
        </w:div>
        <w:div w:id="1798403690">
          <w:marLeft w:val="640"/>
          <w:marRight w:val="0"/>
          <w:marTop w:val="0"/>
          <w:marBottom w:val="0"/>
          <w:divBdr>
            <w:top w:val="none" w:sz="0" w:space="0" w:color="auto"/>
            <w:left w:val="none" w:sz="0" w:space="0" w:color="auto"/>
            <w:bottom w:val="none" w:sz="0" w:space="0" w:color="auto"/>
            <w:right w:val="none" w:sz="0" w:space="0" w:color="auto"/>
          </w:divBdr>
        </w:div>
        <w:div w:id="1592398131">
          <w:marLeft w:val="640"/>
          <w:marRight w:val="0"/>
          <w:marTop w:val="0"/>
          <w:marBottom w:val="0"/>
          <w:divBdr>
            <w:top w:val="none" w:sz="0" w:space="0" w:color="auto"/>
            <w:left w:val="none" w:sz="0" w:space="0" w:color="auto"/>
            <w:bottom w:val="none" w:sz="0" w:space="0" w:color="auto"/>
            <w:right w:val="none" w:sz="0" w:space="0" w:color="auto"/>
          </w:divBdr>
        </w:div>
      </w:divsChild>
    </w:div>
    <w:div w:id="1364749875">
      <w:bodyDiv w:val="1"/>
      <w:marLeft w:val="0"/>
      <w:marRight w:val="0"/>
      <w:marTop w:val="0"/>
      <w:marBottom w:val="0"/>
      <w:divBdr>
        <w:top w:val="none" w:sz="0" w:space="0" w:color="auto"/>
        <w:left w:val="none" w:sz="0" w:space="0" w:color="auto"/>
        <w:bottom w:val="none" w:sz="0" w:space="0" w:color="auto"/>
        <w:right w:val="none" w:sz="0" w:space="0" w:color="auto"/>
      </w:divBdr>
      <w:divsChild>
        <w:div w:id="1056734232">
          <w:marLeft w:val="640"/>
          <w:marRight w:val="0"/>
          <w:marTop w:val="0"/>
          <w:marBottom w:val="0"/>
          <w:divBdr>
            <w:top w:val="none" w:sz="0" w:space="0" w:color="auto"/>
            <w:left w:val="none" w:sz="0" w:space="0" w:color="auto"/>
            <w:bottom w:val="none" w:sz="0" w:space="0" w:color="auto"/>
            <w:right w:val="none" w:sz="0" w:space="0" w:color="auto"/>
          </w:divBdr>
        </w:div>
        <w:div w:id="1073508662">
          <w:marLeft w:val="640"/>
          <w:marRight w:val="0"/>
          <w:marTop w:val="0"/>
          <w:marBottom w:val="0"/>
          <w:divBdr>
            <w:top w:val="none" w:sz="0" w:space="0" w:color="auto"/>
            <w:left w:val="none" w:sz="0" w:space="0" w:color="auto"/>
            <w:bottom w:val="none" w:sz="0" w:space="0" w:color="auto"/>
            <w:right w:val="none" w:sz="0" w:space="0" w:color="auto"/>
          </w:divBdr>
        </w:div>
        <w:div w:id="1497069971">
          <w:marLeft w:val="640"/>
          <w:marRight w:val="0"/>
          <w:marTop w:val="0"/>
          <w:marBottom w:val="0"/>
          <w:divBdr>
            <w:top w:val="none" w:sz="0" w:space="0" w:color="auto"/>
            <w:left w:val="none" w:sz="0" w:space="0" w:color="auto"/>
            <w:bottom w:val="none" w:sz="0" w:space="0" w:color="auto"/>
            <w:right w:val="none" w:sz="0" w:space="0" w:color="auto"/>
          </w:divBdr>
        </w:div>
        <w:div w:id="439492703">
          <w:marLeft w:val="640"/>
          <w:marRight w:val="0"/>
          <w:marTop w:val="0"/>
          <w:marBottom w:val="0"/>
          <w:divBdr>
            <w:top w:val="none" w:sz="0" w:space="0" w:color="auto"/>
            <w:left w:val="none" w:sz="0" w:space="0" w:color="auto"/>
            <w:bottom w:val="none" w:sz="0" w:space="0" w:color="auto"/>
            <w:right w:val="none" w:sz="0" w:space="0" w:color="auto"/>
          </w:divBdr>
        </w:div>
        <w:div w:id="2094620924">
          <w:marLeft w:val="640"/>
          <w:marRight w:val="0"/>
          <w:marTop w:val="0"/>
          <w:marBottom w:val="0"/>
          <w:divBdr>
            <w:top w:val="none" w:sz="0" w:space="0" w:color="auto"/>
            <w:left w:val="none" w:sz="0" w:space="0" w:color="auto"/>
            <w:bottom w:val="none" w:sz="0" w:space="0" w:color="auto"/>
            <w:right w:val="none" w:sz="0" w:space="0" w:color="auto"/>
          </w:divBdr>
        </w:div>
        <w:div w:id="1421562500">
          <w:marLeft w:val="640"/>
          <w:marRight w:val="0"/>
          <w:marTop w:val="0"/>
          <w:marBottom w:val="0"/>
          <w:divBdr>
            <w:top w:val="none" w:sz="0" w:space="0" w:color="auto"/>
            <w:left w:val="none" w:sz="0" w:space="0" w:color="auto"/>
            <w:bottom w:val="none" w:sz="0" w:space="0" w:color="auto"/>
            <w:right w:val="none" w:sz="0" w:space="0" w:color="auto"/>
          </w:divBdr>
        </w:div>
        <w:div w:id="964116767">
          <w:marLeft w:val="640"/>
          <w:marRight w:val="0"/>
          <w:marTop w:val="0"/>
          <w:marBottom w:val="0"/>
          <w:divBdr>
            <w:top w:val="none" w:sz="0" w:space="0" w:color="auto"/>
            <w:left w:val="none" w:sz="0" w:space="0" w:color="auto"/>
            <w:bottom w:val="none" w:sz="0" w:space="0" w:color="auto"/>
            <w:right w:val="none" w:sz="0" w:space="0" w:color="auto"/>
          </w:divBdr>
        </w:div>
        <w:div w:id="1845586427">
          <w:marLeft w:val="640"/>
          <w:marRight w:val="0"/>
          <w:marTop w:val="0"/>
          <w:marBottom w:val="0"/>
          <w:divBdr>
            <w:top w:val="none" w:sz="0" w:space="0" w:color="auto"/>
            <w:left w:val="none" w:sz="0" w:space="0" w:color="auto"/>
            <w:bottom w:val="none" w:sz="0" w:space="0" w:color="auto"/>
            <w:right w:val="none" w:sz="0" w:space="0" w:color="auto"/>
          </w:divBdr>
        </w:div>
        <w:div w:id="1506166652">
          <w:marLeft w:val="640"/>
          <w:marRight w:val="0"/>
          <w:marTop w:val="0"/>
          <w:marBottom w:val="0"/>
          <w:divBdr>
            <w:top w:val="none" w:sz="0" w:space="0" w:color="auto"/>
            <w:left w:val="none" w:sz="0" w:space="0" w:color="auto"/>
            <w:bottom w:val="none" w:sz="0" w:space="0" w:color="auto"/>
            <w:right w:val="none" w:sz="0" w:space="0" w:color="auto"/>
          </w:divBdr>
        </w:div>
        <w:div w:id="167063642">
          <w:marLeft w:val="640"/>
          <w:marRight w:val="0"/>
          <w:marTop w:val="0"/>
          <w:marBottom w:val="0"/>
          <w:divBdr>
            <w:top w:val="none" w:sz="0" w:space="0" w:color="auto"/>
            <w:left w:val="none" w:sz="0" w:space="0" w:color="auto"/>
            <w:bottom w:val="none" w:sz="0" w:space="0" w:color="auto"/>
            <w:right w:val="none" w:sz="0" w:space="0" w:color="auto"/>
          </w:divBdr>
        </w:div>
        <w:div w:id="154733658">
          <w:marLeft w:val="640"/>
          <w:marRight w:val="0"/>
          <w:marTop w:val="0"/>
          <w:marBottom w:val="0"/>
          <w:divBdr>
            <w:top w:val="none" w:sz="0" w:space="0" w:color="auto"/>
            <w:left w:val="none" w:sz="0" w:space="0" w:color="auto"/>
            <w:bottom w:val="none" w:sz="0" w:space="0" w:color="auto"/>
            <w:right w:val="none" w:sz="0" w:space="0" w:color="auto"/>
          </w:divBdr>
        </w:div>
        <w:div w:id="1732847126">
          <w:marLeft w:val="640"/>
          <w:marRight w:val="0"/>
          <w:marTop w:val="0"/>
          <w:marBottom w:val="0"/>
          <w:divBdr>
            <w:top w:val="none" w:sz="0" w:space="0" w:color="auto"/>
            <w:left w:val="none" w:sz="0" w:space="0" w:color="auto"/>
            <w:bottom w:val="none" w:sz="0" w:space="0" w:color="auto"/>
            <w:right w:val="none" w:sz="0" w:space="0" w:color="auto"/>
          </w:divBdr>
        </w:div>
        <w:div w:id="986513718">
          <w:marLeft w:val="640"/>
          <w:marRight w:val="0"/>
          <w:marTop w:val="0"/>
          <w:marBottom w:val="0"/>
          <w:divBdr>
            <w:top w:val="none" w:sz="0" w:space="0" w:color="auto"/>
            <w:left w:val="none" w:sz="0" w:space="0" w:color="auto"/>
            <w:bottom w:val="none" w:sz="0" w:space="0" w:color="auto"/>
            <w:right w:val="none" w:sz="0" w:space="0" w:color="auto"/>
          </w:divBdr>
        </w:div>
        <w:div w:id="102070972">
          <w:marLeft w:val="640"/>
          <w:marRight w:val="0"/>
          <w:marTop w:val="0"/>
          <w:marBottom w:val="0"/>
          <w:divBdr>
            <w:top w:val="none" w:sz="0" w:space="0" w:color="auto"/>
            <w:left w:val="none" w:sz="0" w:space="0" w:color="auto"/>
            <w:bottom w:val="none" w:sz="0" w:space="0" w:color="auto"/>
            <w:right w:val="none" w:sz="0" w:space="0" w:color="auto"/>
          </w:divBdr>
        </w:div>
        <w:div w:id="1012797888">
          <w:marLeft w:val="640"/>
          <w:marRight w:val="0"/>
          <w:marTop w:val="0"/>
          <w:marBottom w:val="0"/>
          <w:divBdr>
            <w:top w:val="none" w:sz="0" w:space="0" w:color="auto"/>
            <w:left w:val="none" w:sz="0" w:space="0" w:color="auto"/>
            <w:bottom w:val="none" w:sz="0" w:space="0" w:color="auto"/>
            <w:right w:val="none" w:sz="0" w:space="0" w:color="auto"/>
          </w:divBdr>
        </w:div>
        <w:div w:id="1911455444">
          <w:marLeft w:val="640"/>
          <w:marRight w:val="0"/>
          <w:marTop w:val="0"/>
          <w:marBottom w:val="0"/>
          <w:divBdr>
            <w:top w:val="none" w:sz="0" w:space="0" w:color="auto"/>
            <w:left w:val="none" w:sz="0" w:space="0" w:color="auto"/>
            <w:bottom w:val="none" w:sz="0" w:space="0" w:color="auto"/>
            <w:right w:val="none" w:sz="0" w:space="0" w:color="auto"/>
          </w:divBdr>
        </w:div>
        <w:div w:id="1263222394">
          <w:marLeft w:val="640"/>
          <w:marRight w:val="0"/>
          <w:marTop w:val="0"/>
          <w:marBottom w:val="0"/>
          <w:divBdr>
            <w:top w:val="none" w:sz="0" w:space="0" w:color="auto"/>
            <w:left w:val="none" w:sz="0" w:space="0" w:color="auto"/>
            <w:bottom w:val="none" w:sz="0" w:space="0" w:color="auto"/>
            <w:right w:val="none" w:sz="0" w:space="0" w:color="auto"/>
          </w:divBdr>
        </w:div>
        <w:div w:id="1841846790">
          <w:marLeft w:val="640"/>
          <w:marRight w:val="0"/>
          <w:marTop w:val="0"/>
          <w:marBottom w:val="0"/>
          <w:divBdr>
            <w:top w:val="none" w:sz="0" w:space="0" w:color="auto"/>
            <w:left w:val="none" w:sz="0" w:space="0" w:color="auto"/>
            <w:bottom w:val="none" w:sz="0" w:space="0" w:color="auto"/>
            <w:right w:val="none" w:sz="0" w:space="0" w:color="auto"/>
          </w:divBdr>
        </w:div>
        <w:div w:id="891884622">
          <w:marLeft w:val="640"/>
          <w:marRight w:val="0"/>
          <w:marTop w:val="0"/>
          <w:marBottom w:val="0"/>
          <w:divBdr>
            <w:top w:val="none" w:sz="0" w:space="0" w:color="auto"/>
            <w:left w:val="none" w:sz="0" w:space="0" w:color="auto"/>
            <w:bottom w:val="none" w:sz="0" w:space="0" w:color="auto"/>
            <w:right w:val="none" w:sz="0" w:space="0" w:color="auto"/>
          </w:divBdr>
        </w:div>
        <w:div w:id="161774546">
          <w:marLeft w:val="640"/>
          <w:marRight w:val="0"/>
          <w:marTop w:val="0"/>
          <w:marBottom w:val="0"/>
          <w:divBdr>
            <w:top w:val="none" w:sz="0" w:space="0" w:color="auto"/>
            <w:left w:val="none" w:sz="0" w:space="0" w:color="auto"/>
            <w:bottom w:val="none" w:sz="0" w:space="0" w:color="auto"/>
            <w:right w:val="none" w:sz="0" w:space="0" w:color="auto"/>
          </w:divBdr>
        </w:div>
        <w:div w:id="1552766015">
          <w:marLeft w:val="640"/>
          <w:marRight w:val="0"/>
          <w:marTop w:val="0"/>
          <w:marBottom w:val="0"/>
          <w:divBdr>
            <w:top w:val="none" w:sz="0" w:space="0" w:color="auto"/>
            <w:left w:val="none" w:sz="0" w:space="0" w:color="auto"/>
            <w:bottom w:val="none" w:sz="0" w:space="0" w:color="auto"/>
            <w:right w:val="none" w:sz="0" w:space="0" w:color="auto"/>
          </w:divBdr>
        </w:div>
        <w:div w:id="560947843">
          <w:marLeft w:val="640"/>
          <w:marRight w:val="0"/>
          <w:marTop w:val="0"/>
          <w:marBottom w:val="0"/>
          <w:divBdr>
            <w:top w:val="none" w:sz="0" w:space="0" w:color="auto"/>
            <w:left w:val="none" w:sz="0" w:space="0" w:color="auto"/>
            <w:bottom w:val="none" w:sz="0" w:space="0" w:color="auto"/>
            <w:right w:val="none" w:sz="0" w:space="0" w:color="auto"/>
          </w:divBdr>
        </w:div>
        <w:div w:id="1742487699">
          <w:marLeft w:val="640"/>
          <w:marRight w:val="0"/>
          <w:marTop w:val="0"/>
          <w:marBottom w:val="0"/>
          <w:divBdr>
            <w:top w:val="none" w:sz="0" w:space="0" w:color="auto"/>
            <w:left w:val="none" w:sz="0" w:space="0" w:color="auto"/>
            <w:bottom w:val="none" w:sz="0" w:space="0" w:color="auto"/>
            <w:right w:val="none" w:sz="0" w:space="0" w:color="auto"/>
          </w:divBdr>
        </w:div>
      </w:divsChild>
    </w:div>
    <w:div w:id="1412845685">
      <w:bodyDiv w:val="1"/>
      <w:marLeft w:val="0"/>
      <w:marRight w:val="0"/>
      <w:marTop w:val="0"/>
      <w:marBottom w:val="0"/>
      <w:divBdr>
        <w:top w:val="none" w:sz="0" w:space="0" w:color="auto"/>
        <w:left w:val="none" w:sz="0" w:space="0" w:color="auto"/>
        <w:bottom w:val="none" w:sz="0" w:space="0" w:color="auto"/>
        <w:right w:val="none" w:sz="0" w:space="0" w:color="auto"/>
      </w:divBdr>
      <w:divsChild>
        <w:div w:id="1516142249">
          <w:marLeft w:val="640"/>
          <w:marRight w:val="0"/>
          <w:marTop w:val="0"/>
          <w:marBottom w:val="0"/>
          <w:divBdr>
            <w:top w:val="none" w:sz="0" w:space="0" w:color="auto"/>
            <w:left w:val="none" w:sz="0" w:space="0" w:color="auto"/>
            <w:bottom w:val="none" w:sz="0" w:space="0" w:color="auto"/>
            <w:right w:val="none" w:sz="0" w:space="0" w:color="auto"/>
          </w:divBdr>
        </w:div>
        <w:div w:id="1275863616">
          <w:marLeft w:val="640"/>
          <w:marRight w:val="0"/>
          <w:marTop w:val="0"/>
          <w:marBottom w:val="0"/>
          <w:divBdr>
            <w:top w:val="none" w:sz="0" w:space="0" w:color="auto"/>
            <w:left w:val="none" w:sz="0" w:space="0" w:color="auto"/>
            <w:bottom w:val="none" w:sz="0" w:space="0" w:color="auto"/>
            <w:right w:val="none" w:sz="0" w:space="0" w:color="auto"/>
          </w:divBdr>
        </w:div>
        <w:div w:id="1959485935">
          <w:marLeft w:val="640"/>
          <w:marRight w:val="0"/>
          <w:marTop w:val="0"/>
          <w:marBottom w:val="0"/>
          <w:divBdr>
            <w:top w:val="none" w:sz="0" w:space="0" w:color="auto"/>
            <w:left w:val="none" w:sz="0" w:space="0" w:color="auto"/>
            <w:bottom w:val="none" w:sz="0" w:space="0" w:color="auto"/>
            <w:right w:val="none" w:sz="0" w:space="0" w:color="auto"/>
          </w:divBdr>
        </w:div>
        <w:div w:id="876893006">
          <w:marLeft w:val="640"/>
          <w:marRight w:val="0"/>
          <w:marTop w:val="0"/>
          <w:marBottom w:val="0"/>
          <w:divBdr>
            <w:top w:val="none" w:sz="0" w:space="0" w:color="auto"/>
            <w:left w:val="none" w:sz="0" w:space="0" w:color="auto"/>
            <w:bottom w:val="none" w:sz="0" w:space="0" w:color="auto"/>
            <w:right w:val="none" w:sz="0" w:space="0" w:color="auto"/>
          </w:divBdr>
        </w:div>
        <w:div w:id="1765297981">
          <w:marLeft w:val="640"/>
          <w:marRight w:val="0"/>
          <w:marTop w:val="0"/>
          <w:marBottom w:val="0"/>
          <w:divBdr>
            <w:top w:val="none" w:sz="0" w:space="0" w:color="auto"/>
            <w:left w:val="none" w:sz="0" w:space="0" w:color="auto"/>
            <w:bottom w:val="none" w:sz="0" w:space="0" w:color="auto"/>
            <w:right w:val="none" w:sz="0" w:space="0" w:color="auto"/>
          </w:divBdr>
        </w:div>
        <w:div w:id="1978030789">
          <w:marLeft w:val="640"/>
          <w:marRight w:val="0"/>
          <w:marTop w:val="0"/>
          <w:marBottom w:val="0"/>
          <w:divBdr>
            <w:top w:val="none" w:sz="0" w:space="0" w:color="auto"/>
            <w:left w:val="none" w:sz="0" w:space="0" w:color="auto"/>
            <w:bottom w:val="none" w:sz="0" w:space="0" w:color="auto"/>
            <w:right w:val="none" w:sz="0" w:space="0" w:color="auto"/>
          </w:divBdr>
        </w:div>
        <w:div w:id="1593002012">
          <w:marLeft w:val="640"/>
          <w:marRight w:val="0"/>
          <w:marTop w:val="0"/>
          <w:marBottom w:val="0"/>
          <w:divBdr>
            <w:top w:val="none" w:sz="0" w:space="0" w:color="auto"/>
            <w:left w:val="none" w:sz="0" w:space="0" w:color="auto"/>
            <w:bottom w:val="none" w:sz="0" w:space="0" w:color="auto"/>
            <w:right w:val="none" w:sz="0" w:space="0" w:color="auto"/>
          </w:divBdr>
        </w:div>
        <w:div w:id="44913931">
          <w:marLeft w:val="640"/>
          <w:marRight w:val="0"/>
          <w:marTop w:val="0"/>
          <w:marBottom w:val="0"/>
          <w:divBdr>
            <w:top w:val="none" w:sz="0" w:space="0" w:color="auto"/>
            <w:left w:val="none" w:sz="0" w:space="0" w:color="auto"/>
            <w:bottom w:val="none" w:sz="0" w:space="0" w:color="auto"/>
            <w:right w:val="none" w:sz="0" w:space="0" w:color="auto"/>
          </w:divBdr>
        </w:div>
        <w:div w:id="682973504">
          <w:marLeft w:val="640"/>
          <w:marRight w:val="0"/>
          <w:marTop w:val="0"/>
          <w:marBottom w:val="0"/>
          <w:divBdr>
            <w:top w:val="none" w:sz="0" w:space="0" w:color="auto"/>
            <w:left w:val="none" w:sz="0" w:space="0" w:color="auto"/>
            <w:bottom w:val="none" w:sz="0" w:space="0" w:color="auto"/>
            <w:right w:val="none" w:sz="0" w:space="0" w:color="auto"/>
          </w:divBdr>
        </w:div>
        <w:div w:id="361135357">
          <w:marLeft w:val="640"/>
          <w:marRight w:val="0"/>
          <w:marTop w:val="0"/>
          <w:marBottom w:val="0"/>
          <w:divBdr>
            <w:top w:val="none" w:sz="0" w:space="0" w:color="auto"/>
            <w:left w:val="none" w:sz="0" w:space="0" w:color="auto"/>
            <w:bottom w:val="none" w:sz="0" w:space="0" w:color="auto"/>
            <w:right w:val="none" w:sz="0" w:space="0" w:color="auto"/>
          </w:divBdr>
        </w:div>
        <w:div w:id="701395160">
          <w:marLeft w:val="640"/>
          <w:marRight w:val="0"/>
          <w:marTop w:val="0"/>
          <w:marBottom w:val="0"/>
          <w:divBdr>
            <w:top w:val="none" w:sz="0" w:space="0" w:color="auto"/>
            <w:left w:val="none" w:sz="0" w:space="0" w:color="auto"/>
            <w:bottom w:val="none" w:sz="0" w:space="0" w:color="auto"/>
            <w:right w:val="none" w:sz="0" w:space="0" w:color="auto"/>
          </w:divBdr>
        </w:div>
        <w:div w:id="1082875053">
          <w:marLeft w:val="640"/>
          <w:marRight w:val="0"/>
          <w:marTop w:val="0"/>
          <w:marBottom w:val="0"/>
          <w:divBdr>
            <w:top w:val="none" w:sz="0" w:space="0" w:color="auto"/>
            <w:left w:val="none" w:sz="0" w:space="0" w:color="auto"/>
            <w:bottom w:val="none" w:sz="0" w:space="0" w:color="auto"/>
            <w:right w:val="none" w:sz="0" w:space="0" w:color="auto"/>
          </w:divBdr>
        </w:div>
        <w:div w:id="2067754762">
          <w:marLeft w:val="640"/>
          <w:marRight w:val="0"/>
          <w:marTop w:val="0"/>
          <w:marBottom w:val="0"/>
          <w:divBdr>
            <w:top w:val="none" w:sz="0" w:space="0" w:color="auto"/>
            <w:left w:val="none" w:sz="0" w:space="0" w:color="auto"/>
            <w:bottom w:val="none" w:sz="0" w:space="0" w:color="auto"/>
            <w:right w:val="none" w:sz="0" w:space="0" w:color="auto"/>
          </w:divBdr>
        </w:div>
        <w:div w:id="205332855">
          <w:marLeft w:val="640"/>
          <w:marRight w:val="0"/>
          <w:marTop w:val="0"/>
          <w:marBottom w:val="0"/>
          <w:divBdr>
            <w:top w:val="none" w:sz="0" w:space="0" w:color="auto"/>
            <w:left w:val="none" w:sz="0" w:space="0" w:color="auto"/>
            <w:bottom w:val="none" w:sz="0" w:space="0" w:color="auto"/>
            <w:right w:val="none" w:sz="0" w:space="0" w:color="auto"/>
          </w:divBdr>
        </w:div>
      </w:divsChild>
    </w:div>
    <w:div w:id="1560553306">
      <w:bodyDiv w:val="1"/>
      <w:marLeft w:val="0"/>
      <w:marRight w:val="0"/>
      <w:marTop w:val="0"/>
      <w:marBottom w:val="0"/>
      <w:divBdr>
        <w:top w:val="none" w:sz="0" w:space="0" w:color="auto"/>
        <w:left w:val="none" w:sz="0" w:space="0" w:color="auto"/>
        <w:bottom w:val="none" w:sz="0" w:space="0" w:color="auto"/>
        <w:right w:val="none" w:sz="0" w:space="0" w:color="auto"/>
      </w:divBdr>
    </w:div>
    <w:div w:id="1627154162">
      <w:bodyDiv w:val="1"/>
      <w:marLeft w:val="0"/>
      <w:marRight w:val="0"/>
      <w:marTop w:val="0"/>
      <w:marBottom w:val="0"/>
      <w:divBdr>
        <w:top w:val="none" w:sz="0" w:space="0" w:color="auto"/>
        <w:left w:val="none" w:sz="0" w:space="0" w:color="auto"/>
        <w:bottom w:val="none" w:sz="0" w:space="0" w:color="auto"/>
        <w:right w:val="none" w:sz="0" w:space="0" w:color="auto"/>
      </w:divBdr>
      <w:divsChild>
        <w:div w:id="900870374">
          <w:marLeft w:val="640"/>
          <w:marRight w:val="0"/>
          <w:marTop w:val="0"/>
          <w:marBottom w:val="0"/>
          <w:divBdr>
            <w:top w:val="none" w:sz="0" w:space="0" w:color="auto"/>
            <w:left w:val="none" w:sz="0" w:space="0" w:color="auto"/>
            <w:bottom w:val="none" w:sz="0" w:space="0" w:color="auto"/>
            <w:right w:val="none" w:sz="0" w:space="0" w:color="auto"/>
          </w:divBdr>
        </w:div>
        <w:div w:id="2116321193">
          <w:marLeft w:val="640"/>
          <w:marRight w:val="0"/>
          <w:marTop w:val="0"/>
          <w:marBottom w:val="0"/>
          <w:divBdr>
            <w:top w:val="none" w:sz="0" w:space="0" w:color="auto"/>
            <w:left w:val="none" w:sz="0" w:space="0" w:color="auto"/>
            <w:bottom w:val="none" w:sz="0" w:space="0" w:color="auto"/>
            <w:right w:val="none" w:sz="0" w:space="0" w:color="auto"/>
          </w:divBdr>
        </w:div>
        <w:div w:id="590048800">
          <w:marLeft w:val="640"/>
          <w:marRight w:val="0"/>
          <w:marTop w:val="0"/>
          <w:marBottom w:val="0"/>
          <w:divBdr>
            <w:top w:val="none" w:sz="0" w:space="0" w:color="auto"/>
            <w:left w:val="none" w:sz="0" w:space="0" w:color="auto"/>
            <w:bottom w:val="none" w:sz="0" w:space="0" w:color="auto"/>
            <w:right w:val="none" w:sz="0" w:space="0" w:color="auto"/>
          </w:divBdr>
        </w:div>
      </w:divsChild>
    </w:div>
    <w:div w:id="1639336494">
      <w:bodyDiv w:val="1"/>
      <w:marLeft w:val="0"/>
      <w:marRight w:val="0"/>
      <w:marTop w:val="0"/>
      <w:marBottom w:val="0"/>
      <w:divBdr>
        <w:top w:val="none" w:sz="0" w:space="0" w:color="auto"/>
        <w:left w:val="none" w:sz="0" w:space="0" w:color="auto"/>
        <w:bottom w:val="none" w:sz="0" w:space="0" w:color="auto"/>
        <w:right w:val="none" w:sz="0" w:space="0" w:color="auto"/>
      </w:divBdr>
      <w:divsChild>
        <w:div w:id="545139960">
          <w:marLeft w:val="640"/>
          <w:marRight w:val="0"/>
          <w:marTop w:val="0"/>
          <w:marBottom w:val="0"/>
          <w:divBdr>
            <w:top w:val="none" w:sz="0" w:space="0" w:color="auto"/>
            <w:left w:val="none" w:sz="0" w:space="0" w:color="auto"/>
            <w:bottom w:val="none" w:sz="0" w:space="0" w:color="auto"/>
            <w:right w:val="none" w:sz="0" w:space="0" w:color="auto"/>
          </w:divBdr>
        </w:div>
        <w:div w:id="891965954">
          <w:marLeft w:val="640"/>
          <w:marRight w:val="0"/>
          <w:marTop w:val="0"/>
          <w:marBottom w:val="0"/>
          <w:divBdr>
            <w:top w:val="none" w:sz="0" w:space="0" w:color="auto"/>
            <w:left w:val="none" w:sz="0" w:space="0" w:color="auto"/>
            <w:bottom w:val="none" w:sz="0" w:space="0" w:color="auto"/>
            <w:right w:val="none" w:sz="0" w:space="0" w:color="auto"/>
          </w:divBdr>
        </w:div>
        <w:div w:id="1121074420">
          <w:marLeft w:val="640"/>
          <w:marRight w:val="0"/>
          <w:marTop w:val="0"/>
          <w:marBottom w:val="0"/>
          <w:divBdr>
            <w:top w:val="none" w:sz="0" w:space="0" w:color="auto"/>
            <w:left w:val="none" w:sz="0" w:space="0" w:color="auto"/>
            <w:bottom w:val="none" w:sz="0" w:space="0" w:color="auto"/>
            <w:right w:val="none" w:sz="0" w:space="0" w:color="auto"/>
          </w:divBdr>
        </w:div>
        <w:div w:id="1897399297">
          <w:marLeft w:val="640"/>
          <w:marRight w:val="0"/>
          <w:marTop w:val="0"/>
          <w:marBottom w:val="0"/>
          <w:divBdr>
            <w:top w:val="none" w:sz="0" w:space="0" w:color="auto"/>
            <w:left w:val="none" w:sz="0" w:space="0" w:color="auto"/>
            <w:bottom w:val="none" w:sz="0" w:space="0" w:color="auto"/>
            <w:right w:val="none" w:sz="0" w:space="0" w:color="auto"/>
          </w:divBdr>
        </w:div>
        <w:div w:id="522282121">
          <w:marLeft w:val="640"/>
          <w:marRight w:val="0"/>
          <w:marTop w:val="0"/>
          <w:marBottom w:val="0"/>
          <w:divBdr>
            <w:top w:val="none" w:sz="0" w:space="0" w:color="auto"/>
            <w:left w:val="none" w:sz="0" w:space="0" w:color="auto"/>
            <w:bottom w:val="none" w:sz="0" w:space="0" w:color="auto"/>
            <w:right w:val="none" w:sz="0" w:space="0" w:color="auto"/>
          </w:divBdr>
        </w:div>
        <w:div w:id="324749283">
          <w:marLeft w:val="640"/>
          <w:marRight w:val="0"/>
          <w:marTop w:val="0"/>
          <w:marBottom w:val="0"/>
          <w:divBdr>
            <w:top w:val="none" w:sz="0" w:space="0" w:color="auto"/>
            <w:left w:val="none" w:sz="0" w:space="0" w:color="auto"/>
            <w:bottom w:val="none" w:sz="0" w:space="0" w:color="auto"/>
            <w:right w:val="none" w:sz="0" w:space="0" w:color="auto"/>
          </w:divBdr>
        </w:div>
        <w:div w:id="1563327151">
          <w:marLeft w:val="640"/>
          <w:marRight w:val="0"/>
          <w:marTop w:val="0"/>
          <w:marBottom w:val="0"/>
          <w:divBdr>
            <w:top w:val="none" w:sz="0" w:space="0" w:color="auto"/>
            <w:left w:val="none" w:sz="0" w:space="0" w:color="auto"/>
            <w:bottom w:val="none" w:sz="0" w:space="0" w:color="auto"/>
            <w:right w:val="none" w:sz="0" w:space="0" w:color="auto"/>
          </w:divBdr>
        </w:div>
        <w:div w:id="1075854970">
          <w:marLeft w:val="640"/>
          <w:marRight w:val="0"/>
          <w:marTop w:val="0"/>
          <w:marBottom w:val="0"/>
          <w:divBdr>
            <w:top w:val="none" w:sz="0" w:space="0" w:color="auto"/>
            <w:left w:val="none" w:sz="0" w:space="0" w:color="auto"/>
            <w:bottom w:val="none" w:sz="0" w:space="0" w:color="auto"/>
            <w:right w:val="none" w:sz="0" w:space="0" w:color="auto"/>
          </w:divBdr>
        </w:div>
        <w:div w:id="1603612202">
          <w:marLeft w:val="640"/>
          <w:marRight w:val="0"/>
          <w:marTop w:val="0"/>
          <w:marBottom w:val="0"/>
          <w:divBdr>
            <w:top w:val="none" w:sz="0" w:space="0" w:color="auto"/>
            <w:left w:val="none" w:sz="0" w:space="0" w:color="auto"/>
            <w:bottom w:val="none" w:sz="0" w:space="0" w:color="auto"/>
            <w:right w:val="none" w:sz="0" w:space="0" w:color="auto"/>
          </w:divBdr>
        </w:div>
        <w:div w:id="399838899">
          <w:marLeft w:val="640"/>
          <w:marRight w:val="0"/>
          <w:marTop w:val="0"/>
          <w:marBottom w:val="0"/>
          <w:divBdr>
            <w:top w:val="none" w:sz="0" w:space="0" w:color="auto"/>
            <w:left w:val="none" w:sz="0" w:space="0" w:color="auto"/>
            <w:bottom w:val="none" w:sz="0" w:space="0" w:color="auto"/>
            <w:right w:val="none" w:sz="0" w:space="0" w:color="auto"/>
          </w:divBdr>
        </w:div>
        <w:div w:id="30961560">
          <w:marLeft w:val="640"/>
          <w:marRight w:val="0"/>
          <w:marTop w:val="0"/>
          <w:marBottom w:val="0"/>
          <w:divBdr>
            <w:top w:val="none" w:sz="0" w:space="0" w:color="auto"/>
            <w:left w:val="none" w:sz="0" w:space="0" w:color="auto"/>
            <w:bottom w:val="none" w:sz="0" w:space="0" w:color="auto"/>
            <w:right w:val="none" w:sz="0" w:space="0" w:color="auto"/>
          </w:divBdr>
        </w:div>
        <w:div w:id="815877723">
          <w:marLeft w:val="640"/>
          <w:marRight w:val="0"/>
          <w:marTop w:val="0"/>
          <w:marBottom w:val="0"/>
          <w:divBdr>
            <w:top w:val="none" w:sz="0" w:space="0" w:color="auto"/>
            <w:left w:val="none" w:sz="0" w:space="0" w:color="auto"/>
            <w:bottom w:val="none" w:sz="0" w:space="0" w:color="auto"/>
            <w:right w:val="none" w:sz="0" w:space="0" w:color="auto"/>
          </w:divBdr>
        </w:div>
        <w:div w:id="655300429">
          <w:marLeft w:val="640"/>
          <w:marRight w:val="0"/>
          <w:marTop w:val="0"/>
          <w:marBottom w:val="0"/>
          <w:divBdr>
            <w:top w:val="none" w:sz="0" w:space="0" w:color="auto"/>
            <w:left w:val="none" w:sz="0" w:space="0" w:color="auto"/>
            <w:bottom w:val="none" w:sz="0" w:space="0" w:color="auto"/>
            <w:right w:val="none" w:sz="0" w:space="0" w:color="auto"/>
          </w:divBdr>
        </w:div>
        <w:div w:id="86462114">
          <w:marLeft w:val="640"/>
          <w:marRight w:val="0"/>
          <w:marTop w:val="0"/>
          <w:marBottom w:val="0"/>
          <w:divBdr>
            <w:top w:val="none" w:sz="0" w:space="0" w:color="auto"/>
            <w:left w:val="none" w:sz="0" w:space="0" w:color="auto"/>
            <w:bottom w:val="none" w:sz="0" w:space="0" w:color="auto"/>
            <w:right w:val="none" w:sz="0" w:space="0" w:color="auto"/>
          </w:divBdr>
        </w:div>
        <w:div w:id="801113617">
          <w:marLeft w:val="640"/>
          <w:marRight w:val="0"/>
          <w:marTop w:val="0"/>
          <w:marBottom w:val="0"/>
          <w:divBdr>
            <w:top w:val="none" w:sz="0" w:space="0" w:color="auto"/>
            <w:left w:val="none" w:sz="0" w:space="0" w:color="auto"/>
            <w:bottom w:val="none" w:sz="0" w:space="0" w:color="auto"/>
            <w:right w:val="none" w:sz="0" w:space="0" w:color="auto"/>
          </w:divBdr>
        </w:div>
        <w:div w:id="1152023741">
          <w:marLeft w:val="640"/>
          <w:marRight w:val="0"/>
          <w:marTop w:val="0"/>
          <w:marBottom w:val="0"/>
          <w:divBdr>
            <w:top w:val="none" w:sz="0" w:space="0" w:color="auto"/>
            <w:left w:val="none" w:sz="0" w:space="0" w:color="auto"/>
            <w:bottom w:val="none" w:sz="0" w:space="0" w:color="auto"/>
            <w:right w:val="none" w:sz="0" w:space="0" w:color="auto"/>
          </w:divBdr>
        </w:div>
        <w:div w:id="455441970">
          <w:marLeft w:val="640"/>
          <w:marRight w:val="0"/>
          <w:marTop w:val="0"/>
          <w:marBottom w:val="0"/>
          <w:divBdr>
            <w:top w:val="none" w:sz="0" w:space="0" w:color="auto"/>
            <w:left w:val="none" w:sz="0" w:space="0" w:color="auto"/>
            <w:bottom w:val="none" w:sz="0" w:space="0" w:color="auto"/>
            <w:right w:val="none" w:sz="0" w:space="0" w:color="auto"/>
          </w:divBdr>
        </w:div>
        <w:div w:id="1953241615">
          <w:marLeft w:val="640"/>
          <w:marRight w:val="0"/>
          <w:marTop w:val="0"/>
          <w:marBottom w:val="0"/>
          <w:divBdr>
            <w:top w:val="none" w:sz="0" w:space="0" w:color="auto"/>
            <w:left w:val="none" w:sz="0" w:space="0" w:color="auto"/>
            <w:bottom w:val="none" w:sz="0" w:space="0" w:color="auto"/>
            <w:right w:val="none" w:sz="0" w:space="0" w:color="auto"/>
          </w:divBdr>
        </w:div>
        <w:div w:id="1180775485">
          <w:marLeft w:val="640"/>
          <w:marRight w:val="0"/>
          <w:marTop w:val="0"/>
          <w:marBottom w:val="0"/>
          <w:divBdr>
            <w:top w:val="none" w:sz="0" w:space="0" w:color="auto"/>
            <w:left w:val="none" w:sz="0" w:space="0" w:color="auto"/>
            <w:bottom w:val="none" w:sz="0" w:space="0" w:color="auto"/>
            <w:right w:val="none" w:sz="0" w:space="0" w:color="auto"/>
          </w:divBdr>
        </w:div>
        <w:div w:id="410590985">
          <w:marLeft w:val="640"/>
          <w:marRight w:val="0"/>
          <w:marTop w:val="0"/>
          <w:marBottom w:val="0"/>
          <w:divBdr>
            <w:top w:val="none" w:sz="0" w:space="0" w:color="auto"/>
            <w:left w:val="none" w:sz="0" w:space="0" w:color="auto"/>
            <w:bottom w:val="none" w:sz="0" w:space="0" w:color="auto"/>
            <w:right w:val="none" w:sz="0" w:space="0" w:color="auto"/>
          </w:divBdr>
        </w:div>
        <w:div w:id="1078164603">
          <w:marLeft w:val="640"/>
          <w:marRight w:val="0"/>
          <w:marTop w:val="0"/>
          <w:marBottom w:val="0"/>
          <w:divBdr>
            <w:top w:val="none" w:sz="0" w:space="0" w:color="auto"/>
            <w:left w:val="none" w:sz="0" w:space="0" w:color="auto"/>
            <w:bottom w:val="none" w:sz="0" w:space="0" w:color="auto"/>
            <w:right w:val="none" w:sz="0" w:space="0" w:color="auto"/>
          </w:divBdr>
        </w:div>
        <w:div w:id="538860786">
          <w:marLeft w:val="640"/>
          <w:marRight w:val="0"/>
          <w:marTop w:val="0"/>
          <w:marBottom w:val="0"/>
          <w:divBdr>
            <w:top w:val="none" w:sz="0" w:space="0" w:color="auto"/>
            <w:left w:val="none" w:sz="0" w:space="0" w:color="auto"/>
            <w:bottom w:val="none" w:sz="0" w:space="0" w:color="auto"/>
            <w:right w:val="none" w:sz="0" w:space="0" w:color="auto"/>
          </w:divBdr>
        </w:div>
      </w:divsChild>
    </w:div>
    <w:div w:id="1756170400">
      <w:bodyDiv w:val="1"/>
      <w:marLeft w:val="0"/>
      <w:marRight w:val="0"/>
      <w:marTop w:val="0"/>
      <w:marBottom w:val="0"/>
      <w:divBdr>
        <w:top w:val="none" w:sz="0" w:space="0" w:color="auto"/>
        <w:left w:val="none" w:sz="0" w:space="0" w:color="auto"/>
        <w:bottom w:val="none" w:sz="0" w:space="0" w:color="auto"/>
        <w:right w:val="none" w:sz="0" w:space="0" w:color="auto"/>
      </w:divBdr>
      <w:divsChild>
        <w:div w:id="623268807">
          <w:marLeft w:val="640"/>
          <w:marRight w:val="0"/>
          <w:marTop w:val="0"/>
          <w:marBottom w:val="0"/>
          <w:divBdr>
            <w:top w:val="none" w:sz="0" w:space="0" w:color="auto"/>
            <w:left w:val="none" w:sz="0" w:space="0" w:color="auto"/>
            <w:bottom w:val="none" w:sz="0" w:space="0" w:color="auto"/>
            <w:right w:val="none" w:sz="0" w:space="0" w:color="auto"/>
          </w:divBdr>
        </w:div>
        <w:div w:id="322005091">
          <w:marLeft w:val="640"/>
          <w:marRight w:val="0"/>
          <w:marTop w:val="0"/>
          <w:marBottom w:val="0"/>
          <w:divBdr>
            <w:top w:val="none" w:sz="0" w:space="0" w:color="auto"/>
            <w:left w:val="none" w:sz="0" w:space="0" w:color="auto"/>
            <w:bottom w:val="none" w:sz="0" w:space="0" w:color="auto"/>
            <w:right w:val="none" w:sz="0" w:space="0" w:color="auto"/>
          </w:divBdr>
        </w:div>
        <w:div w:id="1440762924">
          <w:marLeft w:val="640"/>
          <w:marRight w:val="0"/>
          <w:marTop w:val="0"/>
          <w:marBottom w:val="0"/>
          <w:divBdr>
            <w:top w:val="none" w:sz="0" w:space="0" w:color="auto"/>
            <w:left w:val="none" w:sz="0" w:space="0" w:color="auto"/>
            <w:bottom w:val="none" w:sz="0" w:space="0" w:color="auto"/>
            <w:right w:val="none" w:sz="0" w:space="0" w:color="auto"/>
          </w:divBdr>
        </w:div>
        <w:div w:id="1655067005">
          <w:marLeft w:val="640"/>
          <w:marRight w:val="0"/>
          <w:marTop w:val="0"/>
          <w:marBottom w:val="0"/>
          <w:divBdr>
            <w:top w:val="none" w:sz="0" w:space="0" w:color="auto"/>
            <w:left w:val="none" w:sz="0" w:space="0" w:color="auto"/>
            <w:bottom w:val="none" w:sz="0" w:space="0" w:color="auto"/>
            <w:right w:val="none" w:sz="0" w:space="0" w:color="auto"/>
          </w:divBdr>
        </w:div>
        <w:div w:id="1009452911">
          <w:marLeft w:val="640"/>
          <w:marRight w:val="0"/>
          <w:marTop w:val="0"/>
          <w:marBottom w:val="0"/>
          <w:divBdr>
            <w:top w:val="none" w:sz="0" w:space="0" w:color="auto"/>
            <w:left w:val="none" w:sz="0" w:space="0" w:color="auto"/>
            <w:bottom w:val="none" w:sz="0" w:space="0" w:color="auto"/>
            <w:right w:val="none" w:sz="0" w:space="0" w:color="auto"/>
          </w:divBdr>
        </w:div>
        <w:div w:id="1096634282">
          <w:marLeft w:val="640"/>
          <w:marRight w:val="0"/>
          <w:marTop w:val="0"/>
          <w:marBottom w:val="0"/>
          <w:divBdr>
            <w:top w:val="none" w:sz="0" w:space="0" w:color="auto"/>
            <w:left w:val="none" w:sz="0" w:space="0" w:color="auto"/>
            <w:bottom w:val="none" w:sz="0" w:space="0" w:color="auto"/>
            <w:right w:val="none" w:sz="0" w:space="0" w:color="auto"/>
          </w:divBdr>
        </w:div>
        <w:div w:id="1595701535">
          <w:marLeft w:val="640"/>
          <w:marRight w:val="0"/>
          <w:marTop w:val="0"/>
          <w:marBottom w:val="0"/>
          <w:divBdr>
            <w:top w:val="none" w:sz="0" w:space="0" w:color="auto"/>
            <w:left w:val="none" w:sz="0" w:space="0" w:color="auto"/>
            <w:bottom w:val="none" w:sz="0" w:space="0" w:color="auto"/>
            <w:right w:val="none" w:sz="0" w:space="0" w:color="auto"/>
          </w:divBdr>
        </w:div>
        <w:div w:id="1271353360">
          <w:marLeft w:val="640"/>
          <w:marRight w:val="0"/>
          <w:marTop w:val="0"/>
          <w:marBottom w:val="0"/>
          <w:divBdr>
            <w:top w:val="none" w:sz="0" w:space="0" w:color="auto"/>
            <w:left w:val="none" w:sz="0" w:space="0" w:color="auto"/>
            <w:bottom w:val="none" w:sz="0" w:space="0" w:color="auto"/>
            <w:right w:val="none" w:sz="0" w:space="0" w:color="auto"/>
          </w:divBdr>
        </w:div>
        <w:div w:id="239407329">
          <w:marLeft w:val="640"/>
          <w:marRight w:val="0"/>
          <w:marTop w:val="0"/>
          <w:marBottom w:val="0"/>
          <w:divBdr>
            <w:top w:val="none" w:sz="0" w:space="0" w:color="auto"/>
            <w:left w:val="none" w:sz="0" w:space="0" w:color="auto"/>
            <w:bottom w:val="none" w:sz="0" w:space="0" w:color="auto"/>
            <w:right w:val="none" w:sz="0" w:space="0" w:color="auto"/>
          </w:divBdr>
        </w:div>
        <w:div w:id="522212517">
          <w:marLeft w:val="640"/>
          <w:marRight w:val="0"/>
          <w:marTop w:val="0"/>
          <w:marBottom w:val="0"/>
          <w:divBdr>
            <w:top w:val="none" w:sz="0" w:space="0" w:color="auto"/>
            <w:left w:val="none" w:sz="0" w:space="0" w:color="auto"/>
            <w:bottom w:val="none" w:sz="0" w:space="0" w:color="auto"/>
            <w:right w:val="none" w:sz="0" w:space="0" w:color="auto"/>
          </w:divBdr>
        </w:div>
        <w:div w:id="1517649840">
          <w:marLeft w:val="640"/>
          <w:marRight w:val="0"/>
          <w:marTop w:val="0"/>
          <w:marBottom w:val="0"/>
          <w:divBdr>
            <w:top w:val="none" w:sz="0" w:space="0" w:color="auto"/>
            <w:left w:val="none" w:sz="0" w:space="0" w:color="auto"/>
            <w:bottom w:val="none" w:sz="0" w:space="0" w:color="auto"/>
            <w:right w:val="none" w:sz="0" w:space="0" w:color="auto"/>
          </w:divBdr>
        </w:div>
        <w:div w:id="885339304">
          <w:marLeft w:val="640"/>
          <w:marRight w:val="0"/>
          <w:marTop w:val="0"/>
          <w:marBottom w:val="0"/>
          <w:divBdr>
            <w:top w:val="none" w:sz="0" w:space="0" w:color="auto"/>
            <w:left w:val="none" w:sz="0" w:space="0" w:color="auto"/>
            <w:bottom w:val="none" w:sz="0" w:space="0" w:color="auto"/>
            <w:right w:val="none" w:sz="0" w:space="0" w:color="auto"/>
          </w:divBdr>
        </w:div>
        <w:div w:id="946693650">
          <w:marLeft w:val="640"/>
          <w:marRight w:val="0"/>
          <w:marTop w:val="0"/>
          <w:marBottom w:val="0"/>
          <w:divBdr>
            <w:top w:val="none" w:sz="0" w:space="0" w:color="auto"/>
            <w:left w:val="none" w:sz="0" w:space="0" w:color="auto"/>
            <w:bottom w:val="none" w:sz="0" w:space="0" w:color="auto"/>
            <w:right w:val="none" w:sz="0" w:space="0" w:color="auto"/>
          </w:divBdr>
        </w:div>
        <w:div w:id="2031375839">
          <w:marLeft w:val="640"/>
          <w:marRight w:val="0"/>
          <w:marTop w:val="0"/>
          <w:marBottom w:val="0"/>
          <w:divBdr>
            <w:top w:val="none" w:sz="0" w:space="0" w:color="auto"/>
            <w:left w:val="none" w:sz="0" w:space="0" w:color="auto"/>
            <w:bottom w:val="none" w:sz="0" w:space="0" w:color="auto"/>
            <w:right w:val="none" w:sz="0" w:space="0" w:color="auto"/>
          </w:divBdr>
        </w:div>
        <w:div w:id="1905950117">
          <w:marLeft w:val="640"/>
          <w:marRight w:val="0"/>
          <w:marTop w:val="0"/>
          <w:marBottom w:val="0"/>
          <w:divBdr>
            <w:top w:val="none" w:sz="0" w:space="0" w:color="auto"/>
            <w:left w:val="none" w:sz="0" w:space="0" w:color="auto"/>
            <w:bottom w:val="none" w:sz="0" w:space="0" w:color="auto"/>
            <w:right w:val="none" w:sz="0" w:space="0" w:color="auto"/>
          </w:divBdr>
        </w:div>
        <w:div w:id="1634560449">
          <w:marLeft w:val="640"/>
          <w:marRight w:val="0"/>
          <w:marTop w:val="0"/>
          <w:marBottom w:val="0"/>
          <w:divBdr>
            <w:top w:val="none" w:sz="0" w:space="0" w:color="auto"/>
            <w:left w:val="none" w:sz="0" w:space="0" w:color="auto"/>
            <w:bottom w:val="none" w:sz="0" w:space="0" w:color="auto"/>
            <w:right w:val="none" w:sz="0" w:space="0" w:color="auto"/>
          </w:divBdr>
        </w:div>
        <w:div w:id="680086736">
          <w:marLeft w:val="640"/>
          <w:marRight w:val="0"/>
          <w:marTop w:val="0"/>
          <w:marBottom w:val="0"/>
          <w:divBdr>
            <w:top w:val="none" w:sz="0" w:space="0" w:color="auto"/>
            <w:left w:val="none" w:sz="0" w:space="0" w:color="auto"/>
            <w:bottom w:val="none" w:sz="0" w:space="0" w:color="auto"/>
            <w:right w:val="none" w:sz="0" w:space="0" w:color="auto"/>
          </w:divBdr>
        </w:div>
      </w:divsChild>
    </w:div>
    <w:div w:id="1831670721">
      <w:bodyDiv w:val="1"/>
      <w:marLeft w:val="0"/>
      <w:marRight w:val="0"/>
      <w:marTop w:val="0"/>
      <w:marBottom w:val="0"/>
      <w:divBdr>
        <w:top w:val="none" w:sz="0" w:space="0" w:color="auto"/>
        <w:left w:val="none" w:sz="0" w:space="0" w:color="auto"/>
        <w:bottom w:val="none" w:sz="0" w:space="0" w:color="auto"/>
        <w:right w:val="none" w:sz="0" w:space="0" w:color="auto"/>
      </w:divBdr>
      <w:divsChild>
        <w:div w:id="564873296">
          <w:marLeft w:val="640"/>
          <w:marRight w:val="0"/>
          <w:marTop w:val="0"/>
          <w:marBottom w:val="0"/>
          <w:divBdr>
            <w:top w:val="none" w:sz="0" w:space="0" w:color="auto"/>
            <w:left w:val="none" w:sz="0" w:space="0" w:color="auto"/>
            <w:bottom w:val="none" w:sz="0" w:space="0" w:color="auto"/>
            <w:right w:val="none" w:sz="0" w:space="0" w:color="auto"/>
          </w:divBdr>
        </w:div>
        <w:div w:id="1329872086">
          <w:marLeft w:val="640"/>
          <w:marRight w:val="0"/>
          <w:marTop w:val="0"/>
          <w:marBottom w:val="0"/>
          <w:divBdr>
            <w:top w:val="none" w:sz="0" w:space="0" w:color="auto"/>
            <w:left w:val="none" w:sz="0" w:space="0" w:color="auto"/>
            <w:bottom w:val="none" w:sz="0" w:space="0" w:color="auto"/>
            <w:right w:val="none" w:sz="0" w:space="0" w:color="auto"/>
          </w:divBdr>
        </w:div>
        <w:div w:id="1903590227">
          <w:marLeft w:val="640"/>
          <w:marRight w:val="0"/>
          <w:marTop w:val="0"/>
          <w:marBottom w:val="0"/>
          <w:divBdr>
            <w:top w:val="none" w:sz="0" w:space="0" w:color="auto"/>
            <w:left w:val="none" w:sz="0" w:space="0" w:color="auto"/>
            <w:bottom w:val="none" w:sz="0" w:space="0" w:color="auto"/>
            <w:right w:val="none" w:sz="0" w:space="0" w:color="auto"/>
          </w:divBdr>
        </w:div>
        <w:div w:id="1325938342">
          <w:marLeft w:val="640"/>
          <w:marRight w:val="0"/>
          <w:marTop w:val="0"/>
          <w:marBottom w:val="0"/>
          <w:divBdr>
            <w:top w:val="none" w:sz="0" w:space="0" w:color="auto"/>
            <w:left w:val="none" w:sz="0" w:space="0" w:color="auto"/>
            <w:bottom w:val="none" w:sz="0" w:space="0" w:color="auto"/>
            <w:right w:val="none" w:sz="0" w:space="0" w:color="auto"/>
          </w:divBdr>
        </w:div>
        <w:div w:id="226260529">
          <w:marLeft w:val="640"/>
          <w:marRight w:val="0"/>
          <w:marTop w:val="0"/>
          <w:marBottom w:val="0"/>
          <w:divBdr>
            <w:top w:val="none" w:sz="0" w:space="0" w:color="auto"/>
            <w:left w:val="none" w:sz="0" w:space="0" w:color="auto"/>
            <w:bottom w:val="none" w:sz="0" w:space="0" w:color="auto"/>
            <w:right w:val="none" w:sz="0" w:space="0" w:color="auto"/>
          </w:divBdr>
        </w:div>
        <w:div w:id="1323312523">
          <w:marLeft w:val="640"/>
          <w:marRight w:val="0"/>
          <w:marTop w:val="0"/>
          <w:marBottom w:val="0"/>
          <w:divBdr>
            <w:top w:val="none" w:sz="0" w:space="0" w:color="auto"/>
            <w:left w:val="none" w:sz="0" w:space="0" w:color="auto"/>
            <w:bottom w:val="none" w:sz="0" w:space="0" w:color="auto"/>
            <w:right w:val="none" w:sz="0" w:space="0" w:color="auto"/>
          </w:divBdr>
        </w:div>
        <w:div w:id="1466310352">
          <w:marLeft w:val="640"/>
          <w:marRight w:val="0"/>
          <w:marTop w:val="0"/>
          <w:marBottom w:val="0"/>
          <w:divBdr>
            <w:top w:val="none" w:sz="0" w:space="0" w:color="auto"/>
            <w:left w:val="none" w:sz="0" w:space="0" w:color="auto"/>
            <w:bottom w:val="none" w:sz="0" w:space="0" w:color="auto"/>
            <w:right w:val="none" w:sz="0" w:space="0" w:color="auto"/>
          </w:divBdr>
        </w:div>
        <w:div w:id="486168391">
          <w:marLeft w:val="640"/>
          <w:marRight w:val="0"/>
          <w:marTop w:val="0"/>
          <w:marBottom w:val="0"/>
          <w:divBdr>
            <w:top w:val="none" w:sz="0" w:space="0" w:color="auto"/>
            <w:left w:val="none" w:sz="0" w:space="0" w:color="auto"/>
            <w:bottom w:val="none" w:sz="0" w:space="0" w:color="auto"/>
            <w:right w:val="none" w:sz="0" w:space="0" w:color="auto"/>
          </w:divBdr>
        </w:div>
      </w:divsChild>
    </w:div>
    <w:div w:id="1966738414">
      <w:bodyDiv w:val="1"/>
      <w:marLeft w:val="0"/>
      <w:marRight w:val="0"/>
      <w:marTop w:val="0"/>
      <w:marBottom w:val="0"/>
      <w:divBdr>
        <w:top w:val="none" w:sz="0" w:space="0" w:color="auto"/>
        <w:left w:val="none" w:sz="0" w:space="0" w:color="auto"/>
        <w:bottom w:val="none" w:sz="0" w:space="0" w:color="auto"/>
        <w:right w:val="none" w:sz="0" w:space="0" w:color="auto"/>
      </w:divBdr>
      <w:divsChild>
        <w:div w:id="75053653">
          <w:marLeft w:val="640"/>
          <w:marRight w:val="0"/>
          <w:marTop w:val="0"/>
          <w:marBottom w:val="0"/>
          <w:divBdr>
            <w:top w:val="none" w:sz="0" w:space="0" w:color="auto"/>
            <w:left w:val="none" w:sz="0" w:space="0" w:color="auto"/>
            <w:bottom w:val="none" w:sz="0" w:space="0" w:color="auto"/>
            <w:right w:val="none" w:sz="0" w:space="0" w:color="auto"/>
          </w:divBdr>
        </w:div>
        <w:div w:id="1789153891">
          <w:marLeft w:val="640"/>
          <w:marRight w:val="0"/>
          <w:marTop w:val="0"/>
          <w:marBottom w:val="0"/>
          <w:divBdr>
            <w:top w:val="none" w:sz="0" w:space="0" w:color="auto"/>
            <w:left w:val="none" w:sz="0" w:space="0" w:color="auto"/>
            <w:bottom w:val="none" w:sz="0" w:space="0" w:color="auto"/>
            <w:right w:val="none" w:sz="0" w:space="0" w:color="auto"/>
          </w:divBdr>
        </w:div>
        <w:div w:id="885797229">
          <w:marLeft w:val="640"/>
          <w:marRight w:val="0"/>
          <w:marTop w:val="0"/>
          <w:marBottom w:val="0"/>
          <w:divBdr>
            <w:top w:val="none" w:sz="0" w:space="0" w:color="auto"/>
            <w:left w:val="none" w:sz="0" w:space="0" w:color="auto"/>
            <w:bottom w:val="none" w:sz="0" w:space="0" w:color="auto"/>
            <w:right w:val="none" w:sz="0" w:space="0" w:color="auto"/>
          </w:divBdr>
        </w:div>
        <w:div w:id="758058443">
          <w:marLeft w:val="640"/>
          <w:marRight w:val="0"/>
          <w:marTop w:val="0"/>
          <w:marBottom w:val="0"/>
          <w:divBdr>
            <w:top w:val="none" w:sz="0" w:space="0" w:color="auto"/>
            <w:left w:val="none" w:sz="0" w:space="0" w:color="auto"/>
            <w:bottom w:val="none" w:sz="0" w:space="0" w:color="auto"/>
            <w:right w:val="none" w:sz="0" w:space="0" w:color="auto"/>
          </w:divBdr>
        </w:div>
        <w:div w:id="683020551">
          <w:marLeft w:val="640"/>
          <w:marRight w:val="0"/>
          <w:marTop w:val="0"/>
          <w:marBottom w:val="0"/>
          <w:divBdr>
            <w:top w:val="none" w:sz="0" w:space="0" w:color="auto"/>
            <w:left w:val="none" w:sz="0" w:space="0" w:color="auto"/>
            <w:bottom w:val="none" w:sz="0" w:space="0" w:color="auto"/>
            <w:right w:val="none" w:sz="0" w:space="0" w:color="auto"/>
          </w:divBdr>
        </w:div>
        <w:div w:id="1146966894">
          <w:marLeft w:val="640"/>
          <w:marRight w:val="0"/>
          <w:marTop w:val="0"/>
          <w:marBottom w:val="0"/>
          <w:divBdr>
            <w:top w:val="none" w:sz="0" w:space="0" w:color="auto"/>
            <w:left w:val="none" w:sz="0" w:space="0" w:color="auto"/>
            <w:bottom w:val="none" w:sz="0" w:space="0" w:color="auto"/>
            <w:right w:val="none" w:sz="0" w:space="0" w:color="auto"/>
          </w:divBdr>
        </w:div>
        <w:div w:id="1086612021">
          <w:marLeft w:val="640"/>
          <w:marRight w:val="0"/>
          <w:marTop w:val="0"/>
          <w:marBottom w:val="0"/>
          <w:divBdr>
            <w:top w:val="none" w:sz="0" w:space="0" w:color="auto"/>
            <w:left w:val="none" w:sz="0" w:space="0" w:color="auto"/>
            <w:bottom w:val="none" w:sz="0" w:space="0" w:color="auto"/>
            <w:right w:val="none" w:sz="0" w:space="0" w:color="auto"/>
          </w:divBdr>
        </w:div>
        <w:div w:id="1037507523">
          <w:marLeft w:val="640"/>
          <w:marRight w:val="0"/>
          <w:marTop w:val="0"/>
          <w:marBottom w:val="0"/>
          <w:divBdr>
            <w:top w:val="none" w:sz="0" w:space="0" w:color="auto"/>
            <w:left w:val="none" w:sz="0" w:space="0" w:color="auto"/>
            <w:bottom w:val="none" w:sz="0" w:space="0" w:color="auto"/>
            <w:right w:val="none" w:sz="0" w:space="0" w:color="auto"/>
          </w:divBdr>
        </w:div>
        <w:div w:id="227620551">
          <w:marLeft w:val="640"/>
          <w:marRight w:val="0"/>
          <w:marTop w:val="0"/>
          <w:marBottom w:val="0"/>
          <w:divBdr>
            <w:top w:val="none" w:sz="0" w:space="0" w:color="auto"/>
            <w:left w:val="none" w:sz="0" w:space="0" w:color="auto"/>
            <w:bottom w:val="none" w:sz="0" w:space="0" w:color="auto"/>
            <w:right w:val="none" w:sz="0" w:space="0" w:color="auto"/>
          </w:divBdr>
        </w:div>
        <w:div w:id="283199623">
          <w:marLeft w:val="640"/>
          <w:marRight w:val="0"/>
          <w:marTop w:val="0"/>
          <w:marBottom w:val="0"/>
          <w:divBdr>
            <w:top w:val="none" w:sz="0" w:space="0" w:color="auto"/>
            <w:left w:val="none" w:sz="0" w:space="0" w:color="auto"/>
            <w:bottom w:val="none" w:sz="0" w:space="0" w:color="auto"/>
            <w:right w:val="none" w:sz="0" w:space="0" w:color="auto"/>
          </w:divBdr>
        </w:div>
        <w:div w:id="3171966">
          <w:marLeft w:val="640"/>
          <w:marRight w:val="0"/>
          <w:marTop w:val="0"/>
          <w:marBottom w:val="0"/>
          <w:divBdr>
            <w:top w:val="none" w:sz="0" w:space="0" w:color="auto"/>
            <w:left w:val="none" w:sz="0" w:space="0" w:color="auto"/>
            <w:bottom w:val="none" w:sz="0" w:space="0" w:color="auto"/>
            <w:right w:val="none" w:sz="0" w:space="0" w:color="auto"/>
          </w:divBdr>
        </w:div>
        <w:div w:id="139423205">
          <w:marLeft w:val="640"/>
          <w:marRight w:val="0"/>
          <w:marTop w:val="0"/>
          <w:marBottom w:val="0"/>
          <w:divBdr>
            <w:top w:val="none" w:sz="0" w:space="0" w:color="auto"/>
            <w:left w:val="none" w:sz="0" w:space="0" w:color="auto"/>
            <w:bottom w:val="none" w:sz="0" w:space="0" w:color="auto"/>
            <w:right w:val="none" w:sz="0" w:space="0" w:color="auto"/>
          </w:divBdr>
        </w:div>
        <w:div w:id="524681528">
          <w:marLeft w:val="640"/>
          <w:marRight w:val="0"/>
          <w:marTop w:val="0"/>
          <w:marBottom w:val="0"/>
          <w:divBdr>
            <w:top w:val="none" w:sz="0" w:space="0" w:color="auto"/>
            <w:left w:val="none" w:sz="0" w:space="0" w:color="auto"/>
            <w:bottom w:val="none" w:sz="0" w:space="0" w:color="auto"/>
            <w:right w:val="none" w:sz="0" w:space="0" w:color="auto"/>
          </w:divBdr>
        </w:div>
        <w:div w:id="1555114613">
          <w:marLeft w:val="640"/>
          <w:marRight w:val="0"/>
          <w:marTop w:val="0"/>
          <w:marBottom w:val="0"/>
          <w:divBdr>
            <w:top w:val="none" w:sz="0" w:space="0" w:color="auto"/>
            <w:left w:val="none" w:sz="0" w:space="0" w:color="auto"/>
            <w:bottom w:val="none" w:sz="0" w:space="0" w:color="auto"/>
            <w:right w:val="none" w:sz="0" w:space="0" w:color="auto"/>
          </w:divBdr>
        </w:div>
        <w:div w:id="1544637080">
          <w:marLeft w:val="640"/>
          <w:marRight w:val="0"/>
          <w:marTop w:val="0"/>
          <w:marBottom w:val="0"/>
          <w:divBdr>
            <w:top w:val="none" w:sz="0" w:space="0" w:color="auto"/>
            <w:left w:val="none" w:sz="0" w:space="0" w:color="auto"/>
            <w:bottom w:val="none" w:sz="0" w:space="0" w:color="auto"/>
            <w:right w:val="none" w:sz="0" w:space="0" w:color="auto"/>
          </w:divBdr>
        </w:div>
        <w:div w:id="1025978710">
          <w:marLeft w:val="640"/>
          <w:marRight w:val="0"/>
          <w:marTop w:val="0"/>
          <w:marBottom w:val="0"/>
          <w:divBdr>
            <w:top w:val="none" w:sz="0" w:space="0" w:color="auto"/>
            <w:left w:val="none" w:sz="0" w:space="0" w:color="auto"/>
            <w:bottom w:val="none" w:sz="0" w:space="0" w:color="auto"/>
            <w:right w:val="none" w:sz="0" w:space="0" w:color="auto"/>
          </w:divBdr>
        </w:div>
        <w:div w:id="894001062">
          <w:marLeft w:val="640"/>
          <w:marRight w:val="0"/>
          <w:marTop w:val="0"/>
          <w:marBottom w:val="0"/>
          <w:divBdr>
            <w:top w:val="none" w:sz="0" w:space="0" w:color="auto"/>
            <w:left w:val="none" w:sz="0" w:space="0" w:color="auto"/>
            <w:bottom w:val="none" w:sz="0" w:space="0" w:color="auto"/>
            <w:right w:val="none" w:sz="0" w:space="0" w:color="auto"/>
          </w:divBdr>
        </w:div>
      </w:divsChild>
    </w:div>
    <w:div w:id="1968199546">
      <w:bodyDiv w:val="1"/>
      <w:marLeft w:val="0"/>
      <w:marRight w:val="0"/>
      <w:marTop w:val="0"/>
      <w:marBottom w:val="0"/>
      <w:divBdr>
        <w:top w:val="none" w:sz="0" w:space="0" w:color="auto"/>
        <w:left w:val="none" w:sz="0" w:space="0" w:color="auto"/>
        <w:bottom w:val="none" w:sz="0" w:space="0" w:color="auto"/>
        <w:right w:val="none" w:sz="0" w:space="0" w:color="auto"/>
      </w:divBdr>
      <w:divsChild>
        <w:div w:id="443961742">
          <w:marLeft w:val="640"/>
          <w:marRight w:val="0"/>
          <w:marTop w:val="0"/>
          <w:marBottom w:val="0"/>
          <w:divBdr>
            <w:top w:val="none" w:sz="0" w:space="0" w:color="auto"/>
            <w:left w:val="none" w:sz="0" w:space="0" w:color="auto"/>
            <w:bottom w:val="none" w:sz="0" w:space="0" w:color="auto"/>
            <w:right w:val="none" w:sz="0" w:space="0" w:color="auto"/>
          </w:divBdr>
        </w:div>
        <w:div w:id="1508860396">
          <w:marLeft w:val="640"/>
          <w:marRight w:val="0"/>
          <w:marTop w:val="0"/>
          <w:marBottom w:val="0"/>
          <w:divBdr>
            <w:top w:val="none" w:sz="0" w:space="0" w:color="auto"/>
            <w:left w:val="none" w:sz="0" w:space="0" w:color="auto"/>
            <w:bottom w:val="none" w:sz="0" w:space="0" w:color="auto"/>
            <w:right w:val="none" w:sz="0" w:space="0" w:color="auto"/>
          </w:divBdr>
        </w:div>
        <w:div w:id="919951860">
          <w:marLeft w:val="640"/>
          <w:marRight w:val="0"/>
          <w:marTop w:val="0"/>
          <w:marBottom w:val="0"/>
          <w:divBdr>
            <w:top w:val="none" w:sz="0" w:space="0" w:color="auto"/>
            <w:left w:val="none" w:sz="0" w:space="0" w:color="auto"/>
            <w:bottom w:val="none" w:sz="0" w:space="0" w:color="auto"/>
            <w:right w:val="none" w:sz="0" w:space="0" w:color="auto"/>
          </w:divBdr>
        </w:div>
        <w:div w:id="20013857">
          <w:marLeft w:val="640"/>
          <w:marRight w:val="0"/>
          <w:marTop w:val="0"/>
          <w:marBottom w:val="0"/>
          <w:divBdr>
            <w:top w:val="none" w:sz="0" w:space="0" w:color="auto"/>
            <w:left w:val="none" w:sz="0" w:space="0" w:color="auto"/>
            <w:bottom w:val="none" w:sz="0" w:space="0" w:color="auto"/>
            <w:right w:val="none" w:sz="0" w:space="0" w:color="auto"/>
          </w:divBdr>
        </w:div>
        <w:div w:id="31225510">
          <w:marLeft w:val="640"/>
          <w:marRight w:val="0"/>
          <w:marTop w:val="0"/>
          <w:marBottom w:val="0"/>
          <w:divBdr>
            <w:top w:val="none" w:sz="0" w:space="0" w:color="auto"/>
            <w:left w:val="none" w:sz="0" w:space="0" w:color="auto"/>
            <w:bottom w:val="none" w:sz="0" w:space="0" w:color="auto"/>
            <w:right w:val="none" w:sz="0" w:space="0" w:color="auto"/>
          </w:divBdr>
        </w:div>
        <w:div w:id="1716389535">
          <w:marLeft w:val="640"/>
          <w:marRight w:val="0"/>
          <w:marTop w:val="0"/>
          <w:marBottom w:val="0"/>
          <w:divBdr>
            <w:top w:val="none" w:sz="0" w:space="0" w:color="auto"/>
            <w:left w:val="none" w:sz="0" w:space="0" w:color="auto"/>
            <w:bottom w:val="none" w:sz="0" w:space="0" w:color="auto"/>
            <w:right w:val="none" w:sz="0" w:space="0" w:color="auto"/>
          </w:divBdr>
        </w:div>
        <w:div w:id="478962298">
          <w:marLeft w:val="640"/>
          <w:marRight w:val="0"/>
          <w:marTop w:val="0"/>
          <w:marBottom w:val="0"/>
          <w:divBdr>
            <w:top w:val="none" w:sz="0" w:space="0" w:color="auto"/>
            <w:left w:val="none" w:sz="0" w:space="0" w:color="auto"/>
            <w:bottom w:val="none" w:sz="0" w:space="0" w:color="auto"/>
            <w:right w:val="none" w:sz="0" w:space="0" w:color="auto"/>
          </w:divBdr>
        </w:div>
        <w:div w:id="207106855">
          <w:marLeft w:val="640"/>
          <w:marRight w:val="0"/>
          <w:marTop w:val="0"/>
          <w:marBottom w:val="0"/>
          <w:divBdr>
            <w:top w:val="none" w:sz="0" w:space="0" w:color="auto"/>
            <w:left w:val="none" w:sz="0" w:space="0" w:color="auto"/>
            <w:bottom w:val="none" w:sz="0" w:space="0" w:color="auto"/>
            <w:right w:val="none" w:sz="0" w:space="0" w:color="auto"/>
          </w:divBdr>
        </w:div>
        <w:div w:id="2019502406">
          <w:marLeft w:val="640"/>
          <w:marRight w:val="0"/>
          <w:marTop w:val="0"/>
          <w:marBottom w:val="0"/>
          <w:divBdr>
            <w:top w:val="none" w:sz="0" w:space="0" w:color="auto"/>
            <w:left w:val="none" w:sz="0" w:space="0" w:color="auto"/>
            <w:bottom w:val="none" w:sz="0" w:space="0" w:color="auto"/>
            <w:right w:val="none" w:sz="0" w:space="0" w:color="auto"/>
          </w:divBdr>
        </w:div>
      </w:divsChild>
    </w:div>
    <w:div w:id="1969776190">
      <w:bodyDiv w:val="1"/>
      <w:marLeft w:val="0"/>
      <w:marRight w:val="0"/>
      <w:marTop w:val="0"/>
      <w:marBottom w:val="0"/>
      <w:divBdr>
        <w:top w:val="none" w:sz="0" w:space="0" w:color="auto"/>
        <w:left w:val="none" w:sz="0" w:space="0" w:color="auto"/>
        <w:bottom w:val="none" w:sz="0" w:space="0" w:color="auto"/>
        <w:right w:val="none" w:sz="0" w:space="0" w:color="auto"/>
      </w:divBdr>
      <w:divsChild>
        <w:div w:id="50201689">
          <w:marLeft w:val="640"/>
          <w:marRight w:val="0"/>
          <w:marTop w:val="0"/>
          <w:marBottom w:val="0"/>
          <w:divBdr>
            <w:top w:val="none" w:sz="0" w:space="0" w:color="auto"/>
            <w:left w:val="none" w:sz="0" w:space="0" w:color="auto"/>
            <w:bottom w:val="none" w:sz="0" w:space="0" w:color="auto"/>
            <w:right w:val="none" w:sz="0" w:space="0" w:color="auto"/>
          </w:divBdr>
        </w:div>
        <w:div w:id="1573656254">
          <w:marLeft w:val="640"/>
          <w:marRight w:val="0"/>
          <w:marTop w:val="0"/>
          <w:marBottom w:val="0"/>
          <w:divBdr>
            <w:top w:val="none" w:sz="0" w:space="0" w:color="auto"/>
            <w:left w:val="none" w:sz="0" w:space="0" w:color="auto"/>
            <w:bottom w:val="none" w:sz="0" w:space="0" w:color="auto"/>
            <w:right w:val="none" w:sz="0" w:space="0" w:color="auto"/>
          </w:divBdr>
        </w:div>
        <w:div w:id="2125464347">
          <w:marLeft w:val="640"/>
          <w:marRight w:val="0"/>
          <w:marTop w:val="0"/>
          <w:marBottom w:val="0"/>
          <w:divBdr>
            <w:top w:val="none" w:sz="0" w:space="0" w:color="auto"/>
            <w:left w:val="none" w:sz="0" w:space="0" w:color="auto"/>
            <w:bottom w:val="none" w:sz="0" w:space="0" w:color="auto"/>
            <w:right w:val="none" w:sz="0" w:space="0" w:color="auto"/>
          </w:divBdr>
        </w:div>
        <w:div w:id="717971888">
          <w:marLeft w:val="640"/>
          <w:marRight w:val="0"/>
          <w:marTop w:val="0"/>
          <w:marBottom w:val="0"/>
          <w:divBdr>
            <w:top w:val="none" w:sz="0" w:space="0" w:color="auto"/>
            <w:left w:val="none" w:sz="0" w:space="0" w:color="auto"/>
            <w:bottom w:val="none" w:sz="0" w:space="0" w:color="auto"/>
            <w:right w:val="none" w:sz="0" w:space="0" w:color="auto"/>
          </w:divBdr>
        </w:div>
        <w:div w:id="1310088038">
          <w:marLeft w:val="640"/>
          <w:marRight w:val="0"/>
          <w:marTop w:val="0"/>
          <w:marBottom w:val="0"/>
          <w:divBdr>
            <w:top w:val="none" w:sz="0" w:space="0" w:color="auto"/>
            <w:left w:val="none" w:sz="0" w:space="0" w:color="auto"/>
            <w:bottom w:val="none" w:sz="0" w:space="0" w:color="auto"/>
            <w:right w:val="none" w:sz="0" w:space="0" w:color="auto"/>
          </w:divBdr>
        </w:div>
        <w:div w:id="2038312911">
          <w:marLeft w:val="640"/>
          <w:marRight w:val="0"/>
          <w:marTop w:val="0"/>
          <w:marBottom w:val="0"/>
          <w:divBdr>
            <w:top w:val="none" w:sz="0" w:space="0" w:color="auto"/>
            <w:left w:val="none" w:sz="0" w:space="0" w:color="auto"/>
            <w:bottom w:val="none" w:sz="0" w:space="0" w:color="auto"/>
            <w:right w:val="none" w:sz="0" w:space="0" w:color="auto"/>
          </w:divBdr>
        </w:div>
        <w:div w:id="503790734">
          <w:marLeft w:val="640"/>
          <w:marRight w:val="0"/>
          <w:marTop w:val="0"/>
          <w:marBottom w:val="0"/>
          <w:divBdr>
            <w:top w:val="none" w:sz="0" w:space="0" w:color="auto"/>
            <w:left w:val="none" w:sz="0" w:space="0" w:color="auto"/>
            <w:bottom w:val="none" w:sz="0" w:space="0" w:color="auto"/>
            <w:right w:val="none" w:sz="0" w:space="0" w:color="auto"/>
          </w:divBdr>
        </w:div>
        <w:div w:id="835606366">
          <w:marLeft w:val="640"/>
          <w:marRight w:val="0"/>
          <w:marTop w:val="0"/>
          <w:marBottom w:val="0"/>
          <w:divBdr>
            <w:top w:val="none" w:sz="0" w:space="0" w:color="auto"/>
            <w:left w:val="none" w:sz="0" w:space="0" w:color="auto"/>
            <w:bottom w:val="none" w:sz="0" w:space="0" w:color="auto"/>
            <w:right w:val="none" w:sz="0" w:space="0" w:color="auto"/>
          </w:divBdr>
        </w:div>
        <w:div w:id="1335764485">
          <w:marLeft w:val="640"/>
          <w:marRight w:val="0"/>
          <w:marTop w:val="0"/>
          <w:marBottom w:val="0"/>
          <w:divBdr>
            <w:top w:val="none" w:sz="0" w:space="0" w:color="auto"/>
            <w:left w:val="none" w:sz="0" w:space="0" w:color="auto"/>
            <w:bottom w:val="none" w:sz="0" w:space="0" w:color="auto"/>
            <w:right w:val="none" w:sz="0" w:space="0" w:color="auto"/>
          </w:divBdr>
        </w:div>
        <w:div w:id="815414142">
          <w:marLeft w:val="640"/>
          <w:marRight w:val="0"/>
          <w:marTop w:val="0"/>
          <w:marBottom w:val="0"/>
          <w:divBdr>
            <w:top w:val="none" w:sz="0" w:space="0" w:color="auto"/>
            <w:left w:val="none" w:sz="0" w:space="0" w:color="auto"/>
            <w:bottom w:val="none" w:sz="0" w:space="0" w:color="auto"/>
            <w:right w:val="none" w:sz="0" w:space="0" w:color="auto"/>
          </w:divBdr>
        </w:div>
        <w:div w:id="2040691845">
          <w:marLeft w:val="640"/>
          <w:marRight w:val="0"/>
          <w:marTop w:val="0"/>
          <w:marBottom w:val="0"/>
          <w:divBdr>
            <w:top w:val="none" w:sz="0" w:space="0" w:color="auto"/>
            <w:left w:val="none" w:sz="0" w:space="0" w:color="auto"/>
            <w:bottom w:val="none" w:sz="0" w:space="0" w:color="auto"/>
            <w:right w:val="none" w:sz="0" w:space="0" w:color="auto"/>
          </w:divBdr>
        </w:div>
        <w:div w:id="858469076">
          <w:marLeft w:val="640"/>
          <w:marRight w:val="0"/>
          <w:marTop w:val="0"/>
          <w:marBottom w:val="0"/>
          <w:divBdr>
            <w:top w:val="none" w:sz="0" w:space="0" w:color="auto"/>
            <w:left w:val="none" w:sz="0" w:space="0" w:color="auto"/>
            <w:bottom w:val="none" w:sz="0" w:space="0" w:color="auto"/>
            <w:right w:val="none" w:sz="0" w:space="0" w:color="auto"/>
          </w:divBdr>
        </w:div>
        <w:div w:id="2054497925">
          <w:marLeft w:val="640"/>
          <w:marRight w:val="0"/>
          <w:marTop w:val="0"/>
          <w:marBottom w:val="0"/>
          <w:divBdr>
            <w:top w:val="none" w:sz="0" w:space="0" w:color="auto"/>
            <w:left w:val="none" w:sz="0" w:space="0" w:color="auto"/>
            <w:bottom w:val="none" w:sz="0" w:space="0" w:color="auto"/>
            <w:right w:val="none" w:sz="0" w:space="0" w:color="auto"/>
          </w:divBdr>
        </w:div>
        <w:div w:id="1216162758">
          <w:marLeft w:val="640"/>
          <w:marRight w:val="0"/>
          <w:marTop w:val="0"/>
          <w:marBottom w:val="0"/>
          <w:divBdr>
            <w:top w:val="none" w:sz="0" w:space="0" w:color="auto"/>
            <w:left w:val="none" w:sz="0" w:space="0" w:color="auto"/>
            <w:bottom w:val="none" w:sz="0" w:space="0" w:color="auto"/>
            <w:right w:val="none" w:sz="0" w:space="0" w:color="auto"/>
          </w:divBdr>
        </w:div>
        <w:div w:id="1479493349">
          <w:marLeft w:val="640"/>
          <w:marRight w:val="0"/>
          <w:marTop w:val="0"/>
          <w:marBottom w:val="0"/>
          <w:divBdr>
            <w:top w:val="none" w:sz="0" w:space="0" w:color="auto"/>
            <w:left w:val="none" w:sz="0" w:space="0" w:color="auto"/>
            <w:bottom w:val="none" w:sz="0" w:space="0" w:color="auto"/>
            <w:right w:val="none" w:sz="0" w:space="0" w:color="auto"/>
          </w:divBdr>
        </w:div>
        <w:div w:id="1831871907">
          <w:marLeft w:val="640"/>
          <w:marRight w:val="0"/>
          <w:marTop w:val="0"/>
          <w:marBottom w:val="0"/>
          <w:divBdr>
            <w:top w:val="none" w:sz="0" w:space="0" w:color="auto"/>
            <w:left w:val="none" w:sz="0" w:space="0" w:color="auto"/>
            <w:bottom w:val="none" w:sz="0" w:space="0" w:color="auto"/>
            <w:right w:val="none" w:sz="0" w:space="0" w:color="auto"/>
          </w:divBdr>
        </w:div>
      </w:divsChild>
    </w:div>
    <w:div w:id="1976256807">
      <w:bodyDiv w:val="1"/>
      <w:marLeft w:val="0"/>
      <w:marRight w:val="0"/>
      <w:marTop w:val="0"/>
      <w:marBottom w:val="0"/>
      <w:divBdr>
        <w:top w:val="none" w:sz="0" w:space="0" w:color="auto"/>
        <w:left w:val="none" w:sz="0" w:space="0" w:color="auto"/>
        <w:bottom w:val="none" w:sz="0" w:space="0" w:color="auto"/>
        <w:right w:val="none" w:sz="0" w:space="0" w:color="auto"/>
      </w:divBdr>
      <w:divsChild>
        <w:div w:id="2027827742">
          <w:marLeft w:val="640"/>
          <w:marRight w:val="0"/>
          <w:marTop w:val="0"/>
          <w:marBottom w:val="0"/>
          <w:divBdr>
            <w:top w:val="none" w:sz="0" w:space="0" w:color="auto"/>
            <w:left w:val="none" w:sz="0" w:space="0" w:color="auto"/>
            <w:bottom w:val="none" w:sz="0" w:space="0" w:color="auto"/>
            <w:right w:val="none" w:sz="0" w:space="0" w:color="auto"/>
          </w:divBdr>
        </w:div>
        <w:div w:id="1230075829">
          <w:marLeft w:val="640"/>
          <w:marRight w:val="0"/>
          <w:marTop w:val="0"/>
          <w:marBottom w:val="0"/>
          <w:divBdr>
            <w:top w:val="none" w:sz="0" w:space="0" w:color="auto"/>
            <w:left w:val="none" w:sz="0" w:space="0" w:color="auto"/>
            <w:bottom w:val="none" w:sz="0" w:space="0" w:color="auto"/>
            <w:right w:val="none" w:sz="0" w:space="0" w:color="auto"/>
          </w:divBdr>
        </w:div>
        <w:div w:id="147718779">
          <w:marLeft w:val="640"/>
          <w:marRight w:val="0"/>
          <w:marTop w:val="0"/>
          <w:marBottom w:val="0"/>
          <w:divBdr>
            <w:top w:val="none" w:sz="0" w:space="0" w:color="auto"/>
            <w:left w:val="none" w:sz="0" w:space="0" w:color="auto"/>
            <w:bottom w:val="none" w:sz="0" w:space="0" w:color="auto"/>
            <w:right w:val="none" w:sz="0" w:space="0" w:color="auto"/>
          </w:divBdr>
        </w:div>
        <w:div w:id="753821014">
          <w:marLeft w:val="640"/>
          <w:marRight w:val="0"/>
          <w:marTop w:val="0"/>
          <w:marBottom w:val="0"/>
          <w:divBdr>
            <w:top w:val="none" w:sz="0" w:space="0" w:color="auto"/>
            <w:left w:val="none" w:sz="0" w:space="0" w:color="auto"/>
            <w:bottom w:val="none" w:sz="0" w:space="0" w:color="auto"/>
            <w:right w:val="none" w:sz="0" w:space="0" w:color="auto"/>
          </w:divBdr>
        </w:div>
        <w:div w:id="784957020">
          <w:marLeft w:val="640"/>
          <w:marRight w:val="0"/>
          <w:marTop w:val="0"/>
          <w:marBottom w:val="0"/>
          <w:divBdr>
            <w:top w:val="none" w:sz="0" w:space="0" w:color="auto"/>
            <w:left w:val="none" w:sz="0" w:space="0" w:color="auto"/>
            <w:bottom w:val="none" w:sz="0" w:space="0" w:color="auto"/>
            <w:right w:val="none" w:sz="0" w:space="0" w:color="auto"/>
          </w:divBdr>
        </w:div>
        <w:div w:id="937370952">
          <w:marLeft w:val="640"/>
          <w:marRight w:val="0"/>
          <w:marTop w:val="0"/>
          <w:marBottom w:val="0"/>
          <w:divBdr>
            <w:top w:val="none" w:sz="0" w:space="0" w:color="auto"/>
            <w:left w:val="none" w:sz="0" w:space="0" w:color="auto"/>
            <w:bottom w:val="none" w:sz="0" w:space="0" w:color="auto"/>
            <w:right w:val="none" w:sz="0" w:space="0" w:color="auto"/>
          </w:divBdr>
        </w:div>
        <w:div w:id="1169370170">
          <w:marLeft w:val="640"/>
          <w:marRight w:val="0"/>
          <w:marTop w:val="0"/>
          <w:marBottom w:val="0"/>
          <w:divBdr>
            <w:top w:val="none" w:sz="0" w:space="0" w:color="auto"/>
            <w:left w:val="none" w:sz="0" w:space="0" w:color="auto"/>
            <w:bottom w:val="none" w:sz="0" w:space="0" w:color="auto"/>
            <w:right w:val="none" w:sz="0" w:space="0" w:color="auto"/>
          </w:divBdr>
        </w:div>
        <w:div w:id="896404918">
          <w:marLeft w:val="640"/>
          <w:marRight w:val="0"/>
          <w:marTop w:val="0"/>
          <w:marBottom w:val="0"/>
          <w:divBdr>
            <w:top w:val="none" w:sz="0" w:space="0" w:color="auto"/>
            <w:left w:val="none" w:sz="0" w:space="0" w:color="auto"/>
            <w:bottom w:val="none" w:sz="0" w:space="0" w:color="auto"/>
            <w:right w:val="none" w:sz="0" w:space="0" w:color="auto"/>
          </w:divBdr>
        </w:div>
        <w:div w:id="252054401">
          <w:marLeft w:val="640"/>
          <w:marRight w:val="0"/>
          <w:marTop w:val="0"/>
          <w:marBottom w:val="0"/>
          <w:divBdr>
            <w:top w:val="none" w:sz="0" w:space="0" w:color="auto"/>
            <w:left w:val="none" w:sz="0" w:space="0" w:color="auto"/>
            <w:bottom w:val="none" w:sz="0" w:space="0" w:color="auto"/>
            <w:right w:val="none" w:sz="0" w:space="0" w:color="auto"/>
          </w:divBdr>
        </w:div>
        <w:div w:id="1349481444">
          <w:marLeft w:val="640"/>
          <w:marRight w:val="0"/>
          <w:marTop w:val="0"/>
          <w:marBottom w:val="0"/>
          <w:divBdr>
            <w:top w:val="none" w:sz="0" w:space="0" w:color="auto"/>
            <w:left w:val="none" w:sz="0" w:space="0" w:color="auto"/>
            <w:bottom w:val="none" w:sz="0" w:space="0" w:color="auto"/>
            <w:right w:val="none" w:sz="0" w:space="0" w:color="auto"/>
          </w:divBdr>
        </w:div>
        <w:div w:id="181630031">
          <w:marLeft w:val="640"/>
          <w:marRight w:val="0"/>
          <w:marTop w:val="0"/>
          <w:marBottom w:val="0"/>
          <w:divBdr>
            <w:top w:val="none" w:sz="0" w:space="0" w:color="auto"/>
            <w:left w:val="none" w:sz="0" w:space="0" w:color="auto"/>
            <w:bottom w:val="none" w:sz="0" w:space="0" w:color="auto"/>
            <w:right w:val="none" w:sz="0" w:space="0" w:color="auto"/>
          </w:divBdr>
        </w:div>
        <w:div w:id="528571965">
          <w:marLeft w:val="640"/>
          <w:marRight w:val="0"/>
          <w:marTop w:val="0"/>
          <w:marBottom w:val="0"/>
          <w:divBdr>
            <w:top w:val="none" w:sz="0" w:space="0" w:color="auto"/>
            <w:left w:val="none" w:sz="0" w:space="0" w:color="auto"/>
            <w:bottom w:val="none" w:sz="0" w:space="0" w:color="auto"/>
            <w:right w:val="none" w:sz="0" w:space="0" w:color="auto"/>
          </w:divBdr>
        </w:div>
        <w:div w:id="2006201504">
          <w:marLeft w:val="640"/>
          <w:marRight w:val="0"/>
          <w:marTop w:val="0"/>
          <w:marBottom w:val="0"/>
          <w:divBdr>
            <w:top w:val="none" w:sz="0" w:space="0" w:color="auto"/>
            <w:left w:val="none" w:sz="0" w:space="0" w:color="auto"/>
            <w:bottom w:val="none" w:sz="0" w:space="0" w:color="auto"/>
            <w:right w:val="none" w:sz="0" w:space="0" w:color="auto"/>
          </w:divBdr>
        </w:div>
      </w:divsChild>
    </w:div>
    <w:div w:id="2036031038">
      <w:bodyDiv w:val="1"/>
      <w:marLeft w:val="0"/>
      <w:marRight w:val="0"/>
      <w:marTop w:val="0"/>
      <w:marBottom w:val="0"/>
      <w:divBdr>
        <w:top w:val="none" w:sz="0" w:space="0" w:color="auto"/>
        <w:left w:val="none" w:sz="0" w:space="0" w:color="auto"/>
        <w:bottom w:val="none" w:sz="0" w:space="0" w:color="auto"/>
        <w:right w:val="none" w:sz="0" w:space="0" w:color="auto"/>
      </w:divBdr>
      <w:divsChild>
        <w:div w:id="1409616618">
          <w:marLeft w:val="640"/>
          <w:marRight w:val="0"/>
          <w:marTop w:val="0"/>
          <w:marBottom w:val="0"/>
          <w:divBdr>
            <w:top w:val="none" w:sz="0" w:space="0" w:color="auto"/>
            <w:left w:val="none" w:sz="0" w:space="0" w:color="auto"/>
            <w:bottom w:val="none" w:sz="0" w:space="0" w:color="auto"/>
            <w:right w:val="none" w:sz="0" w:space="0" w:color="auto"/>
          </w:divBdr>
        </w:div>
        <w:div w:id="997072408">
          <w:marLeft w:val="640"/>
          <w:marRight w:val="0"/>
          <w:marTop w:val="0"/>
          <w:marBottom w:val="0"/>
          <w:divBdr>
            <w:top w:val="none" w:sz="0" w:space="0" w:color="auto"/>
            <w:left w:val="none" w:sz="0" w:space="0" w:color="auto"/>
            <w:bottom w:val="none" w:sz="0" w:space="0" w:color="auto"/>
            <w:right w:val="none" w:sz="0" w:space="0" w:color="auto"/>
          </w:divBdr>
        </w:div>
        <w:div w:id="384791212">
          <w:marLeft w:val="640"/>
          <w:marRight w:val="0"/>
          <w:marTop w:val="0"/>
          <w:marBottom w:val="0"/>
          <w:divBdr>
            <w:top w:val="none" w:sz="0" w:space="0" w:color="auto"/>
            <w:left w:val="none" w:sz="0" w:space="0" w:color="auto"/>
            <w:bottom w:val="none" w:sz="0" w:space="0" w:color="auto"/>
            <w:right w:val="none" w:sz="0" w:space="0" w:color="auto"/>
          </w:divBdr>
        </w:div>
        <w:div w:id="1373192730">
          <w:marLeft w:val="640"/>
          <w:marRight w:val="0"/>
          <w:marTop w:val="0"/>
          <w:marBottom w:val="0"/>
          <w:divBdr>
            <w:top w:val="none" w:sz="0" w:space="0" w:color="auto"/>
            <w:left w:val="none" w:sz="0" w:space="0" w:color="auto"/>
            <w:bottom w:val="none" w:sz="0" w:space="0" w:color="auto"/>
            <w:right w:val="none" w:sz="0" w:space="0" w:color="auto"/>
          </w:divBdr>
        </w:div>
        <w:div w:id="1820615512">
          <w:marLeft w:val="640"/>
          <w:marRight w:val="0"/>
          <w:marTop w:val="0"/>
          <w:marBottom w:val="0"/>
          <w:divBdr>
            <w:top w:val="none" w:sz="0" w:space="0" w:color="auto"/>
            <w:left w:val="none" w:sz="0" w:space="0" w:color="auto"/>
            <w:bottom w:val="none" w:sz="0" w:space="0" w:color="auto"/>
            <w:right w:val="none" w:sz="0" w:space="0" w:color="auto"/>
          </w:divBdr>
        </w:div>
        <w:div w:id="1107887195">
          <w:marLeft w:val="640"/>
          <w:marRight w:val="0"/>
          <w:marTop w:val="0"/>
          <w:marBottom w:val="0"/>
          <w:divBdr>
            <w:top w:val="none" w:sz="0" w:space="0" w:color="auto"/>
            <w:left w:val="none" w:sz="0" w:space="0" w:color="auto"/>
            <w:bottom w:val="none" w:sz="0" w:space="0" w:color="auto"/>
            <w:right w:val="none" w:sz="0" w:space="0" w:color="auto"/>
          </w:divBdr>
        </w:div>
        <w:div w:id="498037602">
          <w:marLeft w:val="640"/>
          <w:marRight w:val="0"/>
          <w:marTop w:val="0"/>
          <w:marBottom w:val="0"/>
          <w:divBdr>
            <w:top w:val="none" w:sz="0" w:space="0" w:color="auto"/>
            <w:left w:val="none" w:sz="0" w:space="0" w:color="auto"/>
            <w:bottom w:val="none" w:sz="0" w:space="0" w:color="auto"/>
            <w:right w:val="none" w:sz="0" w:space="0" w:color="auto"/>
          </w:divBdr>
        </w:div>
        <w:div w:id="530067819">
          <w:marLeft w:val="640"/>
          <w:marRight w:val="0"/>
          <w:marTop w:val="0"/>
          <w:marBottom w:val="0"/>
          <w:divBdr>
            <w:top w:val="none" w:sz="0" w:space="0" w:color="auto"/>
            <w:left w:val="none" w:sz="0" w:space="0" w:color="auto"/>
            <w:bottom w:val="none" w:sz="0" w:space="0" w:color="auto"/>
            <w:right w:val="none" w:sz="0" w:space="0" w:color="auto"/>
          </w:divBdr>
        </w:div>
        <w:div w:id="2048480897">
          <w:marLeft w:val="640"/>
          <w:marRight w:val="0"/>
          <w:marTop w:val="0"/>
          <w:marBottom w:val="0"/>
          <w:divBdr>
            <w:top w:val="none" w:sz="0" w:space="0" w:color="auto"/>
            <w:left w:val="none" w:sz="0" w:space="0" w:color="auto"/>
            <w:bottom w:val="none" w:sz="0" w:space="0" w:color="auto"/>
            <w:right w:val="none" w:sz="0" w:space="0" w:color="auto"/>
          </w:divBdr>
        </w:div>
        <w:div w:id="589196509">
          <w:marLeft w:val="640"/>
          <w:marRight w:val="0"/>
          <w:marTop w:val="0"/>
          <w:marBottom w:val="0"/>
          <w:divBdr>
            <w:top w:val="none" w:sz="0" w:space="0" w:color="auto"/>
            <w:left w:val="none" w:sz="0" w:space="0" w:color="auto"/>
            <w:bottom w:val="none" w:sz="0" w:space="0" w:color="auto"/>
            <w:right w:val="none" w:sz="0" w:space="0" w:color="auto"/>
          </w:divBdr>
        </w:div>
        <w:div w:id="1973706757">
          <w:marLeft w:val="640"/>
          <w:marRight w:val="0"/>
          <w:marTop w:val="0"/>
          <w:marBottom w:val="0"/>
          <w:divBdr>
            <w:top w:val="none" w:sz="0" w:space="0" w:color="auto"/>
            <w:left w:val="none" w:sz="0" w:space="0" w:color="auto"/>
            <w:bottom w:val="none" w:sz="0" w:space="0" w:color="auto"/>
            <w:right w:val="none" w:sz="0" w:space="0" w:color="auto"/>
          </w:divBdr>
        </w:div>
        <w:div w:id="1346905577">
          <w:marLeft w:val="640"/>
          <w:marRight w:val="0"/>
          <w:marTop w:val="0"/>
          <w:marBottom w:val="0"/>
          <w:divBdr>
            <w:top w:val="none" w:sz="0" w:space="0" w:color="auto"/>
            <w:left w:val="none" w:sz="0" w:space="0" w:color="auto"/>
            <w:bottom w:val="none" w:sz="0" w:space="0" w:color="auto"/>
            <w:right w:val="none" w:sz="0" w:space="0" w:color="auto"/>
          </w:divBdr>
        </w:div>
        <w:div w:id="14624137">
          <w:marLeft w:val="640"/>
          <w:marRight w:val="0"/>
          <w:marTop w:val="0"/>
          <w:marBottom w:val="0"/>
          <w:divBdr>
            <w:top w:val="none" w:sz="0" w:space="0" w:color="auto"/>
            <w:left w:val="none" w:sz="0" w:space="0" w:color="auto"/>
            <w:bottom w:val="none" w:sz="0" w:space="0" w:color="auto"/>
            <w:right w:val="none" w:sz="0" w:space="0" w:color="auto"/>
          </w:divBdr>
        </w:div>
        <w:div w:id="2144731489">
          <w:marLeft w:val="640"/>
          <w:marRight w:val="0"/>
          <w:marTop w:val="0"/>
          <w:marBottom w:val="0"/>
          <w:divBdr>
            <w:top w:val="none" w:sz="0" w:space="0" w:color="auto"/>
            <w:left w:val="none" w:sz="0" w:space="0" w:color="auto"/>
            <w:bottom w:val="none" w:sz="0" w:space="0" w:color="auto"/>
            <w:right w:val="none" w:sz="0" w:space="0" w:color="auto"/>
          </w:divBdr>
        </w:div>
        <w:div w:id="2084715182">
          <w:marLeft w:val="640"/>
          <w:marRight w:val="0"/>
          <w:marTop w:val="0"/>
          <w:marBottom w:val="0"/>
          <w:divBdr>
            <w:top w:val="none" w:sz="0" w:space="0" w:color="auto"/>
            <w:left w:val="none" w:sz="0" w:space="0" w:color="auto"/>
            <w:bottom w:val="none" w:sz="0" w:space="0" w:color="auto"/>
            <w:right w:val="none" w:sz="0" w:space="0" w:color="auto"/>
          </w:divBdr>
        </w:div>
        <w:div w:id="1110859188">
          <w:marLeft w:val="640"/>
          <w:marRight w:val="0"/>
          <w:marTop w:val="0"/>
          <w:marBottom w:val="0"/>
          <w:divBdr>
            <w:top w:val="none" w:sz="0" w:space="0" w:color="auto"/>
            <w:left w:val="none" w:sz="0" w:space="0" w:color="auto"/>
            <w:bottom w:val="none" w:sz="0" w:space="0" w:color="auto"/>
            <w:right w:val="none" w:sz="0" w:space="0" w:color="auto"/>
          </w:divBdr>
        </w:div>
        <w:div w:id="1654529863">
          <w:marLeft w:val="640"/>
          <w:marRight w:val="0"/>
          <w:marTop w:val="0"/>
          <w:marBottom w:val="0"/>
          <w:divBdr>
            <w:top w:val="none" w:sz="0" w:space="0" w:color="auto"/>
            <w:left w:val="none" w:sz="0" w:space="0" w:color="auto"/>
            <w:bottom w:val="none" w:sz="0" w:space="0" w:color="auto"/>
            <w:right w:val="none" w:sz="0" w:space="0" w:color="auto"/>
          </w:divBdr>
        </w:div>
        <w:div w:id="1973976158">
          <w:marLeft w:val="640"/>
          <w:marRight w:val="0"/>
          <w:marTop w:val="0"/>
          <w:marBottom w:val="0"/>
          <w:divBdr>
            <w:top w:val="none" w:sz="0" w:space="0" w:color="auto"/>
            <w:left w:val="none" w:sz="0" w:space="0" w:color="auto"/>
            <w:bottom w:val="none" w:sz="0" w:space="0" w:color="auto"/>
            <w:right w:val="none" w:sz="0" w:space="0" w:color="auto"/>
          </w:divBdr>
        </w:div>
        <w:div w:id="1612861385">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ely@bm.technion.ac.il"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glossaryDocument" Target="glossary/document.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95AFDB79-6323-47E7-B8EC-468EBF8D5C9E}"/>
      </w:docPartPr>
      <w:docPartBody>
        <w:p w:rsidR="00572386" w:rsidRDefault="00572386">
          <w:r w:rsidRPr="00AA66DB">
            <w:rPr>
              <w:rStyle w:val="PlaceholderText"/>
            </w:rPr>
            <w:t>Click or tap here to enter text.</w:t>
          </w:r>
        </w:p>
      </w:docPartBody>
    </w:docPart>
    <w:docPart>
      <w:docPartPr>
        <w:name w:val="84D256DCE8A54BA8BA2B026A376CB2EF"/>
        <w:category>
          <w:name w:val="General"/>
          <w:gallery w:val="placeholder"/>
        </w:category>
        <w:types>
          <w:type w:val="bbPlcHdr"/>
        </w:types>
        <w:behaviors>
          <w:behavior w:val="content"/>
        </w:behaviors>
        <w:guid w:val="{6C18F5B3-9075-476C-9C53-E6AB06B229E6}"/>
      </w:docPartPr>
      <w:docPartBody>
        <w:p w:rsidR="00F4258F" w:rsidRDefault="00306B84" w:rsidP="00306B84">
          <w:pPr>
            <w:pStyle w:val="84D256DCE8A54BA8BA2B026A376CB2EF"/>
          </w:pPr>
          <w:r w:rsidRPr="00AA66DB">
            <w:rPr>
              <w:rStyle w:val="PlaceholderText"/>
            </w:rPr>
            <w:t>Click or tap here to enter text.</w:t>
          </w:r>
        </w:p>
      </w:docPartBody>
    </w:docPart>
    <w:docPart>
      <w:docPartPr>
        <w:name w:val="9DBD3491BC07426AA82E5D46FD8721F1"/>
        <w:category>
          <w:name w:val="General"/>
          <w:gallery w:val="placeholder"/>
        </w:category>
        <w:types>
          <w:type w:val="bbPlcHdr"/>
        </w:types>
        <w:behaviors>
          <w:behavior w:val="content"/>
        </w:behaviors>
        <w:guid w:val="{3558E42B-1D11-40E1-8ED3-5654C97156C5}"/>
      </w:docPartPr>
      <w:docPartBody>
        <w:p w:rsidR="00F4258F" w:rsidRDefault="00306B84" w:rsidP="00306B84">
          <w:pPr>
            <w:pStyle w:val="9DBD3491BC07426AA82E5D46FD8721F1"/>
          </w:pPr>
          <w:r w:rsidRPr="00AA66DB">
            <w:rPr>
              <w:rStyle w:val="PlaceholderText"/>
            </w:rPr>
            <w:t>Click or tap here to enter text.</w:t>
          </w:r>
        </w:p>
      </w:docPartBody>
    </w:docPart>
    <w:docPart>
      <w:docPartPr>
        <w:name w:val="EAE8C9C784EB47FCA9A59A1493F5CDB1"/>
        <w:category>
          <w:name w:val="General"/>
          <w:gallery w:val="placeholder"/>
        </w:category>
        <w:types>
          <w:type w:val="bbPlcHdr"/>
        </w:types>
        <w:behaviors>
          <w:behavior w:val="content"/>
        </w:behaviors>
        <w:guid w:val="{EF21DE51-5A40-45D3-8649-86F9CA17DE57}"/>
      </w:docPartPr>
      <w:docPartBody>
        <w:p w:rsidR="00F4258F" w:rsidRDefault="00306B84" w:rsidP="00306B84">
          <w:pPr>
            <w:pStyle w:val="EAE8C9C784EB47FCA9A59A1493F5CDB1"/>
          </w:pPr>
          <w:r w:rsidRPr="00AA66DB">
            <w:rPr>
              <w:rStyle w:val="PlaceholderText"/>
            </w:rPr>
            <w:t>Click or tap here to enter text.</w:t>
          </w:r>
        </w:p>
      </w:docPartBody>
    </w:docPart>
    <w:docPart>
      <w:docPartPr>
        <w:name w:val="2772EF4A34DD4DBCB50866DB54131118"/>
        <w:category>
          <w:name w:val="General"/>
          <w:gallery w:val="placeholder"/>
        </w:category>
        <w:types>
          <w:type w:val="bbPlcHdr"/>
        </w:types>
        <w:behaviors>
          <w:behavior w:val="content"/>
        </w:behaviors>
        <w:guid w:val="{0FBE7A81-69DF-4FA2-86EC-0D4C83D9C300}"/>
      </w:docPartPr>
      <w:docPartBody>
        <w:p w:rsidR="00F4258F" w:rsidRDefault="00306B84" w:rsidP="00306B84">
          <w:pPr>
            <w:pStyle w:val="2772EF4A34DD4DBCB50866DB54131118"/>
          </w:pPr>
          <w:r w:rsidRPr="00AA66DB">
            <w:rPr>
              <w:rStyle w:val="PlaceholderText"/>
            </w:rPr>
            <w:t>Click or tap here to enter text.</w:t>
          </w:r>
        </w:p>
      </w:docPartBody>
    </w:docPart>
    <w:docPart>
      <w:docPartPr>
        <w:name w:val="39F8406989B34DFF82C77254285DF1B8"/>
        <w:category>
          <w:name w:val="General"/>
          <w:gallery w:val="placeholder"/>
        </w:category>
        <w:types>
          <w:type w:val="bbPlcHdr"/>
        </w:types>
        <w:behaviors>
          <w:behavior w:val="content"/>
        </w:behaviors>
        <w:guid w:val="{FC6E850D-41D2-4356-BF03-D773EC4AFAB4}"/>
      </w:docPartPr>
      <w:docPartBody>
        <w:p w:rsidR="00BF5668" w:rsidRDefault="00BF5668" w:rsidP="00BF5668">
          <w:pPr>
            <w:pStyle w:val="39F8406989B34DFF82C77254285DF1B8"/>
          </w:pPr>
          <w:r w:rsidRPr="00AA66DB">
            <w:rPr>
              <w:rStyle w:val="PlaceholderText"/>
            </w:rPr>
            <w:t>Click or tap here to enter text.</w:t>
          </w:r>
        </w:p>
      </w:docPartBody>
    </w:docPart>
    <w:docPart>
      <w:docPartPr>
        <w:name w:val="7534FD25EE71449DA705F885316A48F3"/>
        <w:category>
          <w:name w:val="General"/>
          <w:gallery w:val="placeholder"/>
        </w:category>
        <w:types>
          <w:type w:val="bbPlcHdr"/>
        </w:types>
        <w:behaviors>
          <w:behavior w:val="content"/>
        </w:behaviors>
        <w:guid w:val="{E4E874E3-47CA-4421-B8C2-850F0863B527}"/>
      </w:docPartPr>
      <w:docPartBody>
        <w:p w:rsidR="009D2E2B" w:rsidRDefault="00BF5668" w:rsidP="00BF5668">
          <w:pPr>
            <w:pStyle w:val="7534FD25EE71449DA705F885316A48F3"/>
          </w:pPr>
          <w:r w:rsidRPr="00AA66DB">
            <w:rPr>
              <w:rStyle w:val="PlaceholderText"/>
            </w:rPr>
            <w:t>Click or tap here to enter text.</w:t>
          </w:r>
        </w:p>
      </w:docPartBody>
    </w:docPart>
    <w:docPart>
      <w:docPartPr>
        <w:name w:val="729BA47A820348378F129A9573A6A907"/>
        <w:category>
          <w:name w:val="General"/>
          <w:gallery w:val="placeholder"/>
        </w:category>
        <w:types>
          <w:type w:val="bbPlcHdr"/>
        </w:types>
        <w:behaviors>
          <w:behavior w:val="content"/>
        </w:behaviors>
        <w:guid w:val="{ADBB1DFF-FB1F-488B-A61D-5A93AC3E6072}"/>
      </w:docPartPr>
      <w:docPartBody>
        <w:p w:rsidR="00545ED4" w:rsidRDefault="007E0EC6" w:rsidP="007E0EC6">
          <w:pPr>
            <w:pStyle w:val="729BA47A820348378F129A9573A6A907"/>
          </w:pPr>
          <w:r w:rsidRPr="00AA66DB">
            <w:rPr>
              <w:rStyle w:val="PlaceholderText"/>
            </w:rPr>
            <w:t>Click or tap here to enter text.</w:t>
          </w:r>
        </w:p>
      </w:docPartBody>
    </w:docPart>
    <w:docPart>
      <w:docPartPr>
        <w:name w:val="CBA8F144D88C40319F4A53E0115BA99D"/>
        <w:category>
          <w:name w:val="General"/>
          <w:gallery w:val="placeholder"/>
        </w:category>
        <w:types>
          <w:type w:val="bbPlcHdr"/>
        </w:types>
        <w:behaviors>
          <w:behavior w:val="content"/>
        </w:behaviors>
        <w:guid w:val="{209DAB57-D7AA-41CA-B381-FEBB664D4DA2}"/>
      </w:docPartPr>
      <w:docPartBody>
        <w:p w:rsidR="00DD44C8" w:rsidRDefault="00545ED4" w:rsidP="00545ED4">
          <w:pPr>
            <w:pStyle w:val="CBA8F144D88C40319F4A53E0115BA99D"/>
          </w:pPr>
          <w:r w:rsidRPr="00AA66D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386"/>
    <w:rsid w:val="00014C6A"/>
    <w:rsid w:val="002F13B0"/>
    <w:rsid w:val="00306B84"/>
    <w:rsid w:val="00326E14"/>
    <w:rsid w:val="00342C80"/>
    <w:rsid w:val="003B0BC7"/>
    <w:rsid w:val="005108C8"/>
    <w:rsid w:val="00545ED4"/>
    <w:rsid w:val="00572386"/>
    <w:rsid w:val="006356B7"/>
    <w:rsid w:val="007E0EC6"/>
    <w:rsid w:val="008102E7"/>
    <w:rsid w:val="009D2E2B"/>
    <w:rsid w:val="00BF5668"/>
    <w:rsid w:val="00D12F5B"/>
    <w:rsid w:val="00DD44C8"/>
    <w:rsid w:val="00F4258F"/>
    <w:rsid w:val="00FC4D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5ED4"/>
    <w:rPr>
      <w:color w:val="808080"/>
    </w:rPr>
  </w:style>
  <w:style w:type="paragraph" w:customStyle="1" w:styleId="75FC557727F64D08AA7BF3CC6BCD9CBE">
    <w:name w:val="75FC557727F64D08AA7BF3CC6BCD9CBE"/>
    <w:rsid w:val="00306B84"/>
  </w:style>
  <w:style w:type="paragraph" w:customStyle="1" w:styleId="946FAA2E269340EB91E16B9CCD72DED0">
    <w:name w:val="946FAA2E269340EB91E16B9CCD72DED0"/>
    <w:rsid w:val="00306B84"/>
  </w:style>
  <w:style w:type="paragraph" w:customStyle="1" w:styleId="D3AFE4BF17CB4110B1A564D164583F57">
    <w:name w:val="D3AFE4BF17CB4110B1A564D164583F57"/>
    <w:rsid w:val="00306B84"/>
  </w:style>
  <w:style w:type="paragraph" w:customStyle="1" w:styleId="84D256DCE8A54BA8BA2B026A376CB2EF">
    <w:name w:val="84D256DCE8A54BA8BA2B026A376CB2EF"/>
    <w:rsid w:val="00306B84"/>
  </w:style>
  <w:style w:type="paragraph" w:customStyle="1" w:styleId="8115D6A3E6A947C5BF9D8E66056F447F">
    <w:name w:val="8115D6A3E6A947C5BF9D8E66056F447F"/>
    <w:rsid w:val="00306B84"/>
  </w:style>
  <w:style w:type="paragraph" w:customStyle="1" w:styleId="9DBD3491BC07426AA82E5D46FD8721F1">
    <w:name w:val="9DBD3491BC07426AA82E5D46FD8721F1"/>
    <w:rsid w:val="00306B84"/>
  </w:style>
  <w:style w:type="paragraph" w:customStyle="1" w:styleId="EAE8C9C784EB47FCA9A59A1493F5CDB1">
    <w:name w:val="EAE8C9C784EB47FCA9A59A1493F5CDB1"/>
    <w:rsid w:val="00306B84"/>
  </w:style>
  <w:style w:type="paragraph" w:customStyle="1" w:styleId="5014261F563449F5BAAAEEA352408A97">
    <w:name w:val="5014261F563449F5BAAAEEA352408A97"/>
    <w:rsid w:val="00306B84"/>
  </w:style>
  <w:style w:type="paragraph" w:customStyle="1" w:styleId="9D2EE2ADF6C945B4A478BCFF25828734">
    <w:name w:val="9D2EE2ADF6C945B4A478BCFF25828734"/>
    <w:rsid w:val="00306B84"/>
  </w:style>
  <w:style w:type="paragraph" w:customStyle="1" w:styleId="D5F244BFA6384E9DA3F433FBBAD49CC9">
    <w:name w:val="D5F244BFA6384E9DA3F433FBBAD49CC9"/>
    <w:rsid w:val="00306B84"/>
  </w:style>
  <w:style w:type="paragraph" w:customStyle="1" w:styleId="2772EF4A34DD4DBCB50866DB54131118">
    <w:name w:val="2772EF4A34DD4DBCB50866DB54131118"/>
    <w:rsid w:val="00306B84"/>
  </w:style>
  <w:style w:type="paragraph" w:customStyle="1" w:styleId="013C8E15A4764B96B9CC8D80882010DC">
    <w:name w:val="013C8E15A4764B96B9CC8D80882010DC"/>
    <w:rsid w:val="00BF5668"/>
  </w:style>
  <w:style w:type="paragraph" w:customStyle="1" w:styleId="39F8406989B34DFF82C77254285DF1B8">
    <w:name w:val="39F8406989B34DFF82C77254285DF1B8"/>
    <w:rsid w:val="00BF5668"/>
  </w:style>
  <w:style w:type="paragraph" w:customStyle="1" w:styleId="7534FD25EE71449DA705F885316A48F3">
    <w:name w:val="7534FD25EE71449DA705F885316A48F3"/>
    <w:rsid w:val="00BF5668"/>
  </w:style>
  <w:style w:type="paragraph" w:customStyle="1" w:styleId="729BA47A820348378F129A9573A6A907">
    <w:name w:val="729BA47A820348378F129A9573A6A907"/>
    <w:rsid w:val="007E0EC6"/>
  </w:style>
  <w:style w:type="paragraph" w:customStyle="1" w:styleId="CBA8F144D88C40319F4A53E0115BA99D">
    <w:name w:val="CBA8F144D88C40319F4A53E0115BA99D"/>
    <w:rsid w:val="00545ED4"/>
    <w:rPr>
      <w:lang w:val="en-IL" w:eastAsia="en-I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70333AB-0811-4EF8-AFA0-304FBA2F82F7}">
  <we:reference id="wa104382081" version="1.46.0.0" store="en-US" storeType="OMEX"/>
  <we:alternateReferences>
    <we:reference id="wa104382081" version="1.46.0.0" store="" storeType="OMEX"/>
  </we:alternateReferences>
  <we:properties>
    <we:property name="MENDELEY_CITATIONS_STYLE" value="{&quot;id&quot;:&quot;https://www.zotero.org/styles/nature&quot;,&quot;title&quot;:&quot;Nature&quot;,&quot;format&quot;:&quot;numeric&quot;,&quot;defaultLocale&quot;:&quot;en-GB&quot;,&quot;isLocaleCodeValid&quot;:true}"/>
    <we:property name="MENDELEY_CITATIONS_LOCALE_CODE" value="&quot;en-GB&quot;"/>
    <we:property name="MENDELEY_CITATIONS" value="[{&quot;citationID&quot;:&quot;MENDELEY_CITATION_ef739405-fc0d-467a-b271-16c86cbab7b6&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&quot;,&quot;citationItems&quot;:[{&quot;id&quot;:&quot;dcb1bfe2-30d4-3d53-bb6d-03ea8868bca7&quot;,&quot;itemData&quot;:{&quot;type&quot;:&quot;article-journal&quot;,&quot;id&quot;:&quot;dcb1bfe2-30d4-3d53-bb6d-03ea8868bca7&quot;,&quot;title&quot;:&quot;Technology review - Biometrics-Technology, Application, Challenge, and Computational Intelligence Solutions&quot;,&quot;groupId&quot;:&quot;a05781ad-6777-38a0-a0a0-9f46db555dd1&quot;,&quot;author&quot;:[{&quot;family&quot;:&quot;Xiao&quot;,&quot;given&quot;:&quot;Qinghan&quot;,&quot;parse-names&quot;:false,&quot;dropping-particle&quot;:&quot;&quot;,&quot;non-dropping-particle&quot;:&quot;&quot;}],&quot;container-title&quot;:&quot;IEEE Computational Intelligence Magazine&quot;,&quot;DOI&quot;:&quot;10.1109/MCI.2007.353415&quot;,&quot;issued&quot;:{&quot;date-parts&quot;:[[2007]]},&quot;page&quot;:&quot;5-25&quot;,&quot;issue&quot;:&quot;2&quot;,&quot;volume&quot;:&quot;2&quot;,&quot;container-title-short&quot;:&quot;IEEE Comput Intell Mag&quot;},&quot;isTemporary&quot;:false}]},{&quot;citationID&quot;:&quot;MENDELEY_CITATION_ca0d7888-c829-415e-9324-bd72b0055228&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&quot;,&quot;citationItems&quot;:[{&quot;id&quot;:&quot;b8cebd39-b018-3958-95cf-828ce59d3140&quot;,&quot;itemData&quot;:{&quot;type&quot;:&quot;article-journal&quot;,&quot;id&quot;:&quot;b8cebd39-b018-3958-95cf-828ce59d3140&quot;,&quot;title&quot;:&quot;Anti-deception: Reliable EEG-based biometrics with real-time capability from the neural response of face rapid serial visual presentation&quot;,&quot;groupId&quot;:&quot;a05781ad-6777-38a0-a0a0-9f46db555dd1&quot;,&quot;author&quot;:[{&quot;family&quot;:&quot;Wu&quot;,&quot;given&quot;:&quot;Qunjian&quot;,&quot;parse-names&quot;:false,&quot;dropping-particle&quot;:&quot;&quot;,&quot;non-dropping-particle&quot;:&quot;&quot;},{&quot;family&quot;:&quot;Yan&quot;,&quot;given&quot;:&quot;Bin&quot;,&quot;parse-names&quot;:false,&quot;dropping-particle&quot;:&quot;&quot;,&quot;non-dropping-particle&quot;:&quot;&quot;},{&quot;family&quot;:&quot;Zeng&quot;,&quot;given&quot;:&quot;Ying&quot;,&quot;parse-names&quot;:false,&quot;dropping-particle&quot;:&quot;&quot;,&quot;non-dropping-particle&quot;:&quot;&quot;},{&quot;family&quot;:&quot;Zhang&quot;,&quot;given&quot;:&quot;Chi&quot;,&quot;parse-names&quot;:false,&quot;dropping-particle&quot;:&quot;&quot;,&quot;non-dropping-particle&quot;:&quot;&quot;},{&quot;family&quot;:&quot;Tong&quot;,&quot;given&quot;:&quot;li&quot;,&quot;parse-names&quot;:false,&quot;dropping-particle&quot;:&quot;&quot;,&quot;non-dropping-particle&quot;:&quot;&quot;}],&quot;container-title&quot;:&quot;BioMedical Engineering OnLine&quot;,&quot;DOI&quot;:&quot;10.1186/s12938-018-0483-7&quot;,&quot;issued&quot;:{&quot;date-parts&quot;:[[2018,2]]},&quot;volume&quot;:&quot;17&quot;,&quot;container-title-short&quot;:&quot;Biomed Eng Online&quot;},&quot;isTemporary&quot;:false},{&quot;id&quot;:&quot;cc06eae7-624f-33a1-a303-a420fdae8945&quot;,&quot;itemData&quot;:{&quot;type&quot;:&quot;article-journal&quot;,&quot;id&quot;:&quot;cc06eae7-624f-33a1-a303-a420fdae8945&quot;,&quot;title&quot;:&quot;Presentation attack detection methods for fingerprint recognition systems: A survey&quot;,&quot;groupId&quot;:&quot;a05781ad-6777-38a0-a0a0-9f46db555dd1&quot;,&quot;author&quot;:[{&quot;family&quot;:&quot;Busch&quot;,&quot;given&quot;:&quot;Christoph&quot;,&quot;parse-names&quot;:false,&quot;dropping-particle&quot;:&quot;&quot;,&quot;non-dropping-particle&quot;:&quot;&quot;},{&quot;family&quot;:&quot;Sousedik&quot;,&quot;given&quot;:&quot;Ctirad&quot;,&quot;parse-names&quot;:false,&quot;dropping-particle&quot;:&quot;&quot;,&quot;non-dropping-particle&quot;:&quot;&quot;}],&quot;container-title&quot;:&quot;IET Biometrics&quot;,&quot;DOI&quot;:&quot;10.1049/iet-bmt.2013.0020&quot;,&quot;issued&quot;:{&quot;date-parts&quot;:[[2014,2]]},&quot;page&quot;:&quot;219-233&quot;,&quot;volume&quot;:&quot;3&quot;,&quot;container-title-short&quot;:&quot;IET Biom&quot;},&quot;isTemporary&quot;:false}]},{&quot;citationID&quot;:&quot;MENDELEY_CITATION_91860f38-addf-4185-8851-a5ed5023f5ad&quot;,&quot;properties&quot;:{&quot;noteIndex&quot;:0},&quot;isEdited&quot;:false,&quot;manualOverride&quot;:{&quot;isManuallyOverridden&quot;:false,&quot;citeprocText&quot;:&quot;&lt;sup&gt;2,4–8&lt;/sup&gt;&quot;,&quot;manualOverrideText&quot;:&quot;&quot;},&quot;citationTag&quot;:&quot;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&quot;,&quot;citationItems&quot;:[{&quot;id&quot;:&quot;b8cebd39-b018-3958-95cf-828ce59d3140&quot;,&quot;itemData&quot;:{&quot;type&quot;:&quot;article-journal&quot;,&quot;id&quot;:&quot;b8cebd39-b018-3958-95cf-828ce59d3140&quot;,&quot;title&quot;:&quot;Anti-deception: Reliable EEG-based biometrics with real-time capability from the neural response of face rapid serial visual presentation&quot;,&quot;groupId&quot;:&quot;a05781ad-6777-38a0-a0a0-9f46db555dd1&quot;,&quot;author&quot;:[{&quot;family&quot;:&quot;Wu&quot;,&quot;given&quot;:&quot;Qunjian&quot;,&quot;parse-names&quot;:false,&quot;dropping-particle&quot;:&quot;&quot;,&quot;non-dropping-particle&quot;:&quot;&quot;},{&quot;family&quot;:&quot;Yan&quot;,&quot;given&quot;:&quot;Bin&quot;,&quot;parse-names&quot;:false,&quot;dropping-particle&quot;:&quot;&quot;,&quot;non-dropping-particle&quot;:&quot;&quot;},{&quot;family&quot;:&quot;Zeng&quot;,&quot;given&quot;:&quot;Ying&quot;,&quot;parse-names&quot;:false,&quot;dropping-particle&quot;:&quot;&quot;,&quot;non-dropping-particle&quot;:&quot;&quot;},{&quot;family&quot;:&quot;Zhang&quot;,&quot;given&quot;:&quot;Chi&quot;,&quot;parse-names&quot;:false,&quot;dropping-particle&quot;:&quot;&quot;,&quot;non-dropping-particle&quot;:&quot;&quot;},{&quot;family&quot;:&quot;Tong&quot;,&quot;given&quot;:&quot;li&quot;,&quot;parse-names&quot;:false,&quot;dropping-particle&quot;:&quot;&quot;,&quot;non-dropping-particle&quot;:&quot;&quot;}],&quot;container-title&quot;:&quot;BioMedical Engineering OnLine&quot;,&quot;DOI&quot;:&quot;10.1186/s12938-018-0483-7&quot;,&quot;issued&quot;:{&quot;date-parts&quot;:[[2018,2]]},&quot;volume&quot;:&quot;17&quot;,&quot;container-title-short&quot;:&quot;Biomed Eng Online&quot;},&quot;isTemporary&quot;:false},{&quot;id&quot;:&quot;c0ff012b-76d7-33a5-ac4a-e44d5b2d6d92&quot;,&quot;itemData&quot;:{&quot;type&quot;:&quot;chapter&quot;,&quot;id&quot;:&quot;c0ff012b-76d7-33a5-ac4a-e44d5b2d6d92&quot;,&quot;title&quot;:&quot;Basic ECG Theory, 12-Lead Recordings, and Their Interpretation&quot;,&quot;groupId&quot;:&quot;a05781ad-6777-38a0-a0a0-9f46db555dd1&quot;,&quot;author&quot;:[{&quot;family&quot;:&quot;Vieau Sarah\nand Iaizzo&quot;,&quot;given&quot;:&quot;Paul A&quot;,&quot;parse-names&quot;:false,&quot;dropping-particle&quot;:&quot;&quot;,&quot;non-dropping-particle&quot;:&quot;&quot;}],&quot;container-title&quot;:&quot;Handbook of Cardiac Anatomy, Physiology, and Devices&quot;,&quot;editor&quot;:[{&quot;family&quot;:&quot;Iaizzo&quot;,&quot;given&quot;:&quot;Paul A&quot;,&quot;parse-names&quot;:false,&quot;dropping-particle&quot;:&quot;&quot;,&quot;non-dropping-particle&quot;:&quot;&quot;}],&quot;DOI&quot;:&quot;10.1007/978-3-319-19464-6_19&quot;,&quot;ISBN&quot;:&quot;978-3-319-19464-6&quot;,&quot;URL&quot;:&quot;https://doi.org/10.1007/978-3-319-19464-6_19&quot;,&quot;issued&quot;:{&quot;date-parts&quot;:[[2015]]},&quot;publisher-place&quot;:&quot;Cham&quot;,&quot;page&quot;:&quot;321-334&quot;,&quot;abstract&quot;:&quot;The recorded electrocardiogram (ECG) remains as one of the most vital monitors of a patient's cardiovascular status and is used today in nearly every clinical setting. This chapter discusses the ECG as a measure of how the electrical activity of the heart changes over time, as action potentials within each myocyte propagate throughout the heart during each cardiac cycle. By utilizing the resultant electrical fields present in the body, electrodes can be placed around the heart to measure potential differences as the heart depolarizes and repolarizes. Furthermore, various techniques for obtaining ECG data are presented.&quot;,&quot;publisher&quot;:&quot;Springer International Publishing&quot;,&quot;container-title-short&quot;:&quot;&quot;},&quot;isTemporary&quot;:false},{&quot;id&quot;:&quot;f7756e15-fef9-366d-a1f6-c227a0bfd338&quot;,&quot;itemData&quot;:{&quot;type&quot;:&quot;article-journal&quot;,&quot;id&quot;:&quot;f7756e15-fef9-366d-a1f6-c227a0bfd338&quot;,&quot;title&quot;:&quot;Dynamical system classification with diffusion embedding for ECG-based person identification&quot;,&quot;groupId&quot;:&quot;a05781ad-6777-38a0-a0a0-9f46db555dd1&quot;,&quot;author&quot;:[{&quot;family&quot;:&quot;Sulam&quot;,&quot;given&quot;:&quot;Jeremias&quot;,&quot;parse-names&quot;:false,&quot;dropping-particle&quot;:&quot;&quot;,&quot;non-dropping-particle&quot;:&quot;&quot;},{&quot;family&quot;:&quot;Romano&quot;,&quot;given&quot;:&quot;Yaniv&quot;,&quot;parse-names&quot;:false,&quot;dropping-particle&quot;:&quot;&quot;,&quot;non-dropping-particle&quot;:&quot;&quot;},{&quot;family&quot;:&quot;Talmon&quot;,&quot;given&quot;:&quot;Ronen&quot;,&quot;parse-names&quot;:false,&quot;dropping-particle&quot;:&quot;&quot;,&quot;non-dropping-particle&quot;:&quot;&quot;}],&quot;container-title&quot;:&quot;Signal Processing&quot;,&quot;DOI&quot;:&quot;https://doi.org/10.1016/j.sigpro.2016.07.026&quot;,&quot;ISSN&quot;:&quot;0165-1684&quot;,&quot;URL&quot;:&quot;https://www.sciencedirect.com/science/article/pii/S0165168416301773&quot;,&quot;issued&quot;:{&quot;date-parts&quot;:[[2017]]},&quot;page&quot;:&quot;403-411&quot;,&quot;abstract&quot;:&quot;The problem of system classification consists of identifying the source system corresponding to a certain output signal. In the context of dynamical systems, the outputs are usually given in the form of time series, and this identification process includes determining the underlying states of the system or their intrinsic set of parameters. In this work we propose a general framework for classification and identification based on a manifold learning algorithm. This data-driven approach provides a low-dimensional representation of the system's intrinsic variables, which enables the natural organization of points in time as a function of their dynamics. By leveraging the diffusion maps algorithm, a particular manifold learning method, we are not only able to distinguish between different states of the same system but also to discriminate different systems altogether. We construct a classification scheme based on a notion of distance between the distributions of embedded samples for different classes, and propose three ways of measuring such separation. The proposed method is demonstrated on a synthetic example and later applied to the problem of person identification from ECG recordings. Our approach obtains a 97.25 recognition accuracy over a database of 90 subjects, the highest accuracy reported for this database.&quot;,&quot;volume&quot;:&quot;130&quot;,&quot;container-title-short&quot;:&quot;Signal Processing&quot;},&quot;isTemporary&quot;:false},{&quot;id&quot;:&quot;c2e2a830-ae8a-33c4-a2e0-40675bfa5216&quot;,&quot;itemData&quot;:{&quot;type&quot;:&quot;article-journal&quot;,&quot;id&quot;:&quot;c2e2a830-ae8a-33c4-a2e0-40675bfa5216&quot;,&quot;title&quot;:&quot;A Deep Bidirectional GRU Network Model for Biometric Electrocardiogram Classification Based on Recurrent Neural Networks&quot;,&quot;groupId&quot;:&quot;a05781ad-6777-38a0-a0a0-9f46db555dd1&quot;,&quot;author&quot;:[{&quot;family&quot;:&quot;Lynn&quot;,&quot;given&quot;:&quot;Htet Myet&quot;,&quot;parse-names&quot;:false,&quot;dropping-particle&quot;:&quot;&quot;,&quot;non-dropping-particle&quot;:&quot;&quot;},{&quot;family&quot;:&quot;Pan&quot;,&quot;given&quot;:&quot;Sung Bum&quot;,&quot;parse-names&quot;:false,&quot;dropping-particle&quot;:&quot;&quot;,&quot;non-dropping-particle&quot;:&quot;&quot;},{&quot;family&quot;:&quot;Kim&quot;,&quot;given&quot;:&quot;Pankoo&quot;,&quot;parse-names&quot;:false,&quot;dropping-particle&quot;:&quot;&quot;,&quot;non-dropping-particle&quot;:&quot;&quot;}],&quot;container-title&quot;:&quot;IEEE Access&quot;,&quot;DOI&quot;:&quot;10.1109/ACCESS.2019.2939947&quot;,&quot;issued&quot;:{&quot;date-parts&quot;:[[2019]]},&quot;page&quot;:&quot;145395-145405&quot;,&quot;volume&quot;:&quot;7&quot;,&quot;container-title-short&quot;:&quot;&quot;},&quot;isTemporary&quot;:false},{&quot;id&quot;:&quot;87716f5c-ca15-3dbf-9aae-5dd9089ec438&quot;,&quot;itemData&quot;:{&quot;type&quot;:&quot;article-journal&quot;,&quot;id&quot;:&quot;87716f5c-ca15-3dbf-9aae-5dd9089ec438&quot;,&quot;title&quot;:&quot;HeartID: A Multiresolution Convolutional Neural Network for ECG-Based Biometric Human Identification in Smart Health Applications&quot;,&quot;groupId&quot;:&quot;a05781ad-6777-38a0-a0a0-9f46db555dd1&quot;,&quot;author&quot;:[{&quot;family&quot;:&quot;Zhang&quot;,&quot;given&quot;:&quot;Qingxue&quot;,&quot;parse-names&quot;:false,&quot;dropping-particle&quot;:&quot;&quot;,&quot;non-dropping-particle&quot;:&quot;&quot;},{&quot;family&quot;:&quot;Zhou&quot;,&quot;given&quot;:&quot;Dian&quot;,&quot;parse-names&quot;:false,&quot;dropping-particle&quot;:&quot;&quot;,&quot;non-dropping-particle&quot;:&quot;&quot;},{&quot;family&quot;:&quot;Zeng&quot;,&quot;given&quot;:&quot;Xuan&quot;,&quot;parse-names&quot;:false,&quot;dropping-particle&quot;:&quot;&quot;,&quot;non-dropping-particle&quot;:&quot;&quot;}],&quot;container-title&quot;:&quot;IEEE Access&quot;,&quot;DOI&quot;:&quot;10.1109/ACCESS.2017.2707460&quot;,&quot;issued&quot;:{&quot;date-parts&quot;:[[2017]]},&quot;page&quot;:&quot;11805-11816&quot;,&quot;volume&quot;:&quot;5&quot;,&quot;container-title-short&quot;:&quot;&quot;},&quot;isTemporary&quot;:false},{&quot;id&quot;:&quot;0e85e5ca-4fb3-3d8b-a993-4f4bec37c494&quot;,&quot;itemData&quot;:{&quot;type&quot;:&quot;article-journal&quot;,&quot;id&quot;:&quot;0e85e5ca-4fb3-3d8b-a993-4f4bec37c494&quot;,&quot;title&quot;:&quot;ECG-Based Human Identification System by Temporal-Amplitude Combined Feature Vectors&quot;,&quot;groupId&quot;:&quot;a05781ad-6777-38a0-a0a0-9f46db555dd1&quot;,&quot;author&quot;:[{&quot;family&quot;:&quot;Bak&quot;,&quot;given&quot;:&quot;Eunsang&quot;,&quot;parse-names&quot;:false,&quot;dropping-particle&quot;:&quot;&quot;,&quot;non-dropping-particle&quot;:&quot;&quot;},{&quot;family&quot;:&quot;Choi&quot;,&quot;given&quot;:&quot;Gyu-Ho&quot;,&quot;parse-names&quot;:false,&quot;dropping-particle&quot;:&quot;&quot;,&quot;non-dropping-particle&quot;:&quot;&quot;},{&quot;family&quot;:&quot;Pan&quot;,&quot;given&quot;:&quot;Sung Bum&quot;,&quot;parse-names&quot;:false,&quot;dropping-particle&quot;:&quot;&quot;,&quot;non-dropping-particle&quot;:&quot;&quot;}],&quot;container-title&quot;:&quot;IEEE Access&quot;,&quot;DOI&quot;:&quot;10.1109/ACCESS.2020.2976688&quot;,&quot;issued&quot;:{&quot;date-parts&quot;:[[2020]]},&quot;page&quot;:&quot;42217-42230&quot;,&quot;volume&quot;:&quot;8&quot;,&quot;container-title-short&quot;:&quot;&quot;},&quot;isTemporary&quot;:false}]},{&quot;citationID&quot;:&quot;MENDELEY_CITATION_6c3f4647-1ced-4e92-aa3d-a6cbb6c38834&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&quot;,&quot;citationItems&quot;:[{&quot;id&quot;:&quot;4414fd23-6c3c-39f9-8b8d-b62e96bd44ad&quot;,&quot;itemData&quot;:{&quot;type&quot;:&quot;article-journal&quot;,&quot;id&quot;:&quot;4414fd23-6c3c-39f9-8b8d-b62e96bd44ad&quot;,&quot;title&quot;:&quot;Eulerian Video Magnification for Revealing Subtle Changes in the World&quot;,&quot;groupId&quot;:&quot;a05781ad-6777-38a0-a0a0-9f46db555dd1&quot;,&quot;author&quot;:[{&quot;family&quot;:&quot;Wu&quot;,&quot;given&quot;:&quot;Hao-Yu&quot;,&quot;parse-names&quot;:false,&quot;dropping-particle&quot;:&quot;&quot;,&quot;non-dropping-particle&quot;:&quot;&quot;},{&quot;family&quot;:&quot;Rubinstein&quot;,&quot;given&quot;:&quot;Michael&quot;,&quot;parse-names&quot;:false,&quot;dropping-particle&quot;:&quot;&quot;,&quot;non-dropping-particle&quot;:&quot;&quot;},{&quot;family&quot;:&quot;Shih&quot;,&quot;given&quot;:&quot;Eugene&quot;,&quot;parse-names&quot;:false,&quot;dropping-particle&quot;:&quot;&quot;,&quot;non-dropping-particle&quot;:&quot;&quot;},{&quot;family&quot;:&quot;Guttag&quot;,&quot;given&quot;:&quot;John&quot;,&quot;parse-names&quot;:false,&quot;dropping-particle&quot;:&quot;&quot;,&quot;non-dropping-particle&quot;:&quot;&quot;},{&quot;family&quot;:&quot;Durand&quot;,&quot;given&quot;:&quot;Frédo&quot;,&quot;parse-names&quot;:false,&quot;dropping-particle&quot;:&quot;&quot;,&quot;non-dropping-particle&quot;:&quot;&quot;},{&quot;family&quot;:&quot;Freeman&quot;,&quot;given&quot;:&quot;William T&quot;,&quot;parse-names&quot;:false,&quot;dropping-particle&quot;:&quot;&quot;,&quot;non-dropping-particle&quot;:&quot;&quot;}],&quot;container-title&quot;:&quot;ACM Trans. Graph. (Proceedings SIGGRAPH 2012)&quot;,&quot;issued&quot;:{&quot;date-parts&quot;:[[2012]]},&quot;issue&quot;:&quot;4&quot;,&quot;volume&quot;:&quot;31&quot;,&quot;container-title-short&quot;:&quot;&quot;},&quot;isTemporary&quot;:false}]},{&quot;citationID&quot;:&quot;MENDELEY_CITATION_2958deaa-0298-40ed-b10f-77dbe8083cb3&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&quot;,&quot;citationItems&quot;:[{&quot;id&quot;:&quot;b9748731-1080-3f44-8fae-c2e08ee382c9&quot;,&quot;itemData&quot;:{&quot;type&quot;:&quot;article-journal&quot;,&quot;id&quot;:&quot;b9748731-1080-3f44-8fae-c2e08ee382c9&quot;,&quot;title&quot;:&quot;Deterioration of autonomic neuronal receptor signaling and mechanisms intrinsic to heart pacemaker cells contribute to age-associated alterations in heart rate variability in vivo&quot;,&quot;groupId&quot;:&quot;a05781ad-6777-38a0-a0a0-9f46db555dd1&quot;,&quot;author&quot;:[{&quot;family&quot;:&quot;Yaniv&quot;,&quot;given&quot;:&quot;Yael&quot;,&quot;parse-names&quot;:false,&quot;dropping-particle&quot;:&quot;&quot;,&quot;non-dropping-particle&quot;:&quot;&quot;},{&quot;family&quot;:&quot;Ahmet&quot;,&quot;given&quot;:&quot;Ismayil&quot;,&quot;parse-names&quot;:false,&quot;dropping-particle&quot;:&quot;&quot;,&quot;non-dropping-particle&quot;:&quot;&quot;},{&quot;family&quot;:&quot;Tsutsui&quot;,&quot;given&quot;:&quot;Kenta&quot;,&quot;parse-names&quot;:false,&quot;dropping-particle&quot;:&quot;&quot;,&quot;non-dropping-particle&quot;:&quot;&quot;},{&quot;family&quot;:&quot;Behar&quot;,&quot;given&quot;:&quot;Joachim&quot;,&quot;parse-names&quot;:false,&quot;dropping-particle&quot;:&quot;&quot;,&quot;non-dropping-particle&quot;:&quot;&quot;},{&quot;family&quot;:&quot;Moen&quot;,&quot;given&quot;:&quot;Jack M&quot;,&quot;parse-names&quot;:false,&quot;dropping-particle&quot;:&quot;&quot;,&quot;non-dropping-particle&quot;:&quot;&quot;},{&quot;family&quot;:&quot;Okamoto&quot;,&quot;given&quot;:&quot;Yosuke&quot;,&quot;parse-names&quot;:false,&quot;dropping-particle&quot;:&quot;&quot;,&quot;non-dropping-particle&quot;:&quot;&quot;},{&quot;family&quot;:&quot;Guiriba&quot;,&quot;given&quot;:&quot;Toni-Rose&quot;,&quot;parse-names&quot;:false,&quot;dropping-particle&quot;:&quot;&quot;,&quot;non-dropping-particle&quot;:&quot;&quot;},{&quot;family&quot;:&quot;Liu&quot;,&quot;given&quot;:&quot;Jie&quot;,&quot;parse-names&quot;:false,&quot;dropping-particle&quot;:&quot;&quot;,&quot;non-dropping-particle&quot;:&quot;&quot;},{&quot;family&quot;:&quot;Bychkov&quot;,&quot;given&quot;:&quot;Rostislav&quot;,&quot;parse-names&quot;:false,&quot;dropping-particle&quot;:&quot;&quot;,&quot;non-dropping-particle&quot;:&quot;&quot;},{&quot;family&quot;:&quot;Lakatta&quot;,&quot;given&quot;:&quot;Edward G&quot;,&quot;parse-names&quot;:false,&quot;dropping-particle&quot;:&quot;&quot;,&quot;non-dropping-particle&quot;:&quot;&quot;}],&quot;container-title&quot;:&quot;Aging Cell&quot;,&quot;DOI&quot;:&quot;https://doi.org/10.1111/acel.12483&quot;,&quot;URL&quot;:&quot;https://onlinelibrary.wiley.com/doi/abs/10.1111/acel.12483&quot;,&quot;issued&quot;:{&quot;date-parts&quot;:[[2016]]},&quot;page&quot;:&quot;716-724&quot;,&quot;issue&quot;:&quot;4&quot;,&quot;volume&quot;:&quot;15&quot;,&quot;container-title-short&quot;:&quot;Aging Cell&quot;},&quot;isTemporary&quot;:false}]},{&quot;citationID&quot;:&quot;MENDELEY_CITATION_aea7a0ca-1ab4-473e-af91-e4e4fefb6e20&quot;,&quot;properties&quot;:{&quot;noteIndex&quot;:0},&quot;isEdited&quot;:false,&quot;manualOverride&quot;:{&quot;isManuallyOverridden&quot;:false,&quot;citeprocText&quot;:&quot;&lt;sup&gt;11&lt;/sup&gt;&quot;,&quot;manualOverrideText&quot;:&quot;&quot;},&quot;citationTag&quot;:&quot;MENDELEY_CITATION_v3_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&quot;,&quot;citationItems&quot;:[{&quot;id&quot;:&quot;5cfdff2f-4665-37a8-b1da-cc23828059e6&quot;,&quot;itemData&quot;:{&quot;type&quot;:&quot;article-journal&quot;,&quot;id&quot;:&quot;5cfdff2f-4665-37a8-b1da-cc23828059e6&quot;,&quot;title&quot;:&quot;ECG Biometric Authentication: A Comparative Analysis&quot;,&quot;groupId&quot;:&quot;a05781ad-6777-38a0-a0a0-9f46db555dd1&quot;,&quot;author&quot;:[{&quot;family&quot;:&quot;Ingale&quot;,&quot;given&quot;:&quot;Mohit&quot;,&quot;parse-names&quot;:false,&quot;dropping-particle&quot;:&quot;&quot;,&quot;non-dropping-particle&quot;:&quot;&quot;},{&quot;family&quot;:&quot;Cordeiro&quot;,&quot;given&quot;:&quot;Renato&quot;,&quot;parse-names&quot;:false,&quot;dropping-particle&quot;:&quot;&quot;,&quot;non-dropping-particle&quot;:&quot;&quot;},{&quot;family&quot;:&quot;Thentu&quot;,&quot;given&quot;:&quot;Siddartha&quot;,&quot;parse-names&quot;:false,&quot;dropping-particle&quot;:&quot;&quot;,&quot;non-dropping-particle&quot;:&quot;&quot;},{&quot;family&quot;:&quot;Park&quot;,&quot;given&quot;:&quot;Younghee&quot;,&quot;parse-names&quot;:false,&quot;dropping-particle&quot;:&quot;&quot;,&quot;non-dropping-particle&quot;:&quot;&quot;},{&quot;family&quot;:&quot;Karimian&quot;,&quot;given&quot;:&quot;Nima&quot;,&quot;parse-names&quot;:false,&quot;dropping-particle&quot;:&quot;&quot;,&quot;non-dropping-particle&quot;:&quot;&quot;}],&quot;container-title&quot;:&quot;IEEE Access&quot;,&quot;DOI&quot;:&quot;10.1109/ACCESS.2020.3004464&quot;,&quot;issued&quot;:{&quot;date-parts&quot;:[[2020]]},&quot;page&quot;:&quot;117853-117866&quot;,&quot;volume&quot;:&quot;8&quot;,&quot;container-title-short&quot;:&quot;&quot;},&quot;isTemporary&quot;:false}]},{&quot;citationID&quot;:&quot;MENDELEY_CITATION_f5efdfa6-9349-46b2-8341-e03bbfdd8d14&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&quot;,&quot;citationItems&quot;:[{&quot;id&quot;:&quot;43b1f282-1d14-3d57-a240-2c2295bf4cb2&quot;,&quot;itemData&quot;:{&quot;type&quot;:&quot;article-journal&quot;,&quot;id&quot;:&quot;43b1f282-1d14-3d57-a240-2c2295bf4cb2&quot;,&quot;title&quot;:&quot;Emergence of heartbeat frailty in advanced age I: perspectives from life-long EKG recordings in adult mice&quot;,&quot;groupId&quot;:&quot;a05781ad-6777-38a0-a0a0-9f46db555dd1&quot;,&quot;author&quot;:[{&quot;family&quot;:&quot;Moen&quot;,&quot;given&quot;:&quot;Jack M&quot;,&quot;parse-names&quot;:false,&quot;dropping-particle&quot;:&quot;&quot;,&quot;non-dropping-particle&quot;:&quot;&quot;},{&quot;family&quot;:&quot;Morrell&quot;,&quot;given&quot;:&quot;Christopher H&quot;,&quot;parse-names&quot;:false,&quot;dropping-particle&quot;:&quot;&quot;,&quot;non-dropping-particle&quot;:&quot;&quot;},{&quot;family&quot;:&quot;Matt&quot;,&quot;given&quot;:&quot;Michael G&quot;,&quot;parse-names&quot;:false,&quot;dropping-particle&quot;:&quot;&quot;,&quot;non-dropping-particle&quot;:&quot;&quot;},{&quot;family&quot;:&quot;Ahmet&quot;,&quot;given&quot;:&quot;Ismayil&quot;,&quot;parse-names&quot;:false,&quot;dropping-particle&quot;:&quot;&quot;,&quot;non-dropping-particle&quot;:&quot;&quot;},{&quot;family&quot;:&quot;Tagirova&quot;,&quot;given&quot;:&quot;Syevda&quot;,&quot;parse-names&quot;:false,&quot;dropping-particle&quot;:&quot;&quot;,&quot;non-dropping-particle&quot;:&quot;&quot;},{&quot;family&quot;:&quot;Davoodi&quot;,&quot;given&quot;:&quot;Moran&quot;,&quot;parse-names&quot;:false,&quot;dropping-particle&quot;:&quot;&quot;,&quot;non-dropping-particle&quot;:&quot;&quot;},{&quot;family&quot;:&quot;Petr&quot;,&quot;given&quot;:&quot;Michael&quot;,&quot;parse-names&quot;:false,&quot;dropping-particle&quot;:&quot;&quot;,&quot;non-dropping-particle&quot;:&quot;&quot;},{&quot;family&quot;:&quot;Charles&quot;,&quot;given&quot;:&quot;Shaquille&quot;,&quot;parse-names&quot;:false,&quot;dropping-particle&quot;:&quot;&quot;,&quot;non-dropping-particle&quot;:&quot;&quot;},{&quot;family&quot;:&quot;Cabo&quot;,&quot;given&quot;:&quot;Rafael&quot;,&quot;parse-names&quot;:false,&quot;dropping-particle&quot;:&quot;&quot;,&quot;non-dropping-particle&quot;:&quot;de&quot;},{&quot;family&quot;:&quot;Yaniv&quot;,&quot;given&quot;:&quot;Yael&quot;,&quot;parse-names&quot;:false,&quot;dropping-particle&quot;:&quot;&quot;,&quot;non-dropping-particle&quot;:&quot;&quot;},{&quot;family&quot;:&quot;Lakatta&quot;,&quot;given&quot;:&quot;Edward G&quot;,&quot;parse-names&quot;:false,&quot;dropping-particle&quot;:&quot;&quot;,&quot;non-dropping-particle&quot;:&quot;&quot;}],&quot;container-title&quot;:&quot;GeroScience&quot;,&quot;DOI&quot;:&quot;10.1007/s11357-022-00605-4&quot;,&quot;ISSN&quot;:&quot;2509-2723&quot;,&quot;URL&quot;:&quot;https://doi.org/10.1007/s11357-022-00605-4&quot;,&quot;issued&quot;:{&quot;date-parts&quot;:[[2022]]},&quot;page&quot;:&quot;2801-2830&quot;,&quot;abstract&quot;:&quot;The combined influences of sinoatrial nodal (SAN) pacemaker cell automaticity and its response to autonomic input determine the heart’s beating interval variability and mean beating rate. To determine the intrinsic SAN and autonomic signatures buried within EKG RR interval time series change in advanced age, we measured RR interval variability before and during double autonomic blockade at 3-month intervals from 6 months of age until the end of life in long-lived (those that achieved the total cohort median life span of 24 months and beyond) C57/BL6 mice. Prior to 21 months of age, time-dependent changes in intrinsic RR interval variability and mean RR interval were relatively minor. Between 21 and 30 months of age, however, marked changes emerged in intrinsic SAN RR interval variability signatures, pointing to a reduction in the kinetics of pacemaker clock mechanisms, leading to reduced synchronization of molecular functions within and among SAN cells. This loss of high-frequency signal processing within intrinsic SAN signatures resulted in a marked increase in the mean intrinsic RR interval. The impact of autonomic signatures on RR interval variability were net sympathetic and partially compensated for the reduced kinetics of the intrinsic SAN RR interval variability signatures, and partially, but not completely, shifted the EKG RR time series intervals to a more youthful pattern. Cross-sectional analyses of other subsets of C57/BL6 ages indicated that at or beyond the median life span of our longitudinal cohort, noncardiac, constitutional, whole-body frailty was increased, energetic efficiency was reduced, and the respiratory exchange ratio increased. We interpret the progressive reduction in kinetics in intrinsic SAN RR interval variability signatures in this context of whole-body frailty beyond 21 months of age to be a manifestation of “heartbeat frailty.”&quot;,&quot;issue&quot;:&quot;6&quot;,&quot;volume&quot;:&quot;44&quot;,&quot;container-title-short&quot;:&quot;Geroscience&quot;},&quot;isTemporary&quot;:false}]},{&quot;citationID&quot;:&quot;MENDELEY_CITATION_81c71b6d-d6e9-4c30-8c6f-efc338a1d90d&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&quot;,&quot;citationItems&quot;:[{&quot;id&quot;:&quot;b7407a75-fee8-377f-86eb-7a7de9308502&quot;,&quot;itemData&quot;:{&quot;type&quot;:&quot;article-journal&quot;,&quot;id&quot;:&quot;b7407a75-fee8-377f-86eb-7a7de9308502&quot;,&quot;title&quot;:&quot;PhysioZoo: A Novel Open Access Platform for Heart Rate Variability Analysis of Mammalian Electrocardiographic Data&quot;,&quot;groupId&quot;:&quot;a05781ad-6777-38a0-a0a0-9f46db555dd1&quot;,&quot;author&quot;:[{&quot;family&quot;:&quot;Behar&quot;,&quot;given&quot;:&quot;Joachim A&quot;,&quot;parse-names&quot;:false,&quot;dropping-particle&quot;:&quot;&quot;,&quot;non-dropping-particle&quot;:&quot;&quot;},{&quot;family&quot;:&quot;Rosenberg&quot;,&quot;given&quot;:&quot;Aviv A&quot;,&quot;parse-names&quot;:false,&quot;dropping-particle&quot;:&quot;&quot;,&quot;non-dropping-particle&quot;:&quot;&quot;},{&quot;family&quot;:&quot;Weiser-Bitoun&quot;,&quot;given&quot;:&quot;Ido&quot;,&quot;parse-names&quot;:false,&quot;dropping-particle&quot;:&quot;&quot;,&quot;non-dropping-particle&quot;:&quot;&quot;},{&quot;family&quot;:&quot;Shemla&quot;,&quot;given&quot;:&quot;Ori&quot;,&quot;parse-names&quot;:false,&quot;dropping-particle&quot;:&quot;&quot;,&quot;non-dropping-particle&quot;:&quot;&quot;},{&quot;family&quot;:&quot;Alexandrovich&quot;,&quot;given&quot;:&quot;Alexandra&quot;,&quot;parse-names&quot;:false,&quot;dropping-particle&quot;:&quot;&quot;,&quot;non-dropping-particle&quot;:&quot;&quot;},{&quot;family&quot;:&quot;Konyukhov&quot;,&quot;given&quot;:&quot;Eugene&quot;,&quot;parse-names&quot;:false,&quot;dropping-particle&quot;:&quot;&quot;,&quot;non-dropping-particle&quot;:&quot;&quot;},{&quot;family&quot;:&quot;Yaniv&quot;,&quot;given&quot;:&quot;Yael&quot;,&quot;parse-names&quot;:false,&quot;dropping-particle&quot;:&quot;&quot;,&quot;non-dropping-particle&quot;:&quot;&quot;}],&quot;container-title&quot;:&quot;Frontiers in Physiology&quot;,&quot;DOI&quot;:&quot;10.3389/fphys.2018.01390&quot;,&quot;ISSN&quot;:&quot;1664-042X&quot;,&quot;URL&quot;:&quot;https://www.frontiersin.org/articles/10.3389/fphys.2018.01390&quot;,&quot;issued&quot;:{&quot;date-parts&quot;:[[2018]]},&quot;volume&quot;:&quot;9&quot;,&quot;container-title-short&quot;:&quot;Front Physiol&quot;},&quot;isTemporary&quot;:false}]},{&quot;citationID&quot;:&quot;MENDELEY_CITATION_8deaeeee-0bc8-49c3-9cac-0255a5311d35&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&quot;,&quot;citationItems&quot;:[{&quot;id&quot;:&quot;b7407a75-fee8-377f-86eb-7a7de9308502&quot;,&quot;itemData&quot;:{&quot;type&quot;:&quot;article-journal&quot;,&quot;id&quot;:&quot;b7407a75-fee8-377f-86eb-7a7de9308502&quot;,&quot;title&quot;:&quot;PhysioZoo: A Novel Open Access Platform for Heart Rate Variability Analysis of Mammalian Electrocardiographic Data&quot;,&quot;groupId&quot;:&quot;a05781ad-6777-38a0-a0a0-9f46db555dd1&quot;,&quot;author&quot;:[{&quot;family&quot;:&quot;Behar&quot;,&quot;given&quot;:&quot;Joachim A&quot;,&quot;parse-names&quot;:false,&quot;dropping-particle&quot;:&quot;&quot;,&quot;non-dropping-particle&quot;:&quot;&quot;},{&quot;family&quot;:&quot;Rosenberg&quot;,&quot;given&quot;:&quot;Aviv A&quot;,&quot;parse-names&quot;:false,&quot;dropping-particle&quot;:&quot;&quot;,&quot;non-dropping-particle&quot;:&quot;&quot;},{&quot;family&quot;:&quot;Weiser-Bitoun&quot;,&quot;given&quot;:&quot;Ido&quot;,&quot;parse-names&quot;:false,&quot;dropping-particle&quot;:&quot;&quot;,&quot;non-dropping-particle&quot;:&quot;&quot;},{&quot;family&quot;:&quot;Shemla&quot;,&quot;given&quot;:&quot;Ori&quot;,&quot;parse-names&quot;:false,&quot;dropping-particle&quot;:&quot;&quot;,&quot;non-dropping-particle&quot;:&quot;&quot;},{&quot;family&quot;:&quot;Alexandrovich&quot;,&quot;given&quot;:&quot;Alexandra&quot;,&quot;parse-names&quot;:false,&quot;dropping-particle&quot;:&quot;&quot;,&quot;non-dropping-particle&quot;:&quot;&quot;},{&quot;family&quot;:&quot;Konyukhov&quot;,&quot;given&quot;:&quot;Eugene&quot;,&quot;parse-names&quot;:false,&quot;dropping-particle&quot;:&quot;&quot;,&quot;non-dropping-particle&quot;:&quot;&quot;},{&quot;family&quot;:&quot;Yaniv&quot;,&quot;given&quot;:&quot;Yael&quot;,&quot;parse-names&quot;:false,&quot;dropping-particle&quot;:&quot;&quot;,&quot;non-dropping-particle&quot;:&quot;&quot;}],&quot;container-title&quot;:&quot;Frontiers in Physiology&quot;,&quot;DOI&quot;:&quot;10.3389/fphys.2018.01390&quot;,&quot;ISSN&quot;:&quot;1664-042X&quot;,&quot;URL&quot;:&quot;https://www.frontiersin.org/articles/10.3389/fphys.2018.01390&quot;,&quot;issued&quot;:{&quot;date-parts&quot;:[[2018]]},&quot;volume&quot;:&quot;9&quot;,&quot;container-title-short&quot;:&quot;Front Physiol&quot;},&quot;isTemporary&quot;:false}]},{&quot;citationID&quot;:&quot;MENDELEY_CITATION_3d5196cb-fcdb-4443-a8cc-73456312e6c1&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&quot;,&quot;citationItems&quot;:[{&quot;id&quot;:&quot;a539aeb0-b76b-301d-9f06-6eadca8f8bfa&quot;,&quot;itemData&quot;:{&quot;type&quot;:&quot;article-journal&quot;,&quot;id&quot;:&quot;a539aeb0-b76b-301d-9f06-6eadca8f8bfa&quot;,&quot;title&quot;:&quot;Signature Verification using a \&quot;Siamese\&quot; Time Delay Neural Network&quot;,&quot;groupId&quot;:&quot;a05781ad-6777-38a0-a0a0-9f46db555dd1&quot;,&quot;author&quot;:[{&quot;family&quot;:&quot;Bromley&quot;,&quot;given&quot;:&quot;Jane&quot;,&quot;parse-names&quot;:false,&quot;dropping-particle&quot;:&quot;&quot;,&quot;non-dropping-particle&quot;:&quot;&quot;},{&quot;family&quot;:&quot;Bentz&quot;,&quot;given&quot;:&quot;James&quot;,&quot;parse-names&quot;:false,&quot;dropping-particle&quot;:&quot;&quot;,&quot;non-dropping-particle&quot;:&quot;&quot;},{&quot;family&quot;:&quot;Bottou&quot;,&quot;given&quot;:&quot;Leon&quot;,&quot;parse-names&quot;:false,&quot;dropping-particle&quot;:&quot;&quot;,&quot;non-dropping-particle&quot;:&quot;&quot;},{&quot;family&quot;:&quot;Guyon&quot;,&quot;given&quot;:&quot;Isabelle&quot;,&quot;parse-names&quot;:false,&quot;dropping-particle&quot;:&quot;&quot;,&quot;non-dropping-particle&quot;:&quot;&quot;},{&quot;family&quot;:&quot;Lecun&quot;,&quot;given&quot;:&quot;Yann&quot;,&quot;parse-names&quot;:false,&quot;dropping-particle&quot;:&quot;&quot;,&quot;non-dropping-particle&quot;:&quot;&quot;},{&quot;family&quot;:&quot;Moore&quot;,&quot;given&quot;:&quot;Cliff&quot;,&quot;parse-names&quot;:false,&quot;dropping-particle&quot;:&quot;&quot;,&quot;non-dropping-particle&quot;:&quot;&quot;},{&quot;family&quot;:&quot;Sackinger&quot;,&quot;given&quot;:&quot;Eduard&quot;,&quot;parse-names&quot;:false,&quot;dropping-particle&quot;:&quot;&quot;,&quot;non-dropping-particle&quot;:&quot;&quot;},{&quot;family&quot;:&quot;Shah&quot;,&quot;given&quot;:&quot;Rookpak&quot;,&quot;parse-names&quot;:false,&quot;dropping-particle&quot;:&quot;&quot;,&quot;non-dropping-particle&quot;:&quot;&quot;}],&quot;container-title&quot;:&quot;International Journal of Pattern Recognition and Artificial Intelligence&quot;,&quot;DOI&quot;:&quot;10.1142/S0218001493000339&quot;,&quot;issued&quot;:{&quot;date-parts&quot;:[[1993,2]]},&quot;page&quot;:&quot;25&quot;,&quot;volume&quot;:&quot;7&quot;,&quot;container-title-short&quot;:&quot;Intern J Pattern Recognit Artif Intell&quot;},&quot;isTemporary&quot;:false}]},{&quot;citationID&quot;:&quot;MENDELEY_CITATION_17f21294-03d1-4cb7-95f5-5d10538987c1&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&quot;,&quot;citationItems&quot;:[{&quot;id&quot;:&quot;3ce732ad-2307-306f-9b1e-72b192e0966b&quot;,&quot;itemData&quot;:{&quot;type&quot;:&quot;article&quot;,&quot;id&quot;:&quot;3ce732ad-2307-306f-9b1e-72b192e0966b&quot;,&quot;title&quot;:&quot;Experiment Tracking with Weights and Biases&quot;,&quot;groupId&quot;:&quot;a05781ad-6777-38a0-a0a0-9f46db555dd1&quot;,&quot;author&quot;:[{&quot;family&quot;:&quot;Biewald&quot;,&quot;given&quot;:&quot;Lukas&quot;,&quot;parse-names&quot;:false,&quot;dropping-particle&quot;:&quot;&quot;,&quot;non-dropping-particle&quot;:&quot;&quot;}],&quot;URL&quot;:&quot;https://www.wandb.com/&quot;,&quot;issued&quot;:{&quot;date-parts&quot;:[[2020]]},&quot;container-title-short&quot;:&quot;&quot;},&quot;isTemporary&quot;:false}]},{&quot;citationID&quot;:&quot;MENDELEY_CITATION_9619b54b-3a68-4fed-8140-8aa49955924e&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&quot;,&quot;citationItems&quot;:[{&quot;id&quot;:&quot;3ce732ad-2307-306f-9b1e-72b192e0966b&quot;,&quot;itemData&quot;:{&quot;type&quot;:&quot;article&quot;,&quot;id&quot;:&quot;3ce732ad-2307-306f-9b1e-72b192e0966b&quot;,&quot;title&quot;:&quot;Experiment Tracking with Weights and Biases&quot;,&quot;groupId&quot;:&quot;a05781ad-6777-38a0-a0a0-9f46db555dd1&quot;,&quot;author&quot;:[{&quot;family&quot;:&quot;Biewald&quot;,&quot;given&quot;:&quot;Lukas&quot;,&quot;parse-names&quot;:false,&quot;dropping-particle&quot;:&quot;&quot;,&quot;non-dropping-particle&quot;:&quot;&quot;}],&quot;URL&quot;:&quot;https://www.wandb.com/&quot;,&quot;issued&quot;:{&quot;date-parts&quot;:[[2020]]},&quot;container-title-short&quot;:&quot;&quot;},&quot;isTemporary&quot;:false}]},{&quot;citationID&quot;:&quot;MENDELEY_CITATION_20a4748a-dcc0-4eb4-9832-4c5038b6436c&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&quot;,&quot;citationItems&quot;:[{&quot;id&quot;:&quot;0987f1d7-3680-33b5-9b91-af8a74bc1303&quot;,&quot;itemData&quot;:{&quot;type&quot;:&quot;article-journal&quot;,&quot;id&quot;:&quot;0987f1d7-3680-33b5-9b91-af8a74bc1303&quot;,&quot;title&quot;:&quot;A survey on touch dynamics authentication in mobile devices&quot;,&quot;groupId&quot;:&quot;a05781ad-6777-38a0-a0a0-9f46db555dd1&quot;,&quot;author&quot;:[{&quot;family&quot;:&quot;Teh&quot;,&quot;given&quot;:&quot;Pin Shen&quot;,&quot;parse-names&quot;:false,&quot;dropping-particle&quot;:&quot;&quot;,&quot;non-dropping-particle&quot;:&quot;&quot;},{&quot;family&quot;:&quot;Zhang&quot;,&quot;given&quot;:&quot;Ning&quot;,&quot;parse-names&quot;:false,&quot;dropping-particle&quot;:&quot;&quot;,&quot;non-dropping-particle&quot;:&quot;&quot;},{&quot;family&quot;:&quot;Teoh&quot;,&quot;given&quot;:&quot;Andrew Beng Jin&quot;,&quot;parse-names&quot;:false,&quot;dropping-particle&quot;:&quot;&quot;,&quot;non-dropping-particle&quot;:&quot;&quot;},{&quot;family&quot;:&quot;Chen&quot;,&quot;given&quot;:&quot;Ke&quot;,&quot;parse-names&quot;:false,&quot;dropping-particle&quot;:&quot;&quot;,&quot;non-dropping-particle&quot;:&quot;&quot;}],&quot;container-title&quot;:&quot;Computers &amp; Security&quot;,&quot;DOI&quot;:&quot;https://doi.org/10.1016/j.cose.2016.03.003&quot;,&quot;ISSN&quot;:&quot;0167-4048&quot;,&quot;URL&quot;:&quot;https://www.sciencedirect.com/science/article/pii/S0167404816300256&quot;,&quot;issued&quot;:{&quot;date-parts&quot;:[[2016]]},&quot;page&quot;:&quot;210-235&quot;,&quot;volume&quot;:&quot;59&quot;,&quot;container-title-short&quot;:&quot;Comput Secur&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08130-2B2D-4B56-8AD1-E521B56CD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21</Pages>
  <Words>6523</Words>
  <Characters>37186</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Moran Davoodi</dc:creator>
  <cp:keywords/>
  <dc:description/>
  <cp:lastModifiedBy>Moran Davoodi</cp:lastModifiedBy>
  <cp:revision>46</cp:revision>
  <dcterms:created xsi:type="dcterms:W3CDTF">2023-03-20T09:26:00Z</dcterms:created>
  <dcterms:modified xsi:type="dcterms:W3CDTF">2023-03-22T14:10:00Z</dcterms:modified>
</cp:coreProperties>
</file>